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Override PartName="/word/footer2.xml" ContentType="application/vnd.openxmlformats-officedocument.wordprocessingml.footer+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r>
        <w:rPr>
          <w:rFonts w:ascii="Times New Roman" w:hAnsi="Times New Roman"/>
          <w:sz w:val="24"/>
        </w:rPr>
        <w:t>Psychological research on joint action</w:t>
      </w:r>
      <w:r w:rsidR="00B566F7">
        <w:rPr>
          <w:rFonts w:ascii="Times New Roman" w:hAnsi="Times New Roman"/>
          <w:sz w:val="24"/>
        </w:rPr>
        <w:t>: Theory and data</w:t>
      </w:r>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r w:rsidRPr="00A24483">
        <w:rPr>
          <w:rFonts w:ascii="Times New Roman" w:hAnsi="Times New Roman"/>
          <w:sz w:val="24"/>
        </w:rPr>
        <w:t xml:space="preserve">Günther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Donders Institute for Brain, Cognition, &amp; Behaviour, Radboud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r>
        <w:rPr>
          <w:rFonts w:ascii="Times New Roman" w:hAnsi="Times New Roman"/>
          <w:sz w:val="24"/>
        </w:rPr>
        <w:t>Gü</w:t>
      </w:r>
      <w:r w:rsidR="00931B08">
        <w:rPr>
          <w:rFonts w:ascii="Times New Roman" w:hAnsi="Times New Roman"/>
          <w:sz w:val="24"/>
        </w:rPr>
        <w:t>nther Knoblich</w:t>
      </w:r>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r>
        <w:rPr>
          <w:rFonts w:ascii="Times New Roman" w:hAnsi="Times New Roman"/>
          <w:sz w:val="24"/>
        </w:rPr>
        <w:t>Radboud University</w:t>
      </w:r>
    </w:p>
    <w:p w:rsidR="00724B1B" w:rsidRPr="00A24483" w:rsidRDefault="00724B1B" w:rsidP="002B2D12">
      <w:pPr>
        <w:spacing w:after="0" w:line="480" w:lineRule="auto"/>
        <w:rPr>
          <w:rFonts w:ascii="Times New Roman" w:hAnsi="Times New Roman"/>
          <w:sz w:val="24"/>
        </w:rPr>
      </w:pPr>
      <w:r w:rsidRPr="00A24483">
        <w:rPr>
          <w:rFonts w:ascii="Times New Roman" w:hAnsi="Times New Roman"/>
          <w:sz w:val="24"/>
        </w:rPr>
        <w:t xml:space="preserve">Donders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rPr>
        <w:br w:type="page"/>
      </w:r>
      <w:r w:rsidR="00426E71" w:rsidRPr="00A24483">
        <w:rPr>
          <w:rFonts w:ascii="Times New Roman" w:hAnsi="Times New Roman"/>
          <w:sz w:val="24"/>
        </w:rPr>
        <w:t>Abstract</w:t>
      </w:r>
    </w:p>
    <w:p w:rsidR="0017435F" w:rsidRDefault="0017435F" w:rsidP="002B2D12">
      <w:pPr>
        <w:spacing w:after="0" w:line="480" w:lineRule="auto"/>
        <w:rPr>
          <w:rFonts w:ascii="Times New Roman" w:hAnsi="Times New Roman"/>
          <w:sz w:val="24"/>
        </w:rPr>
      </w:pPr>
      <w:r>
        <w:rPr>
          <w:rFonts w:ascii="Times New Roman" w:hAnsi="Times New Roman"/>
          <w:sz w:val="24"/>
        </w:rPr>
        <w:t xml:space="preserve">NEXT TASKS: </w:t>
      </w:r>
    </w:p>
    <w:p w:rsidR="005C1701" w:rsidRDefault="005C1701" w:rsidP="005C1701">
      <w:pPr>
        <w:pStyle w:val="ListParagraph"/>
        <w:numPr>
          <w:ilvl w:val="0"/>
          <w:numId w:val="10"/>
          <w:numberingChange w:id="0" w:author="stephen butterfill" w:date="2010-07-27T18:58:00Z" w:original="%1:1:0:)"/>
        </w:numPr>
        <w:spacing w:after="0" w:line="480" w:lineRule="auto"/>
        <w:rPr>
          <w:rFonts w:ascii="Times New Roman" w:hAnsi="Times New Roman"/>
          <w:sz w:val="24"/>
        </w:rPr>
      </w:pPr>
      <w:r>
        <w:rPr>
          <w:rFonts w:ascii="Times New Roman" w:hAnsi="Times New Roman"/>
          <w:sz w:val="24"/>
        </w:rPr>
        <w:t>COMPLETE REFERENCE LIST</w:t>
      </w:r>
    </w:p>
    <w:p w:rsidR="00426E71" w:rsidRPr="005C1701" w:rsidRDefault="005C1701" w:rsidP="005C1701">
      <w:pPr>
        <w:pStyle w:val="ListParagraph"/>
        <w:numPr>
          <w:ilvl w:val="0"/>
          <w:numId w:val="10"/>
          <w:numberingChange w:id="1" w:author="stephen butterfill" w:date="2010-07-27T18:58:00Z" w:original="%1:2:0:)"/>
        </w:numPr>
        <w:spacing w:after="0" w:line="480" w:lineRule="auto"/>
        <w:rPr>
          <w:rFonts w:ascii="Times New Roman" w:hAnsi="Times New Roman"/>
          <w:sz w:val="24"/>
        </w:rPr>
      </w:pPr>
      <w:r>
        <w:rPr>
          <w:rFonts w:ascii="Times New Roman" w:hAnsi="Times New Roman"/>
          <w:sz w:val="24"/>
        </w:rPr>
        <w:t>CREATE TABLE WITH PROCESSES</w:t>
      </w:r>
    </w:p>
    <w:p w:rsidR="005F5A29" w:rsidRDefault="005F5A29" w:rsidP="002B2D12">
      <w:pPr>
        <w:spacing w:after="0" w:line="480" w:lineRule="auto"/>
        <w:rPr>
          <w:rFonts w:ascii="Times New Roman" w:hAnsi="Times New Roman"/>
          <w:sz w:val="24"/>
        </w:rPr>
      </w:pPr>
    </w:p>
    <w:p w:rsidR="00503A09" w:rsidRDefault="00503A09" w:rsidP="002B2D12">
      <w:pPr>
        <w:spacing w:after="0" w:line="480" w:lineRule="auto"/>
        <w:rPr>
          <w:rFonts w:ascii="Times New Roman" w:hAnsi="Times New Roman"/>
          <w:sz w:val="24"/>
        </w:rPr>
      </w:pPr>
    </w:p>
    <w:p w:rsidR="00A273DF" w:rsidRDefault="0029353D" w:rsidP="002B2D12">
      <w:pPr>
        <w:pStyle w:val="Heading1"/>
        <w:spacing w:line="480" w:lineRule="auto"/>
        <w:jc w:val="center"/>
        <w:rPr>
          <w:rFonts w:ascii="Times New Roman" w:hAnsi="Times New Roman"/>
          <w:b w:val="0"/>
          <w:sz w:val="24"/>
        </w:rPr>
      </w:pPr>
      <w:r w:rsidRPr="000220B0">
        <w:rPr>
          <w:rFonts w:ascii="Times New Roman" w:hAnsi="Times New Roman"/>
          <w:b w:val="0"/>
          <w:sz w:val="24"/>
        </w:rPr>
        <w:br w:type="page"/>
      </w:r>
      <w:r w:rsidR="00EA2DBD" w:rsidRPr="000220B0">
        <w:rPr>
          <w:rFonts w:ascii="Times New Roman" w:hAnsi="Times New Roman"/>
          <w:b w:val="0"/>
          <w:sz w:val="24"/>
        </w:rPr>
        <w:t>Introduction</w:t>
      </w:r>
    </w:p>
    <w:p w:rsidR="004B2F21" w:rsidRDefault="00933FAD" w:rsidP="004B2F21">
      <w:pPr>
        <w:spacing w:after="0" w:line="480" w:lineRule="auto"/>
        <w:jc w:val="both"/>
        <w:rPr>
          <w:rFonts w:ascii="Times New Roman" w:hAnsi="Times New Roman"/>
          <w:sz w:val="24"/>
        </w:rPr>
      </w:pPr>
      <w:r>
        <w:rPr>
          <w:rFonts w:ascii="Times New Roman" w:hAnsi="Times New Roman"/>
          <w:sz w:val="24"/>
        </w:rPr>
        <w:t>Human life is full of joint actions ranging from a handshake to the joint performance of a symphony (Clark, 1996).</w:t>
      </w:r>
      <w:r w:rsidR="00B16C29">
        <w:rPr>
          <w:rFonts w:ascii="Times New Roman" w:hAnsi="Times New Roman"/>
          <w:sz w:val="24"/>
        </w:rPr>
        <w:t xml:space="preserve"> As Allport </w:t>
      </w:r>
      <w:r w:rsidR="00616239">
        <w:rPr>
          <w:rFonts w:ascii="Times New Roman" w:hAnsi="Times New Roman"/>
          <w:sz w:val="24"/>
        </w:rPr>
        <w:t xml:space="preserve">(1924) </w:t>
      </w:r>
      <w:r w:rsidR="00B16C29">
        <w:rPr>
          <w:rFonts w:ascii="Times New Roman" w:hAnsi="Times New Roman"/>
          <w:sz w:val="24"/>
        </w:rPr>
        <w:t>pointed out</w:t>
      </w:r>
      <w:r w:rsidR="00056565">
        <w:rPr>
          <w:rFonts w:ascii="Times New Roman" w:hAnsi="Times New Roman"/>
          <w:sz w:val="24"/>
        </w:rPr>
        <w:t>,</w:t>
      </w:r>
      <w:r w:rsidR="00616239">
        <w:rPr>
          <w:rFonts w:ascii="Times New Roman" w:hAnsi="Times New Roman"/>
          <w:sz w:val="24"/>
        </w:rPr>
        <w:t xml:space="preserve"> there </w:t>
      </w:r>
      <w:r w:rsidR="00056565">
        <w:rPr>
          <w:rFonts w:ascii="Times New Roman" w:hAnsi="Times New Roman"/>
          <w:sz w:val="24"/>
        </w:rPr>
        <w:t>seems to be</w:t>
      </w:r>
      <w:r w:rsidR="00616239">
        <w:rPr>
          <w:rFonts w:ascii="Times New Roman" w:hAnsi="Times New Roman"/>
          <w:sz w:val="24"/>
        </w:rPr>
        <w:t xml:space="preserve"> a certain Gestalt quality to joint action that </w:t>
      </w:r>
      <w:r w:rsidR="00056565">
        <w:rPr>
          <w:rFonts w:ascii="Times New Roman" w:hAnsi="Times New Roman"/>
          <w:sz w:val="24"/>
        </w:rPr>
        <w:t>might make</w:t>
      </w:r>
      <w:r w:rsidR="00616239">
        <w:rPr>
          <w:rFonts w:ascii="Times New Roman" w:hAnsi="Times New Roman"/>
          <w:sz w:val="24"/>
        </w:rPr>
        <w:t xml:space="preserve"> it difficult or even impossible to reduce joint action to individual </w:t>
      </w:r>
      <w:r w:rsidR="00056565">
        <w:rPr>
          <w:rFonts w:ascii="Times New Roman" w:hAnsi="Times New Roman"/>
          <w:sz w:val="24"/>
        </w:rPr>
        <w:t>behaviour</w:t>
      </w:r>
      <w:r w:rsidR="00616239">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r w:rsidR="004B2F21">
        <w:rPr>
          <w:rFonts w:ascii="Times New Roman" w:hAnsi="Times New Roman"/>
          <w:sz w:val="24"/>
        </w:rPr>
        <w:t xml:space="preserve">How, then, can the basic processes enabling people to perform actions together be studied through psychological experiments? </w:t>
      </w:r>
      <w:r w:rsidR="000E5FBF">
        <w:rPr>
          <w:rFonts w:ascii="Times New Roman" w:hAnsi="Times New Roman"/>
          <w:sz w:val="24"/>
        </w:rPr>
        <w:t xml:space="preserve">What are the perceptual, cognitive, and motor processes </w:t>
      </w:r>
      <w:r w:rsidR="007263C2">
        <w:rPr>
          <w:rFonts w:ascii="Times New Roman" w:hAnsi="Times New Roman"/>
          <w:sz w:val="24"/>
        </w:rPr>
        <w:t xml:space="preserve">that </w:t>
      </w:r>
      <w:r w:rsidR="000E5FBF">
        <w:rPr>
          <w:rFonts w:ascii="Times New Roman" w:hAnsi="Times New Roman"/>
          <w:sz w:val="24"/>
        </w:rPr>
        <w:t>enable individuals to coordinate their actions with others</w:t>
      </w:r>
      <w:r w:rsidR="004B2F21">
        <w:rPr>
          <w:rFonts w:ascii="Times New Roman" w:hAnsi="Times New Roman"/>
          <w:sz w:val="24"/>
        </w:rPr>
        <w:t>, and how can the seemingly irreducible components of joint actions be characterized</w:t>
      </w:r>
      <w:r w:rsidR="000E5FBF">
        <w:rPr>
          <w:rFonts w:ascii="Times New Roman" w:hAnsi="Times New Roman"/>
          <w:sz w:val="24"/>
        </w:rPr>
        <w:t xml:space="preserve">? </w:t>
      </w:r>
      <w:r w:rsidR="004B2F21">
        <w:rPr>
          <w:rFonts w:ascii="Times New Roman" w:hAnsi="Times New Roman"/>
          <w:sz w:val="24"/>
        </w:rPr>
        <w:t xml:space="preserve">This article provides an overview of current theories and experiments in psychology that have substantially enhanced our understanding of joint action. </w:t>
      </w:r>
    </w:p>
    <w:p w:rsidR="00733DA1" w:rsidRDefault="008E448C" w:rsidP="00933FAD">
      <w:pPr>
        <w:spacing w:after="0" w:line="480" w:lineRule="auto"/>
        <w:ind w:firstLine="708"/>
        <w:jc w:val="both"/>
        <w:rPr>
          <w:rFonts w:ascii="Times New Roman" w:hAnsi="Times New Roman"/>
          <w:sz w:val="24"/>
        </w:rPr>
      </w:pPr>
      <w:r>
        <w:rPr>
          <w:rFonts w:ascii="Times New Roman" w:hAnsi="Times New Roman"/>
          <w:sz w:val="24"/>
        </w:rPr>
        <w:t xml:space="preserve">Generally, </w:t>
      </w:r>
      <w:r w:rsidRPr="008E448C">
        <w:rPr>
          <w:rFonts w:ascii="Times New Roman" w:hAnsi="Times New Roman"/>
          <w:sz w:val="24"/>
        </w:rPr>
        <w:t xml:space="preserve">joint action can be </w:t>
      </w:r>
      <w:r>
        <w:rPr>
          <w:rFonts w:ascii="Times New Roman" w:hAnsi="Times New Roman"/>
          <w:sz w:val="24"/>
        </w:rPr>
        <w:t>defined</w:t>
      </w:r>
      <w:r w:rsidRPr="008E448C">
        <w:rPr>
          <w:rFonts w:ascii="Times New Roman" w:hAnsi="Times New Roman"/>
          <w:sz w:val="24"/>
        </w:rPr>
        <w:t xml:space="preserve"> as</w:t>
      </w:r>
      <w:r>
        <w:rPr>
          <w:rFonts w:ascii="Times New Roman" w:hAnsi="Times New Roman"/>
          <w:sz w:val="24"/>
        </w:rPr>
        <w:t xml:space="preserve"> </w:t>
      </w:r>
      <w:r w:rsidRPr="008E448C">
        <w:rPr>
          <w:rFonts w:ascii="Times New Roman" w:hAnsi="Times New Roman"/>
          <w:sz w:val="24"/>
        </w:rPr>
        <w:t>any form of social interaction whereby two or more</w:t>
      </w:r>
      <w:r>
        <w:rPr>
          <w:rFonts w:ascii="Times New Roman" w:hAnsi="Times New Roman"/>
          <w:sz w:val="24"/>
        </w:rPr>
        <w:t xml:space="preserve"> </w:t>
      </w:r>
      <w:r w:rsidRPr="008E448C">
        <w:rPr>
          <w:rFonts w:ascii="Times New Roman" w:hAnsi="Times New Roman"/>
          <w:sz w:val="24"/>
        </w:rPr>
        <w:t>individuals coordinate the</w:t>
      </w:r>
      <w:r>
        <w:rPr>
          <w:rFonts w:ascii="Times New Roman" w:hAnsi="Times New Roman"/>
          <w:sz w:val="24"/>
        </w:rPr>
        <w:t xml:space="preserve">ir actions in space and time to </w:t>
      </w:r>
      <w:r w:rsidRPr="008E448C">
        <w:rPr>
          <w:rFonts w:ascii="Times New Roman" w:hAnsi="Times New Roman"/>
          <w:sz w:val="24"/>
        </w:rPr>
        <w:t>bring about a change in the environment</w:t>
      </w:r>
      <w:r>
        <w:rPr>
          <w:rFonts w:ascii="Times New Roman" w:hAnsi="Times New Roman"/>
          <w:sz w:val="24"/>
        </w:rPr>
        <w:t xml:space="preserve"> (Sebanz, Bekkering, &amp; Knoblich, 2006)</w:t>
      </w:r>
      <w:r w:rsidRPr="008E448C">
        <w:rPr>
          <w:rFonts w:ascii="Times New Roman" w:hAnsi="Times New Roman"/>
          <w:sz w:val="24"/>
        </w:rPr>
        <w:t>.</w:t>
      </w:r>
      <w:r w:rsidR="000E5FBF">
        <w:rPr>
          <w:rFonts w:ascii="Times New Roman" w:hAnsi="Times New Roman"/>
          <w:sz w:val="24"/>
        </w:rPr>
        <w:t xml:space="preserve"> </w:t>
      </w:r>
      <w:r w:rsidR="004D7C30" w:rsidRPr="000220B0">
        <w:rPr>
          <w:rFonts w:ascii="Times New Roman" w:hAnsi="Times New Roman"/>
          <w:sz w:val="24"/>
        </w:rPr>
        <w:t>Coordinating one’s actions with others</w:t>
      </w:r>
      <w:r w:rsidR="00724B1B" w:rsidRPr="000220B0">
        <w:rPr>
          <w:rFonts w:ascii="Times New Roman" w:hAnsi="Times New Roman"/>
          <w:sz w:val="24"/>
        </w:rPr>
        <w:t xml:space="preserve"> to achie</w:t>
      </w:r>
      <w:r w:rsidR="004D7C30" w:rsidRPr="000220B0">
        <w:rPr>
          <w:rFonts w:ascii="Times New Roman" w:hAnsi="Times New Roman"/>
          <w:sz w:val="24"/>
        </w:rPr>
        <w:t xml:space="preserve">ve a particular outcome, such as lifting a basket and placing it on a table, seems to require some kind of </w:t>
      </w:r>
      <w:r w:rsidR="005F5A29" w:rsidRPr="000220B0">
        <w:rPr>
          <w:rFonts w:ascii="Times New Roman" w:hAnsi="Times New Roman"/>
          <w:sz w:val="24"/>
        </w:rPr>
        <w:t>interlocking of individuals’ behaviour, motor commands, action plans, perceptions, or intentions</w:t>
      </w:r>
      <w:r w:rsidR="004D7C30" w:rsidRPr="000220B0">
        <w:rPr>
          <w:rFonts w:ascii="Times New Roman" w:hAnsi="Times New Roman"/>
          <w:sz w:val="24"/>
        </w:rPr>
        <w:t xml:space="preserve">. Early approaches to joint action </w:t>
      </w:r>
      <w:r w:rsidR="00253BE6" w:rsidRPr="000220B0">
        <w:rPr>
          <w:rFonts w:ascii="Times New Roman" w:hAnsi="Times New Roman"/>
          <w:sz w:val="24"/>
        </w:rPr>
        <w:t>originate in</w:t>
      </w:r>
      <w:r w:rsidR="004D7C30" w:rsidRPr="000220B0">
        <w:rPr>
          <w:rFonts w:ascii="Times New Roman" w:hAnsi="Times New Roman"/>
          <w:sz w:val="24"/>
        </w:rPr>
        <w:t xml:space="preserve"> philosopher</w:t>
      </w:r>
      <w:r w:rsidR="00253BE6" w:rsidRPr="000220B0">
        <w:rPr>
          <w:rFonts w:ascii="Times New Roman" w:hAnsi="Times New Roman"/>
          <w:sz w:val="24"/>
        </w:rPr>
        <w:t>s’</w:t>
      </w:r>
      <w:r w:rsidR="004D7C30" w:rsidRPr="000220B0">
        <w:rPr>
          <w:rFonts w:ascii="Times New Roman" w:hAnsi="Times New Roman"/>
          <w:sz w:val="24"/>
        </w:rPr>
        <w:t xml:space="preserve"> interest in the nature of </w:t>
      </w:r>
      <w:r w:rsidR="005F5A29" w:rsidRPr="000220B0">
        <w:rPr>
          <w:rFonts w:ascii="Times New Roman" w:hAnsi="Times New Roman"/>
          <w:sz w:val="24"/>
        </w:rPr>
        <w:t xml:space="preserve">joint </w:t>
      </w:r>
      <w:r w:rsidR="004D7C30" w:rsidRPr="000220B0">
        <w:rPr>
          <w:rFonts w:ascii="Times New Roman" w:hAnsi="Times New Roman"/>
          <w:sz w:val="24"/>
        </w:rPr>
        <w:t>intentionality</w:t>
      </w:r>
      <w:r w:rsidR="00045AAF">
        <w:rPr>
          <w:rFonts w:ascii="Times New Roman" w:hAnsi="Times New Roman"/>
          <w:sz w:val="24"/>
        </w:rPr>
        <w:t>. These approaches specify representational systems that</w:t>
      </w:r>
      <w:r w:rsidR="00733DA1">
        <w:rPr>
          <w:rFonts w:ascii="Times New Roman" w:hAnsi="Times New Roman"/>
          <w:sz w:val="24"/>
        </w:rPr>
        <w:t xml:space="preserve"> </w:t>
      </w:r>
      <w:r w:rsidR="00045AAF">
        <w:rPr>
          <w:rFonts w:ascii="Times New Roman" w:hAnsi="Times New Roman"/>
          <w:sz w:val="24"/>
        </w:rPr>
        <w:t>enable the</w:t>
      </w:r>
      <w:r w:rsidR="00733DA1">
        <w:rPr>
          <w:rFonts w:ascii="Times New Roman" w:hAnsi="Times New Roman"/>
          <w:sz w:val="24"/>
        </w:rPr>
        <w:t xml:space="preserve"> plan</w:t>
      </w:r>
      <w:r w:rsidR="00045AAF">
        <w:rPr>
          <w:rFonts w:ascii="Times New Roman" w:hAnsi="Times New Roman"/>
          <w:sz w:val="24"/>
        </w:rPr>
        <w:t>ning of</w:t>
      </w:r>
      <w:r w:rsidR="00733DA1">
        <w:rPr>
          <w:rFonts w:ascii="Times New Roman" w:hAnsi="Times New Roman"/>
          <w:sz w:val="24"/>
        </w:rPr>
        <w:t xml:space="preserve"> joint actions. </w:t>
      </w:r>
      <w:r w:rsidR="00D220B6">
        <w:rPr>
          <w:rFonts w:ascii="Times New Roman" w:hAnsi="Times New Roman"/>
          <w:sz w:val="24"/>
        </w:rPr>
        <w:t xml:space="preserve"> </w:t>
      </w:r>
    </w:p>
    <w:p w:rsidR="00733DA1" w:rsidRDefault="00D220B6" w:rsidP="00733DA1">
      <w:pPr>
        <w:spacing w:after="0" w:line="480" w:lineRule="auto"/>
        <w:jc w:val="both"/>
        <w:rPr>
          <w:rFonts w:ascii="Times New Roman" w:hAnsi="Times New Roman"/>
          <w:sz w:val="24"/>
        </w:rPr>
      </w:pPr>
      <w:r>
        <w:rPr>
          <w:rFonts w:ascii="Times New Roman" w:hAnsi="Times New Roman"/>
          <w:sz w:val="24"/>
        </w:rPr>
        <w:t xml:space="preserve">(Bratman?, </w:t>
      </w:r>
      <w:r w:rsidR="006D4C09">
        <w:rPr>
          <w:rFonts w:ascii="Times New Roman" w:hAnsi="Times New Roman"/>
          <w:sz w:val="24"/>
        </w:rPr>
        <w:t xml:space="preserve">Butterfill?, </w:t>
      </w:r>
      <w:r>
        <w:rPr>
          <w:rFonts w:ascii="Times New Roman" w:hAnsi="Times New Roman"/>
          <w:sz w:val="24"/>
        </w:rPr>
        <w:t>Gilbert?, Tuomela?)</w:t>
      </w:r>
      <w:r w:rsidR="005F5A29" w:rsidRPr="000220B0">
        <w:rPr>
          <w:rFonts w:ascii="Times New Roman" w:hAnsi="Times New Roman"/>
          <w:sz w:val="24"/>
        </w:rPr>
        <w:t xml:space="preserve"> </w:t>
      </w:r>
    </w:p>
    <w:p w:rsidR="005F5A29" w:rsidRPr="000220B0" w:rsidRDefault="005F5A29" w:rsidP="00733DA1">
      <w:pPr>
        <w:spacing w:after="0" w:line="480" w:lineRule="auto"/>
        <w:jc w:val="both"/>
        <w:rPr>
          <w:rFonts w:ascii="Times New Roman" w:hAnsi="Times New Roman"/>
          <w:sz w:val="24"/>
        </w:rPr>
      </w:pPr>
      <w:r w:rsidRPr="000220B0">
        <w:rPr>
          <w:rFonts w:ascii="Times New Roman" w:hAnsi="Times New Roman"/>
          <w:sz w:val="24"/>
        </w:rPr>
        <w:t xml:space="preserve">STEVE: </w:t>
      </w:r>
      <w:r w:rsidR="00733DA1">
        <w:rPr>
          <w:rFonts w:ascii="Times New Roman" w:hAnsi="Times New Roman"/>
          <w:sz w:val="24"/>
        </w:rPr>
        <w:t>COULD</w:t>
      </w:r>
      <w:r w:rsidRPr="000220B0">
        <w:rPr>
          <w:rFonts w:ascii="Times New Roman" w:hAnsi="Times New Roman"/>
          <w:sz w:val="24"/>
        </w:rPr>
        <w:t xml:space="preserve"> YOU </w:t>
      </w:r>
      <w:r w:rsidR="00733DA1">
        <w:rPr>
          <w:rFonts w:ascii="Times New Roman" w:hAnsi="Times New Roman"/>
          <w:sz w:val="24"/>
        </w:rPr>
        <w:t>EXPAND</w:t>
      </w:r>
      <w:r w:rsidRPr="000220B0">
        <w:rPr>
          <w:rFonts w:ascii="Times New Roman" w:hAnsi="Times New Roman"/>
          <w:sz w:val="24"/>
        </w:rPr>
        <w:t xml:space="preserve"> TO </w:t>
      </w:r>
      <w:r w:rsidR="00FB5DDF" w:rsidRPr="000220B0">
        <w:rPr>
          <w:rFonts w:ascii="Times New Roman" w:hAnsi="Times New Roman"/>
          <w:sz w:val="24"/>
        </w:rPr>
        <w:t>SUMMARIZE</w:t>
      </w:r>
      <w:r w:rsidRPr="000220B0">
        <w:rPr>
          <w:rFonts w:ascii="Times New Roman" w:hAnsi="Times New Roman"/>
          <w:sz w:val="24"/>
        </w:rPr>
        <w:t xml:space="preserve"> PHILOSOPHERS’ INTEREST IN THIS</w:t>
      </w:r>
      <w:r w:rsidR="00045AAF">
        <w:rPr>
          <w:rFonts w:ascii="Times New Roman" w:hAnsi="Times New Roman"/>
          <w:sz w:val="24"/>
        </w:rPr>
        <w:t xml:space="preserve"> (max 150 words) AND ADD (up to 10) </w:t>
      </w:r>
      <w:r w:rsidR="00B77270">
        <w:rPr>
          <w:rFonts w:ascii="Times New Roman" w:hAnsi="Times New Roman"/>
          <w:sz w:val="24"/>
        </w:rPr>
        <w:t>REFERENCES</w:t>
      </w:r>
      <w:r w:rsidRPr="000220B0">
        <w:rPr>
          <w:rFonts w:ascii="Times New Roman" w:hAnsi="Times New Roman"/>
          <w:sz w:val="24"/>
        </w:rPr>
        <w:t>?</w:t>
      </w:r>
    </w:p>
    <w:p w:rsidR="00984A83" w:rsidRDefault="00FB5DDF" w:rsidP="002B2D12">
      <w:pPr>
        <w:spacing w:after="0" w:line="480" w:lineRule="auto"/>
        <w:ind w:firstLine="708"/>
        <w:jc w:val="both"/>
        <w:rPr>
          <w:rFonts w:ascii="Times New Roman" w:hAnsi="Times New Roman"/>
          <w:sz w:val="24"/>
        </w:rPr>
      </w:pPr>
      <w:r w:rsidRPr="000220B0">
        <w:rPr>
          <w:rFonts w:ascii="Times New Roman" w:hAnsi="Times New Roman"/>
          <w:sz w:val="24"/>
        </w:rPr>
        <w:t>The philosophical w</w:t>
      </w:r>
      <w:r w:rsidR="00142FF9" w:rsidRPr="000220B0">
        <w:rPr>
          <w:rFonts w:ascii="Times New Roman" w:hAnsi="Times New Roman"/>
          <w:sz w:val="24"/>
        </w:rPr>
        <w:t>ork</w:t>
      </w:r>
      <w:r w:rsidRPr="000220B0">
        <w:rPr>
          <w:rFonts w:ascii="Times New Roman" w:hAnsi="Times New Roman"/>
          <w:sz w:val="24"/>
        </w:rPr>
        <w:t xml:space="preserve"> on joint intentionality has </w:t>
      </w:r>
      <w:r w:rsidR="00045AAF">
        <w:rPr>
          <w:rFonts w:ascii="Times New Roman" w:hAnsi="Times New Roman"/>
          <w:sz w:val="24"/>
        </w:rPr>
        <w:t>guided</w:t>
      </w:r>
      <w:r w:rsidRPr="000220B0">
        <w:rPr>
          <w:rFonts w:ascii="Times New Roman" w:hAnsi="Times New Roman"/>
          <w:sz w:val="24"/>
        </w:rPr>
        <w:t xml:space="preserve"> </w:t>
      </w:r>
      <w:r w:rsidR="00045AAF">
        <w:rPr>
          <w:rFonts w:ascii="Times New Roman" w:hAnsi="Times New Roman"/>
          <w:sz w:val="24"/>
        </w:rPr>
        <w:t>research on language use</w:t>
      </w:r>
      <w:r w:rsidRPr="000220B0">
        <w:rPr>
          <w:rFonts w:ascii="Times New Roman" w:hAnsi="Times New Roman"/>
          <w:sz w:val="24"/>
        </w:rPr>
        <w:t xml:space="preserve"> where</w:t>
      </w:r>
      <w:r w:rsidR="004D7C30" w:rsidRPr="000220B0">
        <w:rPr>
          <w:rFonts w:ascii="Times New Roman" w:hAnsi="Times New Roman"/>
          <w:sz w:val="24"/>
        </w:rPr>
        <w:t xml:space="preserve"> language </w:t>
      </w:r>
      <w:r w:rsidRPr="000220B0">
        <w:rPr>
          <w:rFonts w:ascii="Times New Roman" w:hAnsi="Times New Roman"/>
          <w:sz w:val="24"/>
        </w:rPr>
        <w:t xml:space="preserve">is conceived of </w:t>
      </w:r>
      <w:r w:rsidR="00045AAF">
        <w:rPr>
          <w:rFonts w:ascii="Times New Roman" w:hAnsi="Times New Roman"/>
          <w:sz w:val="24"/>
        </w:rPr>
        <w:t>as a form</w:t>
      </w:r>
      <w:r w:rsidR="004D7C30" w:rsidRPr="000220B0">
        <w:rPr>
          <w:rFonts w:ascii="Times New Roman" w:hAnsi="Times New Roman"/>
          <w:sz w:val="24"/>
        </w:rPr>
        <w:t xml:space="preserve"> of joint action</w:t>
      </w:r>
      <w:r w:rsidR="005F5A29" w:rsidRPr="000220B0">
        <w:rPr>
          <w:rFonts w:ascii="Times New Roman" w:hAnsi="Times New Roman"/>
          <w:sz w:val="24"/>
        </w:rPr>
        <w:t xml:space="preserve"> (Brennan</w:t>
      </w:r>
      <w:r w:rsidR="00984A83">
        <w:rPr>
          <w:rFonts w:ascii="Times New Roman" w:hAnsi="Times New Roman"/>
          <w:sz w:val="24"/>
        </w:rPr>
        <w:t xml:space="preserve"> &amp; Hanna</w:t>
      </w:r>
      <w:r w:rsidR="005F5A29" w:rsidRPr="000220B0">
        <w:rPr>
          <w:rFonts w:ascii="Times New Roman" w:hAnsi="Times New Roman"/>
          <w:sz w:val="24"/>
        </w:rPr>
        <w:t xml:space="preserve">, </w:t>
      </w:r>
      <w:r w:rsidR="00984A83">
        <w:rPr>
          <w:rFonts w:ascii="Times New Roman" w:hAnsi="Times New Roman"/>
          <w:sz w:val="24"/>
        </w:rPr>
        <w:t>2009</w:t>
      </w:r>
      <w:r w:rsidRPr="000220B0">
        <w:rPr>
          <w:rFonts w:ascii="Times New Roman" w:hAnsi="Times New Roman"/>
          <w:sz w:val="24"/>
        </w:rPr>
        <w:t>; Clark, 1996). F</w:t>
      </w:r>
      <w:r w:rsidR="00142FF9" w:rsidRPr="000220B0">
        <w:rPr>
          <w:rFonts w:ascii="Times New Roman" w:hAnsi="Times New Roman"/>
          <w:sz w:val="24"/>
        </w:rPr>
        <w:t>ocus</w:t>
      </w:r>
      <w:r w:rsidR="009B6F87" w:rsidRPr="000220B0">
        <w:rPr>
          <w:rFonts w:ascii="Times New Roman" w:hAnsi="Times New Roman"/>
          <w:sz w:val="24"/>
        </w:rPr>
        <w:t>ing</w:t>
      </w:r>
      <w:r w:rsidR="00142FF9" w:rsidRPr="000220B0">
        <w:rPr>
          <w:rFonts w:ascii="Times New Roman" w:hAnsi="Times New Roman"/>
          <w:sz w:val="24"/>
        </w:rPr>
        <w:t xml:space="preserve"> on </w:t>
      </w:r>
      <w:r w:rsidRPr="000220B0">
        <w:rPr>
          <w:rFonts w:ascii="Times New Roman" w:hAnsi="Times New Roman"/>
          <w:sz w:val="24"/>
        </w:rPr>
        <w:t xml:space="preserve">common perceptions, </w:t>
      </w:r>
      <w:r w:rsidR="005F5A29" w:rsidRPr="000220B0">
        <w:rPr>
          <w:rFonts w:ascii="Times New Roman" w:hAnsi="Times New Roman"/>
          <w:sz w:val="24"/>
        </w:rPr>
        <w:t xml:space="preserve">common </w:t>
      </w:r>
      <w:r w:rsidR="00142FF9" w:rsidRPr="000220B0">
        <w:rPr>
          <w:rFonts w:ascii="Times New Roman" w:hAnsi="Times New Roman"/>
          <w:sz w:val="24"/>
        </w:rPr>
        <w:t>knowledge</w:t>
      </w:r>
      <w:r w:rsidR="005F5A29" w:rsidRPr="000220B0">
        <w:rPr>
          <w:rFonts w:ascii="Times New Roman" w:hAnsi="Times New Roman"/>
          <w:sz w:val="24"/>
        </w:rPr>
        <w:t>,</w:t>
      </w:r>
      <w:r w:rsidR="00142FF9" w:rsidRPr="000220B0">
        <w:rPr>
          <w:rFonts w:ascii="Times New Roman" w:hAnsi="Times New Roman"/>
          <w:sz w:val="24"/>
        </w:rPr>
        <w:t xml:space="preserve"> and </w:t>
      </w:r>
      <w:r w:rsidR="00984A83">
        <w:rPr>
          <w:rFonts w:ascii="Times New Roman" w:hAnsi="Times New Roman"/>
          <w:sz w:val="24"/>
        </w:rPr>
        <w:t xml:space="preserve">communicative </w:t>
      </w:r>
      <w:r w:rsidR="00142FF9" w:rsidRPr="000220B0">
        <w:rPr>
          <w:rFonts w:ascii="Times New Roman" w:hAnsi="Times New Roman"/>
          <w:sz w:val="24"/>
        </w:rPr>
        <w:t>signals</w:t>
      </w:r>
      <w:r w:rsidRPr="000220B0">
        <w:rPr>
          <w:rFonts w:ascii="Times New Roman" w:hAnsi="Times New Roman"/>
          <w:sz w:val="24"/>
        </w:rPr>
        <w:t>, this approach situates joint plan</w:t>
      </w:r>
      <w:r w:rsidR="00984A83">
        <w:rPr>
          <w:rFonts w:ascii="Times New Roman" w:hAnsi="Times New Roman"/>
          <w:sz w:val="24"/>
        </w:rPr>
        <w:t>ning in particular environments</w:t>
      </w:r>
      <w:r w:rsidR="00113629">
        <w:rPr>
          <w:rFonts w:ascii="Times New Roman" w:hAnsi="Times New Roman"/>
          <w:sz w:val="24"/>
        </w:rPr>
        <w:t xml:space="preserve"> </w:t>
      </w:r>
      <w:r w:rsidRPr="000220B0">
        <w:rPr>
          <w:rFonts w:ascii="Times New Roman" w:hAnsi="Times New Roman"/>
          <w:sz w:val="24"/>
        </w:rPr>
        <w:t>and particular interaction histories.</w:t>
      </w:r>
      <w:r w:rsidR="00984A83">
        <w:rPr>
          <w:rFonts w:ascii="Times New Roman" w:hAnsi="Times New Roman"/>
          <w:sz w:val="24"/>
        </w:rPr>
        <w:t xml:space="preserve"> For instance, the analysis of </w:t>
      </w:r>
      <w:r w:rsidR="00710469">
        <w:rPr>
          <w:rFonts w:ascii="Times New Roman" w:hAnsi="Times New Roman"/>
          <w:sz w:val="24"/>
        </w:rPr>
        <w:t>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(Galantucci, 2009).</w:t>
      </w:r>
      <w:r w:rsidR="00984A83">
        <w:rPr>
          <w:rFonts w:ascii="Times New Roman" w:hAnsi="Times New Roman"/>
          <w:sz w:val="24"/>
        </w:rPr>
        <w:t xml:space="preserve"> </w:t>
      </w:r>
    </w:p>
    <w:p w:rsidR="00FB5DDF" w:rsidRPr="000220B0" w:rsidRDefault="00710469" w:rsidP="00AA69E7">
      <w:pPr>
        <w:spacing w:after="0" w:line="480" w:lineRule="auto"/>
        <w:ind w:firstLine="708"/>
        <w:jc w:val="both"/>
        <w:rPr>
          <w:rFonts w:ascii="Times New Roman" w:hAnsi="Times New Roman"/>
          <w:sz w:val="24"/>
        </w:rPr>
      </w:pPr>
      <w:r>
        <w:rPr>
          <w:rFonts w:ascii="Times New Roman" w:hAnsi="Times New Roman"/>
          <w:sz w:val="24"/>
        </w:rPr>
        <w:t>The p</w:t>
      </w:r>
      <w:r w:rsidR="00F01230" w:rsidRPr="000220B0">
        <w:rPr>
          <w:rFonts w:ascii="Times New Roman" w:hAnsi="Times New Roman"/>
          <w:sz w:val="24"/>
        </w:rPr>
        <w:t>hilosophical work on joint intentionality has also inspired groundbreaking research on the phylogenetic</w:t>
      </w:r>
      <w:r w:rsidR="00FF3B92" w:rsidRPr="000220B0">
        <w:rPr>
          <w:rFonts w:ascii="Times New Roman" w:hAnsi="Times New Roman"/>
          <w:sz w:val="24"/>
        </w:rPr>
        <w:t xml:space="preserve"> </w:t>
      </w:r>
      <w:r w:rsidR="00F01230" w:rsidRPr="000220B0">
        <w:rPr>
          <w:rFonts w:ascii="Times New Roman" w:hAnsi="Times New Roman"/>
          <w:sz w:val="24"/>
        </w:rPr>
        <w:t>and ontogenetic</w:t>
      </w:r>
      <w:r w:rsidR="00FF3B92" w:rsidRPr="000220B0">
        <w:rPr>
          <w:rFonts w:ascii="Times New Roman" w:hAnsi="Times New Roman"/>
          <w:sz w:val="24"/>
        </w:rPr>
        <w:t xml:space="preserve"> roots of joint action and social understanding (</w:t>
      </w:r>
      <w:r w:rsidR="00AA69E7">
        <w:rPr>
          <w:rFonts w:ascii="Times New Roman" w:hAnsi="Times New Roman"/>
          <w:sz w:val="24"/>
        </w:rPr>
        <w:t>Call, 2009;</w:t>
      </w:r>
      <w:r w:rsidR="006D4C09">
        <w:rPr>
          <w:rFonts w:ascii="Times New Roman" w:hAnsi="Times New Roman"/>
          <w:sz w:val="24"/>
        </w:rPr>
        <w:t xml:space="preserve"> </w:t>
      </w:r>
      <w:r w:rsidR="00AA69E7">
        <w:rPr>
          <w:rFonts w:ascii="Times New Roman" w:hAnsi="Times New Roman"/>
          <w:sz w:val="24"/>
        </w:rPr>
        <w:t xml:space="preserve">Carpenter, 2009; </w:t>
      </w:r>
      <w:r w:rsidR="00FF3B92" w:rsidRPr="000220B0">
        <w:rPr>
          <w:rFonts w:ascii="Times New Roman" w:hAnsi="Times New Roman"/>
          <w:sz w:val="24"/>
        </w:rPr>
        <w:t>Tomasello</w:t>
      </w:r>
      <w:r w:rsidR="00AA69E7">
        <w:rPr>
          <w:rFonts w:ascii="Times New Roman" w:hAnsi="Times New Roman"/>
          <w:sz w:val="24"/>
        </w:rPr>
        <w:t>, 2009</w:t>
      </w:r>
      <w:r w:rsidR="00FF3B92" w:rsidRPr="000220B0">
        <w:rPr>
          <w:rFonts w:ascii="Times New Roman" w:hAnsi="Times New Roman"/>
          <w:sz w:val="24"/>
        </w:rPr>
        <w:t>).</w:t>
      </w:r>
      <w:r w:rsidR="00AA69E7">
        <w:rPr>
          <w:rFonts w:ascii="Times New Roman" w:hAnsi="Times New Roman"/>
          <w:sz w:val="24"/>
        </w:rPr>
        <w:t xml:space="preserve"> </w:t>
      </w:r>
      <w:r w:rsidR="00BC0D48">
        <w:rPr>
          <w:rFonts w:ascii="Times New Roman" w:hAnsi="Times New Roman"/>
          <w:sz w:val="24"/>
        </w:rPr>
        <w:t xml:space="preserve">Melis, Hare, and Tomasello (2006) found that chimpanzees understand when they need to elicit the help of a con-specific to retrieve food and select the best collaborators to support their actions. This indicates that humans are not the only species to possess a representational system to support the planning of joint actions. </w:t>
      </w:r>
      <w:r w:rsidR="00AA69E7">
        <w:rPr>
          <w:rFonts w:ascii="Times New Roman" w:hAnsi="Times New Roman"/>
          <w:sz w:val="24"/>
        </w:rPr>
        <w:t>However, it seems that humans are especially prone (‘have a special motivation’, Tomasello et al., 2005) to engage in joint action and to help others to achieve their goals (Brownell</w:t>
      </w:r>
      <w:r w:rsidR="009E1786">
        <w:rPr>
          <w:rFonts w:ascii="Times New Roman" w:hAnsi="Times New Roman"/>
          <w:sz w:val="24"/>
        </w:rPr>
        <w:t>, Ramani, &amp; Zervas, 2006</w:t>
      </w:r>
      <w:r w:rsidR="008620C8">
        <w:rPr>
          <w:rFonts w:ascii="Times New Roman" w:hAnsi="Times New Roman"/>
          <w:sz w:val="24"/>
        </w:rPr>
        <w:t>). For instance, one-year-</w:t>
      </w:r>
      <w:r w:rsidR="00AA69E7">
        <w:rPr>
          <w:rFonts w:ascii="Times New Roman" w:hAnsi="Times New Roman"/>
          <w:sz w:val="24"/>
        </w:rPr>
        <w:t>old infants help adults to achieve their goals (</w:t>
      </w:r>
      <w:r w:rsidR="008620C8">
        <w:rPr>
          <w:rFonts w:ascii="Times New Roman" w:hAnsi="Times New Roman"/>
          <w:sz w:val="24"/>
        </w:rPr>
        <w:t xml:space="preserve">Warneken &amp; Tomasello, </w:t>
      </w:r>
      <w:commentRangeStart w:id="2"/>
      <w:r w:rsidR="008620C8">
        <w:rPr>
          <w:rFonts w:ascii="Times New Roman" w:hAnsi="Times New Roman"/>
          <w:sz w:val="24"/>
        </w:rPr>
        <w:t>2007</w:t>
      </w:r>
      <w:commentRangeEnd w:id="2"/>
      <w:r w:rsidR="00B8776D">
        <w:rPr>
          <w:rStyle w:val="CommentReference"/>
          <w:vanish/>
        </w:rPr>
        <w:commentReference w:id="2"/>
      </w:r>
      <w:r w:rsidR="00AA69E7">
        <w:rPr>
          <w:rFonts w:ascii="Times New Roman" w:hAnsi="Times New Roman"/>
          <w:sz w:val="24"/>
        </w:rPr>
        <w:t>)</w:t>
      </w:r>
      <w:r w:rsidR="008620C8">
        <w:rPr>
          <w:rFonts w:ascii="Times New Roman" w:hAnsi="Times New Roman"/>
          <w:sz w:val="24"/>
        </w:rPr>
        <w:t>.</w:t>
      </w:r>
      <w:r w:rsidR="009E1786">
        <w:rPr>
          <w:rFonts w:ascii="Times New Roman" w:hAnsi="Times New Roman"/>
          <w:sz w:val="24"/>
        </w:rPr>
        <w:t xml:space="preserve"> </w:t>
      </w:r>
      <w:r w:rsidR="008620C8">
        <w:rPr>
          <w:rFonts w:ascii="Times New Roman" w:hAnsi="Times New Roman"/>
          <w:sz w:val="24"/>
        </w:rPr>
        <w:t>By t</w:t>
      </w:r>
      <w:r w:rsidR="009E1786">
        <w:rPr>
          <w:rFonts w:ascii="Times New Roman" w:hAnsi="Times New Roman"/>
          <w:sz w:val="24"/>
        </w:rPr>
        <w:t>hree year</w:t>
      </w:r>
      <w:r w:rsidR="008620C8">
        <w:rPr>
          <w:rFonts w:ascii="Times New Roman" w:hAnsi="Times New Roman"/>
          <w:sz w:val="24"/>
        </w:rPr>
        <w:t>s</w:t>
      </w:r>
      <w:r w:rsidR="009E1786">
        <w:rPr>
          <w:rFonts w:ascii="Times New Roman" w:hAnsi="Times New Roman"/>
          <w:sz w:val="24"/>
        </w:rPr>
        <w:t xml:space="preserve"> children understand that joint action implies commitment of the individual partners</w:t>
      </w:r>
      <w:r w:rsidR="00AA69E7">
        <w:rPr>
          <w:rFonts w:ascii="Times New Roman" w:hAnsi="Times New Roman"/>
          <w:sz w:val="24"/>
        </w:rPr>
        <w:t xml:space="preserve"> (</w:t>
      </w:r>
      <w:r w:rsidR="009E1786">
        <w:rPr>
          <w:rFonts w:ascii="Times New Roman" w:hAnsi="Times New Roman"/>
          <w:sz w:val="24"/>
        </w:rPr>
        <w:t>Graefenhein, Behne, Carpenter, &amp; Tomasello, 2009</w:t>
      </w:r>
      <w:r w:rsidR="00AA69E7">
        <w:rPr>
          <w:rFonts w:ascii="Times New Roman" w:hAnsi="Times New Roman"/>
          <w:sz w:val="24"/>
        </w:rPr>
        <w:t xml:space="preserve">). </w:t>
      </w:r>
    </w:p>
    <w:p w:rsidR="003E6BCA" w:rsidRDefault="00B73FC8" w:rsidP="0048097F">
      <w:pPr>
        <w:spacing w:after="0" w:line="480" w:lineRule="auto"/>
        <w:ind w:firstLine="708"/>
        <w:jc w:val="both"/>
        <w:rPr>
          <w:rFonts w:ascii="Times New Roman" w:hAnsi="Times New Roman"/>
          <w:sz w:val="24"/>
        </w:rPr>
      </w:pPr>
      <w:r>
        <w:rPr>
          <w:rFonts w:ascii="Times New Roman" w:hAnsi="Times New Roman"/>
          <w:sz w:val="24"/>
        </w:rPr>
        <w:t>R</w:t>
      </w:r>
      <w:r w:rsidR="00F01230" w:rsidRPr="000220B0">
        <w:rPr>
          <w:rFonts w:ascii="Times New Roman" w:hAnsi="Times New Roman"/>
          <w:sz w:val="24"/>
        </w:rPr>
        <w:t xml:space="preserve">esearch on perception, action, and cognitive control has </w:t>
      </w:r>
      <w:r>
        <w:rPr>
          <w:rFonts w:ascii="Times New Roman" w:hAnsi="Times New Roman"/>
          <w:sz w:val="24"/>
        </w:rPr>
        <w:t xml:space="preserve">focused on </w:t>
      </w:r>
      <w:r w:rsidR="003E6BCA">
        <w:rPr>
          <w:rFonts w:ascii="Times New Roman" w:hAnsi="Times New Roman"/>
          <w:sz w:val="24"/>
        </w:rPr>
        <w:t>t</w:t>
      </w:r>
      <w:r w:rsidR="003E6BCA" w:rsidRPr="000220B0">
        <w:rPr>
          <w:rFonts w:ascii="Times New Roman" w:hAnsi="Times New Roman"/>
          <w:sz w:val="24"/>
        </w:rPr>
        <w:t>he nuts and bolts of joint action</w:t>
      </w:r>
      <w:r w:rsidR="003E6BCA">
        <w:rPr>
          <w:rFonts w:ascii="Times New Roman" w:hAnsi="Times New Roman"/>
          <w:sz w:val="24"/>
        </w:rPr>
        <w:t xml:space="preserve"> addressing the perceptual, cognitive, and motor mechanisms of planning and coordination</w:t>
      </w:r>
      <w:r w:rsidR="0007697E">
        <w:rPr>
          <w:rFonts w:ascii="Times New Roman" w:hAnsi="Times New Roman"/>
          <w:sz w:val="24"/>
        </w:rPr>
        <w:t xml:space="preserve">. Ecological psychologists have studied rhythmic joint actions in order to determine whether dynamical principles of intrapersonal coordination scale up to the interpersonal case </w:t>
      </w:r>
      <w:r w:rsidR="00FF3B92" w:rsidRPr="000220B0">
        <w:rPr>
          <w:rFonts w:ascii="Times New Roman" w:hAnsi="Times New Roman"/>
          <w:sz w:val="24"/>
        </w:rPr>
        <w:t>(</w:t>
      </w:r>
      <w:r w:rsidR="0007697E">
        <w:rPr>
          <w:rFonts w:ascii="Times New Roman" w:hAnsi="Times New Roman"/>
          <w:sz w:val="24"/>
        </w:rPr>
        <w:t>Mar</w:t>
      </w:r>
      <w:r w:rsidR="00443D81">
        <w:rPr>
          <w:rFonts w:ascii="Times New Roman" w:hAnsi="Times New Roman"/>
          <w:sz w:val="24"/>
        </w:rPr>
        <w:t>sh,</w:t>
      </w:r>
      <w:r w:rsidR="00656FB6">
        <w:rPr>
          <w:rFonts w:ascii="Times New Roman" w:hAnsi="Times New Roman"/>
          <w:sz w:val="24"/>
        </w:rPr>
        <w:t xml:space="preserve"> </w:t>
      </w:r>
      <w:r w:rsidR="00443D81">
        <w:rPr>
          <w:rFonts w:ascii="Times New Roman" w:hAnsi="Times New Roman"/>
          <w:sz w:val="24"/>
        </w:rPr>
        <w:t>Richardson, &amp; Schmidt, 2009)</w:t>
      </w:r>
      <w:r w:rsidR="0007697E">
        <w:rPr>
          <w:rFonts w:ascii="Times New Roman" w:hAnsi="Times New Roman"/>
          <w:sz w:val="24"/>
        </w:rPr>
        <w:t xml:space="preserve">. </w:t>
      </w:r>
      <w:r w:rsidR="00E53B71">
        <w:rPr>
          <w:rFonts w:ascii="Times New Roman" w:hAnsi="Times New Roman"/>
          <w:sz w:val="24"/>
        </w:rPr>
        <w:t>This research has shown that in many cases the</w:t>
      </w:r>
      <w:r w:rsidR="0007697E">
        <w:rPr>
          <w:rFonts w:ascii="Times New Roman" w:hAnsi="Times New Roman"/>
          <w:sz w:val="24"/>
        </w:rPr>
        <w:t xml:space="preserve"> movement of </w:t>
      </w:r>
      <w:r w:rsidR="00E53B71">
        <w:rPr>
          <w:rFonts w:ascii="Times New Roman" w:hAnsi="Times New Roman"/>
          <w:sz w:val="24"/>
        </w:rPr>
        <w:t>limbs belonging to different people follows the same mathematical principles as the movement of an indiv</w:t>
      </w:r>
      <w:r w:rsidR="00443D81">
        <w:rPr>
          <w:rFonts w:ascii="Times New Roman" w:hAnsi="Times New Roman"/>
          <w:sz w:val="24"/>
        </w:rPr>
        <w:t>id</w:t>
      </w:r>
      <w:r w:rsidR="00E53B71">
        <w:rPr>
          <w:rFonts w:ascii="Times New Roman" w:hAnsi="Times New Roman"/>
          <w:sz w:val="24"/>
        </w:rPr>
        <w:t>ual’s limbs</w:t>
      </w:r>
      <w:r w:rsidR="00443D81">
        <w:rPr>
          <w:rFonts w:ascii="Times New Roman" w:hAnsi="Times New Roman"/>
          <w:sz w:val="24"/>
        </w:rPr>
        <w:t xml:space="preserve"> (e.g., Schmidt, Carello, &amp; Turvey, 1990)</w:t>
      </w:r>
      <w:r w:rsidR="00E53B71">
        <w:rPr>
          <w:rFonts w:ascii="Times New Roman" w:hAnsi="Times New Roman"/>
          <w:sz w:val="24"/>
        </w:rPr>
        <w:t xml:space="preserve">. </w:t>
      </w:r>
      <w:r w:rsidR="00443D81">
        <w:rPr>
          <w:rFonts w:ascii="Times New Roman" w:hAnsi="Times New Roman"/>
          <w:sz w:val="24"/>
        </w:rPr>
        <w:t xml:space="preserve">Cognitive psychologists have studied how co-actors represent each other’s tasks and how the ability to predict each other’s actions </w:t>
      </w:r>
      <w:r w:rsidR="0048097F">
        <w:rPr>
          <w:rFonts w:ascii="Times New Roman" w:hAnsi="Times New Roman"/>
          <w:sz w:val="24"/>
        </w:rPr>
        <w:t>supports coordinatio</w:t>
      </w:r>
      <w:r w:rsidR="00443D81">
        <w:rPr>
          <w:rFonts w:ascii="Times New Roman" w:hAnsi="Times New Roman"/>
          <w:sz w:val="24"/>
        </w:rPr>
        <w:t xml:space="preserve">n </w:t>
      </w:r>
      <w:r w:rsidR="0048097F">
        <w:rPr>
          <w:rFonts w:ascii="Times New Roman" w:hAnsi="Times New Roman"/>
          <w:sz w:val="24"/>
        </w:rPr>
        <w:t xml:space="preserve">in real time </w:t>
      </w:r>
      <w:r w:rsidR="00443D81">
        <w:rPr>
          <w:rFonts w:ascii="Times New Roman" w:hAnsi="Times New Roman"/>
          <w:sz w:val="24"/>
        </w:rPr>
        <w:t>(</w:t>
      </w:r>
      <w:r w:rsidR="00443D81" w:rsidRPr="000220B0">
        <w:rPr>
          <w:rFonts w:ascii="Times New Roman" w:hAnsi="Times New Roman"/>
          <w:sz w:val="24"/>
        </w:rPr>
        <w:t>Sebanz, Bekkering, &amp; Knoblich, 2006)</w:t>
      </w:r>
      <w:r w:rsidR="00443D81">
        <w:rPr>
          <w:rFonts w:ascii="Times New Roman" w:hAnsi="Times New Roman"/>
          <w:sz w:val="24"/>
        </w:rPr>
        <w:t>.</w:t>
      </w:r>
      <w:r w:rsidR="0048097F">
        <w:rPr>
          <w:rFonts w:ascii="Times New Roman" w:hAnsi="Times New Roman"/>
          <w:sz w:val="24"/>
        </w:rPr>
        <w:t xml:space="preserve"> </w:t>
      </w:r>
      <w:r w:rsidR="003E6BCA">
        <w:rPr>
          <w:rFonts w:ascii="Times New Roman" w:hAnsi="Times New Roman"/>
          <w:sz w:val="24"/>
        </w:rPr>
        <w:t>The results of this research suggest</w:t>
      </w:r>
      <w:r w:rsidR="0048097F">
        <w:rPr>
          <w:rFonts w:ascii="Times New Roman" w:hAnsi="Times New Roman"/>
          <w:sz w:val="24"/>
        </w:rPr>
        <w:t xml:space="preserve"> that specific </w:t>
      </w:r>
      <w:r w:rsidR="00F01230" w:rsidRPr="000220B0">
        <w:rPr>
          <w:rFonts w:ascii="Times New Roman" w:hAnsi="Times New Roman"/>
          <w:sz w:val="24"/>
        </w:rPr>
        <w:t>perceptual,</w:t>
      </w:r>
      <w:r w:rsidR="0048097F">
        <w:rPr>
          <w:rFonts w:ascii="Times New Roman" w:hAnsi="Times New Roman"/>
          <w:sz w:val="24"/>
        </w:rPr>
        <w:t xml:space="preserve"> motor, and cognitive processes </w:t>
      </w:r>
      <w:r w:rsidR="00F01230" w:rsidRPr="000220B0">
        <w:rPr>
          <w:rFonts w:ascii="Times New Roman" w:hAnsi="Times New Roman"/>
          <w:sz w:val="24"/>
        </w:rPr>
        <w:t xml:space="preserve">support </w:t>
      </w:r>
      <w:r w:rsidR="0048097F">
        <w:rPr>
          <w:rFonts w:ascii="Times New Roman" w:hAnsi="Times New Roman"/>
          <w:sz w:val="24"/>
        </w:rPr>
        <w:t xml:space="preserve">joint </w:t>
      </w:r>
      <w:r w:rsidR="00F01230" w:rsidRPr="000220B0">
        <w:rPr>
          <w:rFonts w:ascii="Times New Roman" w:hAnsi="Times New Roman"/>
          <w:sz w:val="24"/>
        </w:rPr>
        <w:t>action (</w:t>
      </w:r>
      <w:r w:rsidR="00FF3B92" w:rsidRPr="000220B0">
        <w:rPr>
          <w:rFonts w:ascii="Times New Roman" w:hAnsi="Times New Roman"/>
          <w:sz w:val="24"/>
        </w:rPr>
        <w:t>Knoblich &amp; Sebanz, 2008</w:t>
      </w:r>
      <w:r w:rsidR="003E6BCA">
        <w:rPr>
          <w:rFonts w:ascii="Times New Roman" w:hAnsi="Times New Roman"/>
          <w:sz w:val="24"/>
        </w:rPr>
        <w:t>;</w:t>
      </w:r>
      <w:r w:rsidR="00D220B6">
        <w:rPr>
          <w:rFonts w:ascii="Times New Roman" w:hAnsi="Times New Roman"/>
          <w:sz w:val="24"/>
        </w:rPr>
        <w:t xml:space="preserve"> Semin &amp; Cacioppo, 2007</w:t>
      </w:r>
      <w:r w:rsidR="00F01230" w:rsidRPr="000220B0">
        <w:rPr>
          <w:rFonts w:ascii="Times New Roman" w:hAnsi="Times New Roman"/>
          <w:sz w:val="24"/>
        </w:rPr>
        <w:t>) and</w:t>
      </w:r>
      <w:r w:rsidR="00D96192" w:rsidRPr="000220B0">
        <w:rPr>
          <w:rFonts w:ascii="Times New Roman" w:hAnsi="Times New Roman"/>
          <w:sz w:val="24"/>
        </w:rPr>
        <w:t xml:space="preserve"> </w:t>
      </w:r>
      <w:r w:rsidR="0048097F">
        <w:rPr>
          <w:rFonts w:ascii="Times New Roman" w:hAnsi="Times New Roman"/>
          <w:sz w:val="24"/>
        </w:rPr>
        <w:t>that</w:t>
      </w:r>
      <w:r w:rsidR="00F01230" w:rsidRPr="000220B0">
        <w:rPr>
          <w:rFonts w:ascii="Times New Roman" w:hAnsi="Times New Roman"/>
          <w:sz w:val="24"/>
        </w:rPr>
        <w:t xml:space="preserve"> the needs of </w:t>
      </w:r>
      <w:r w:rsidR="00FF3B92" w:rsidRPr="000220B0">
        <w:rPr>
          <w:rFonts w:ascii="Times New Roman" w:hAnsi="Times New Roman"/>
          <w:sz w:val="24"/>
        </w:rPr>
        <w:t>joint action</w:t>
      </w:r>
      <w:r w:rsidR="00F01230" w:rsidRPr="000220B0">
        <w:rPr>
          <w:rFonts w:ascii="Times New Roman" w:hAnsi="Times New Roman"/>
          <w:sz w:val="24"/>
        </w:rPr>
        <w:t xml:space="preserve"> shape individual </w:t>
      </w:r>
      <w:r w:rsidR="00FF3B92" w:rsidRPr="000220B0">
        <w:rPr>
          <w:rFonts w:ascii="Times New Roman" w:hAnsi="Times New Roman"/>
          <w:sz w:val="24"/>
        </w:rPr>
        <w:t>perception, action, and cognition</w:t>
      </w:r>
      <w:r w:rsidR="00F01230" w:rsidRPr="000220B0">
        <w:rPr>
          <w:rFonts w:ascii="Times New Roman" w:hAnsi="Times New Roman"/>
          <w:sz w:val="24"/>
        </w:rPr>
        <w:t xml:space="preserve"> (Knoblich &amp; Sebanz, 2006). </w:t>
      </w:r>
    </w:p>
    <w:p w:rsidR="0010502A" w:rsidRDefault="00046EEC" w:rsidP="00747C02">
      <w:pPr>
        <w:spacing w:after="0" w:line="480" w:lineRule="auto"/>
        <w:ind w:firstLine="708"/>
        <w:jc w:val="both"/>
        <w:rPr>
          <w:rFonts w:ascii="Times New Roman" w:hAnsi="Times New Roman"/>
          <w:sz w:val="24"/>
        </w:rPr>
      </w:pPr>
      <w:r>
        <w:rPr>
          <w:rFonts w:ascii="Times New Roman" w:hAnsi="Times New Roman"/>
          <w:sz w:val="24"/>
        </w:rPr>
        <w:t xml:space="preserve">The </w:t>
      </w:r>
      <w:r w:rsidR="003E6BCA">
        <w:rPr>
          <w:rFonts w:ascii="Times New Roman" w:hAnsi="Times New Roman"/>
          <w:sz w:val="24"/>
        </w:rPr>
        <w:t>present article provides a</w:t>
      </w:r>
      <w:r w:rsidR="00FF3B92" w:rsidRPr="000220B0">
        <w:rPr>
          <w:rFonts w:ascii="Times New Roman" w:hAnsi="Times New Roman"/>
          <w:sz w:val="24"/>
        </w:rPr>
        <w:t xml:space="preserve"> </w:t>
      </w:r>
      <w:r w:rsidR="009B6F87" w:rsidRPr="000220B0">
        <w:rPr>
          <w:rFonts w:ascii="Times New Roman" w:hAnsi="Times New Roman"/>
          <w:sz w:val="24"/>
        </w:rPr>
        <w:t xml:space="preserve">review </w:t>
      </w:r>
      <w:r w:rsidR="003E6BCA">
        <w:rPr>
          <w:rFonts w:ascii="Times New Roman" w:hAnsi="Times New Roman"/>
          <w:sz w:val="24"/>
        </w:rPr>
        <w:t xml:space="preserve">of recent joint action research </w:t>
      </w:r>
      <w:r w:rsidR="00747C02">
        <w:rPr>
          <w:rFonts w:ascii="Times New Roman" w:hAnsi="Times New Roman"/>
          <w:sz w:val="24"/>
        </w:rPr>
        <w:t>with a focus on the nuts and bolts of joint action. In order to place this research</w:t>
      </w:r>
      <w:r w:rsidR="00383BE9">
        <w:rPr>
          <w:rFonts w:ascii="Times New Roman" w:hAnsi="Times New Roman"/>
          <w:sz w:val="24"/>
        </w:rPr>
        <w:t xml:space="preserve"> in a wider Cognitive Science context we begin by outlining</w:t>
      </w:r>
      <w:r w:rsidR="00FF3B92" w:rsidRPr="000220B0">
        <w:rPr>
          <w:rFonts w:ascii="Times New Roman" w:hAnsi="Times New Roman"/>
          <w:sz w:val="24"/>
        </w:rPr>
        <w:t xml:space="preserve"> </w:t>
      </w:r>
      <w:r w:rsidR="00747C02">
        <w:rPr>
          <w:rFonts w:ascii="Times New Roman" w:hAnsi="Times New Roman"/>
          <w:sz w:val="24"/>
        </w:rPr>
        <w:t xml:space="preserve">a model that </w:t>
      </w:r>
      <w:r w:rsidR="00383BE9">
        <w:rPr>
          <w:rFonts w:ascii="Times New Roman" w:hAnsi="Times New Roman"/>
          <w:sz w:val="24"/>
        </w:rPr>
        <w:t xml:space="preserve">encompasses </w:t>
      </w:r>
      <w:r w:rsidR="00631650">
        <w:rPr>
          <w:rFonts w:ascii="Times New Roman" w:hAnsi="Times New Roman"/>
          <w:sz w:val="24"/>
        </w:rPr>
        <w:t>the main</w:t>
      </w:r>
      <w:r w:rsidR="00383BE9">
        <w:rPr>
          <w:rFonts w:ascii="Times New Roman" w:hAnsi="Times New Roman"/>
          <w:sz w:val="24"/>
        </w:rPr>
        <w:t xml:space="preserve"> processes support</w:t>
      </w:r>
      <w:r w:rsidR="00631650">
        <w:rPr>
          <w:rFonts w:ascii="Times New Roman" w:hAnsi="Times New Roman"/>
          <w:sz w:val="24"/>
        </w:rPr>
        <w:t>ing</w:t>
      </w:r>
      <w:r w:rsidR="00383BE9">
        <w:rPr>
          <w:rFonts w:ascii="Times New Roman" w:hAnsi="Times New Roman"/>
          <w:sz w:val="24"/>
        </w:rPr>
        <w:t xml:space="preserve"> interpersonal coordination during joint action. </w:t>
      </w:r>
    </w:p>
    <w:p w:rsidR="00045AAF" w:rsidRPr="00531B0C" w:rsidRDefault="00045AAF" w:rsidP="00531B0C"/>
    <w:p w:rsidR="003C4A1A" w:rsidRPr="000220B0" w:rsidRDefault="003C4A1A" w:rsidP="002B2D12">
      <w:pPr>
        <w:pStyle w:val="Heading1"/>
        <w:spacing w:line="480" w:lineRule="auto"/>
        <w:jc w:val="center"/>
        <w:rPr>
          <w:rFonts w:ascii="Times New Roman" w:hAnsi="Times New Roman"/>
          <w:b w:val="0"/>
          <w:sz w:val="24"/>
        </w:rPr>
      </w:pPr>
      <w:r w:rsidRPr="000220B0">
        <w:rPr>
          <w:rFonts w:ascii="Times New Roman" w:hAnsi="Times New Roman"/>
          <w:b w:val="0"/>
          <w:sz w:val="24"/>
        </w:rPr>
        <w:t>The iceberg model of joint action</w:t>
      </w:r>
      <w:r w:rsidR="0074199F">
        <w:rPr>
          <w:rFonts w:ascii="Times New Roman" w:hAnsi="Times New Roman"/>
          <w:b w:val="0"/>
          <w:sz w:val="24"/>
        </w:rPr>
        <w:t xml:space="preserve"> (1500 words, 6 pages)</w:t>
      </w:r>
    </w:p>
    <w:p w:rsidR="003C4A1A" w:rsidRPr="000220B0" w:rsidRDefault="0036447B" w:rsidP="002B2D12">
      <w:pPr>
        <w:spacing w:after="0" w:line="480" w:lineRule="auto"/>
        <w:rPr>
          <w:rFonts w:ascii="Times New Roman" w:hAnsi="Times New Roman"/>
          <w:sz w:val="24"/>
        </w:rPr>
      </w:pPr>
      <w:r w:rsidRPr="000220B0">
        <w:rPr>
          <w:rFonts w:ascii="Times New Roman" w:hAnsi="Times New Roman"/>
          <w:sz w:val="24"/>
        </w:rPr>
        <w:t xml:space="preserve">The iceberg model of joint action </w:t>
      </w:r>
      <w:r>
        <w:rPr>
          <w:rFonts w:ascii="Times New Roman" w:hAnsi="Times New Roman"/>
          <w:sz w:val="24"/>
        </w:rPr>
        <w:t>(</w:t>
      </w:r>
      <w:r w:rsidRPr="000220B0">
        <w:rPr>
          <w:rFonts w:ascii="Times New Roman" w:hAnsi="Times New Roman"/>
          <w:sz w:val="24"/>
        </w:rPr>
        <w:t>Figure 1</w:t>
      </w:r>
      <w:r>
        <w:rPr>
          <w:rFonts w:ascii="Times New Roman" w:hAnsi="Times New Roman"/>
          <w:sz w:val="24"/>
        </w:rPr>
        <w:t>) illustrates two types of coordination that can occur during joint action, planned coordination and emergent coordination</w:t>
      </w:r>
      <w:r w:rsidRPr="000220B0">
        <w:rPr>
          <w:rFonts w:ascii="Times New Roman" w:hAnsi="Times New Roman"/>
          <w:sz w:val="24"/>
        </w:rPr>
        <w:t>.</w:t>
      </w:r>
      <w:r>
        <w:rPr>
          <w:rFonts w:ascii="Times New Roman" w:hAnsi="Times New Roman"/>
          <w:sz w:val="24"/>
        </w:rPr>
        <w:t xml:space="preserve"> Planned coordination (PC) is apparent </w:t>
      </w:r>
      <w:ins w:id="3" w:author="stephen butterfill" w:date="2010-07-29T16:54:00Z">
        <w:r w:rsidR="007D744C">
          <w:rPr>
            <w:rFonts w:ascii="Times New Roman" w:hAnsi="Times New Roman"/>
            <w:sz w:val="24"/>
          </w:rPr>
          <w:t xml:space="preserve">to some degree </w:t>
        </w:r>
      </w:ins>
      <w:r>
        <w:rPr>
          <w:rFonts w:ascii="Times New Roman" w:hAnsi="Times New Roman"/>
          <w:sz w:val="24"/>
        </w:rPr>
        <w:t xml:space="preserve">to </w:t>
      </w:r>
      <w:del w:id="4" w:author="stephen butterfill" w:date="2010-07-29T13:54:00Z">
        <w:r w:rsidDel="0003749A">
          <w:rPr>
            <w:rFonts w:ascii="Times New Roman" w:hAnsi="Times New Roman"/>
            <w:sz w:val="24"/>
          </w:rPr>
          <w:delText>an observer</w:delText>
        </w:r>
      </w:del>
      <w:ins w:id="5" w:author="stephen butterfill" w:date="2010-07-29T13:54:00Z">
        <w:r w:rsidR="0003749A">
          <w:rPr>
            <w:rFonts w:ascii="Times New Roman" w:hAnsi="Times New Roman"/>
            <w:sz w:val="24"/>
          </w:rPr>
          <w:t>those engaged in</w:t>
        </w:r>
        <w:r w:rsidR="006645AA">
          <w:rPr>
            <w:rFonts w:ascii="Times New Roman" w:hAnsi="Times New Roman"/>
            <w:sz w:val="24"/>
          </w:rPr>
          <w:t xml:space="preserve"> or observing</w:t>
        </w:r>
        <w:r w:rsidR="0003749A">
          <w:rPr>
            <w:rFonts w:ascii="Times New Roman" w:hAnsi="Times New Roman"/>
            <w:sz w:val="24"/>
          </w:rPr>
          <w:t xml:space="preserve"> joint action</w:t>
        </w:r>
      </w:ins>
      <w:r>
        <w:rPr>
          <w:rFonts w:ascii="Times New Roman" w:hAnsi="Times New Roman"/>
          <w:sz w:val="24"/>
        </w:rPr>
        <w:t xml:space="preserve">. </w:t>
      </w:r>
      <w:r w:rsidR="0074199F">
        <w:rPr>
          <w:rFonts w:ascii="Times New Roman" w:hAnsi="Times New Roman"/>
          <w:sz w:val="24"/>
        </w:rPr>
        <w:t xml:space="preserve">Just </w:t>
      </w:r>
      <w:r w:rsidR="00431E5B" w:rsidRPr="000220B0">
        <w:rPr>
          <w:rFonts w:ascii="Times New Roman" w:hAnsi="Times New Roman"/>
          <w:sz w:val="24"/>
        </w:rPr>
        <w:t>as only the tips of an iceberg are v</w:t>
      </w:r>
      <w:r w:rsidR="006F0AF2" w:rsidRPr="000220B0">
        <w:rPr>
          <w:rFonts w:ascii="Times New Roman" w:hAnsi="Times New Roman"/>
          <w:sz w:val="24"/>
        </w:rPr>
        <w:t>isible to an observer</w:t>
      </w:r>
      <w:r w:rsidR="00431E5B" w:rsidRPr="000220B0">
        <w:rPr>
          <w:rFonts w:ascii="Times New Roman" w:hAnsi="Times New Roman"/>
          <w:sz w:val="24"/>
        </w:rPr>
        <w:t xml:space="preserve">, joint action </w:t>
      </w:r>
      <w:r w:rsidR="00531B0C">
        <w:rPr>
          <w:rFonts w:ascii="Times New Roman" w:hAnsi="Times New Roman"/>
          <w:sz w:val="24"/>
        </w:rPr>
        <w:t>appears as the</w:t>
      </w:r>
      <w:r w:rsidR="00431E5B" w:rsidRPr="000220B0">
        <w:rPr>
          <w:rFonts w:ascii="Times New Roman" w:hAnsi="Times New Roman"/>
          <w:sz w:val="24"/>
        </w:rPr>
        <w:t xml:space="preserve"> coordinated behaviour of</w:t>
      </w:r>
      <w:r w:rsidR="006F0AF2" w:rsidRPr="000220B0">
        <w:rPr>
          <w:rFonts w:ascii="Times New Roman" w:hAnsi="Times New Roman"/>
          <w:sz w:val="24"/>
        </w:rPr>
        <w:t xml:space="preserve"> two </w:t>
      </w:r>
      <w:r w:rsidR="00D96192" w:rsidRPr="000220B0">
        <w:rPr>
          <w:rFonts w:ascii="Times New Roman" w:hAnsi="Times New Roman"/>
          <w:sz w:val="24"/>
        </w:rPr>
        <w:t>agents</w:t>
      </w:r>
      <w:r w:rsidR="006F0AF2" w:rsidRPr="000220B0">
        <w:rPr>
          <w:rFonts w:ascii="Times New Roman" w:hAnsi="Times New Roman"/>
          <w:sz w:val="24"/>
        </w:rPr>
        <w:t xml:space="preserve"> who are separate entities with separate mental machineries</w:t>
      </w:r>
      <w:r w:rsidR="00431E5B" w:rsidRPr="000220B0">
        <w:rPr>
          <w:rFonts w:ascii="Times New Roman" w:hAnsi="Times New Roman"/>
          <w:sz w:val="24"/>
        </w:rPr>
        <w:t xml:space="preserve"> and who</w:t>
      </w:r>
      <w:r w:rsidR="006F0AF2" w:rsidRPr="000220B0">
        <w:rPr>
          <w:rFonts w:ascii="Times New Roman" w:hAnsi="Times New Roman"/>
          <w:sz w:val="24"/>
        </w:rPr>
        <w:t xml:space="preserve"> need to exchange </w:t>
      </w:r>
      <w:r w:rsidR="00431E5B" w:rsidRPr="000220B0">
        <w:rPr>
          <w:rFonts w:ascii="Times New Roman" w:hAnsi="Times New Roman"/>
          <w:sz w:val="24"/>
        </w:rPr>
        <w:t xml:space="preserve">meaningful </w:t>
      </w:r>
      <w:r w:rsidR="006F0AF2" w:rsidRPr="000220B0">
        <w:rPr>
          <w:rFonts w:ascii="Times New Roman" w:hAnsi="Times New Roman"/>
          <w:sz w:val="24"/>
        </w:rPr>
        <w:t>signals in order to coordinat</w:t>
      </w:r>
      <w:r w:rsidR="00431E5B" w:rsidRPr="000220B0">
        <w:rPr>
          <w:rFonts w:ascii="Times New Roman" w:hAnsi="Times New Roman"/>
          <w:sz w:val="24"/>
        </w:rPr>
        <w:t>e their plans</w:t>
      </w:r>
      <w:r w:rsidR="006F0AF2" w:rsidRPr="000220B0">
        <w:rPr>
          <w:rFonts w:ascii="Times New Roman" w:hAnsi="Times New Roman"/>
          <w:sz w:val="24"/>
        </w:rPr>
        <w:t xml:space="preserve">. </w:t>
      </w:r>
      <w:r w:rsidR="00431E5B" w:rsidRPr="000220B0">
        <w:rPr>
          <w:rFonts w:ascii="Times New Roman" w:hAnsi="Times New Roman"/>
          <w:sz w:val="24"/>
        </w:rPr>
        <w:t xml:space="preserve">The assumption that is of key interest for the present purpose is that coordination between </w:t>
      </w:r>
      <w:r w:rsidR="00D96192" w:rsidRPr="000220B0">
        <w:rPr>
          <w:rFonts w:ascii="Times New Roman" w:hAnsi="Times New Roman"/>
          <w:sz w:val="24"/>
        </w:rPr>
        <w:t>agents</w:t>
      </w:r>
      <w:r w:rsidR="00431E5B" w:rsidRPr="000220B0">
        <w:rPr>
          <w:rFonts w:ascii="Times New Roman" w:hAnsi="Times New Roman"/>
          <w:sz w:val="24"/>
        </w:rPr>
        <w:t xml:space="preserve"> requires mental representa</w:t>
      </w:r>
      <w:r w:rsidR="001B7504" w:rsidRPr="000220B0">
        <w:rPr>
          <w:rFonts w:ascii="Times New Roman" w:hAnsi="Times New Roman"/>
          <w:sz w:val="24"/>
        </w:rPr>
        <w:t>t</w:t>
      </w:r>
      <w:r w:rsidR="00431E5B" w:rsidRPr="000220B0">
        <w:rPr>
          <w:rFonts w:ascii="Times New Roman" w:hAnsi="Times New Roman"/>
          <w:sz w:val="24"/>
        </w:rPr>
        <w:t xml:space="preserve">ions that are directed at </w:t>
      </w:r>
      <w:del w:id="6" w:author="stephen butterfill" w:date="2010-07-29T13:51:00Z">
        <w:r w:rsidR="00431E5B" w:rsidRPr="000220B0" w:rsidDel="0079465F">
          <w:rPr>
            <w:rFonts w:ascii="Times New Roman" w:hAnsi="Times New Roman"/>
            <w:sz w:val="24"/>
          </w:rPr>
          <w:delText>futu</w:delText>
        </w:r>
        <w:r w:rsidR="001B7504" w:rsidRPr="000220B0" w:rsidDel="0079465F">
          <w:rPr>
            <w:rFonts w:ascii="Times New Roman" w:hAnsi="Times New Roman"/>
            <w:sz w:val="24"/>
          </w:rPr>
          <w:delText xml:space="preserve">re </w:delText>
        </w:r>
      </w:del>
      <w:ins w:id="7" w:author="stephen butterfill" w:date="2010-07-29T13:51:00Z">
        <w:r w:rsidR="0079465F">
          <w:rPr>
            <w:rFonts w:ascii="Times New Roman" w:hAnsi="Times New Roman"/>
            <w:sz w:val="24"/>
          </w:rPr>
          <w:t>coordinating planning</w:t>
        </w:r>
      </w:ins>
      <w:ins w:id="8" w:author="stephen butterfill" w:date="2010-07-29T13:53:00Z">
        <w:r w:rsidR="0079465F">
          <w:rPr>
            <w:rFonts w:ascii="Times New Roman" w:hAnsi="Times New Roman"/>
            <w:sz w:val="24"/>
          </w:rPr>
          <w:t xml:space="preserve"> with each other</w:t>
        </w:r>
      </w:ins>
      <w:del w:id="9" w:author="stephen butterfill" w:date="2010-07-29T13:51:00Z">
        <w:r w:rsidR="001B7504" w:rsidRPr="000220B0" w:rsidDel="0079465F">
          <w:rPr>
            <w:rFonts w:ascii="Times New Roman" w:hAnsi="Times New Roman"/>
            <w:sz w:val="24"/>
          </w:rPr>
          <w:delText>events (plans</w:delText>
        </w:r>
        <w:r w:rsidR="00656FB6" w:rsidDel="0079465F">
          <w:rPr>
            <w:rFonts w:ascii="Times New Roman" w:hAnsi="Times New Roman"/>
            <w:sz w:val="24"/>
          </w:rPr>
          <w:delText xml:space="preserve">, </w:delText>
        </w:r>
        <w:commentRangeStart w:id="10"/>
        <w:r w:rsidR="00656FB6" w:rsidDel="0079465F">
          <w:rPr>
            <w:rFonts w:ascii="Times New Roman" w:hAnsi="Times New Roman"/>
            <w:sz w:val="24"/>
          </w:rPr>
          <w:delText>STEVE, IS THERE PHILOSOPHICAL WORK WE COULD REFER TO?</w:delText>
        </w:r>
        <w:commentRangeEnd w:id="10"/>
        <w:r w:rsidR="00011E92" w:rsidDel="0079465F">
          <w:rPr>
            <w:rStyle w:val="CommentReference"/>
            <w:vanish/>
          </w:rPr>
          <w:commentReference w:id="10"/>
        </w:r>
        <w:r w:rsidR="001B7504" w:rsidRPr="000220B0" w:rsidDel="0079465F">
          <w:rPr>
            <w:rFonts w:ascii="Times New Roman" w:hAnsi="Times New Roman"/>
            <w:sz w:val="24"/>
          </w:rPr>
          <w:delText>)</w:delText>
        </w:r>
      </w:del>
      <w:r w:rsidR="001B7504" w:rsidRPr="000220B0">
        <w:rPr>
          <w:rFonts w:ascii="Times New Roman" w:hAnsi="Times New Roman"/>
          <w:sz w:val="24"/>
        </w:rPr>
        <w:t xml:space="preserve"> </w:t>
      </w:r>
      <w:commentRangeStart w:id="11"/>
      <w:r w:rsidR="001B7504" w:rsidRPr="0079465F">
        <w:rPr>
          <w:rFonts w:ascii="Times New Roman" w:hAnsi="Times New Roman"/>
          <w:strike/>
          <w:sz w:val="24"/>
        </w:rPr>
        <w:t xml:space="preserve">and include aspects of </w:t>
      </w:r>
      <w:r w:rsidR="00D96192" w:rsidRPr="0079465F">
        <w:rPr>
          <w:rFonts w:ascii="Times New Roman" w:hAnsi="Times New Roman"/>
          <w:strike/>
          <w:sz w:val="24"/>
        </w:rPr>
        <w:t>other agents’</w:t>
      </w:r>
      <w:r w:rsidR="001B7504" w:rsidRPr="0079465F">
        <w:rPr>
          <w:rFonts w:ascii="Times New Roman" w:hAnsi="Times New Roman"/>
          <w:strike/>
          <w:sz w:val="24"/>
        </w:rPr>
        <w:t xml:space="preserve"> plans</w:t>
      </w:r>
      <w:r w:rsidR="00C17D21" w:rsidRPr="0079465F">
        <w:rPr>
          <w:rFonts w:ascii="Times New Roman" w:hAnsi="Times New Roman"/>
          <w:strike/>
          <w:sz w:val="24"/>
        </w:rPr>
        <w:t xml:space="preserve"> (Vesper, Butterfill, Knoblich, &amp; Sebanz, in press)</w:t>
      </w:r>
      <w:commentRangeEnd w:id="11"/>
      <w:r w:rsidR="0079465F">
        <w:rPr>
          <w:rStyle w:val="CommentReference"/>
          <w:vanish/>
        </w:rPr>
        <w:commentReference w:id="11"/>
      </w:r>
      <w:r w:rsidR="001B7504" w:rsidRPr="000220B0">
        <w:rPr>
          <w:rFonts w:ascii="Times New Roman" w:hAnsi="Times New Roman"/>
          <w:sz w:val="24"/>
        </w:rPr>
        <w:t>.</w:t>
      </w:r>
      <w:r w:rsidR="00035A9B" w:rsidRPr="000220B0">
        <w:rPr>
          <w:rFonts w:ascii="Times New Roman" w:hAnsi="Times New Roman"/>
          <w:sz w:val="24"/>
        </w:rPr>
        <w:t xml:space="preserve"> </w:t>
      </w:r>
      <w:r>
        <w:rPr>
          <w:rFonts w:ascii="Times New Roman" w:hAnsi="Times New Roman"/>
          <w:sz w:val="24"/>
        </w:rPr>
        <w:t>Thus t</w:t>
      </w:r>
      <w:r w:rsidRPr="000220B0">
        <w:rPr>
          <w:rFonts w:ascii="Times New Roman" w:hAnsi="Times New Roman"/>
          <w:sz w:val="24"/>
        </w:rPr>
        <w:t xml:space="preserve">his part of the picture highlights the role of </w:t>
      </w:r>
      <w:del w:id="12" w:author="stephen butterfill" w:date="2010-07-27T18:58:00Z">
        <w:r w:rsidRPr="000220B0" w:rsidDel="00816612">
          <w:rPr>
            <w:rFonts w:ascii="Times New Roman" w:hAnsi="Times New Roman"/>
            <w:sz w:val="24"/>
          </w:rPr>
          <w:delText>joint intentionality</w:delText>
        </w:r>
      </w:del>
      <w:ins w:id="13" w:author="stephen butterfill" w:date="2010-07-27T18:58:00Z">
        <w:r w:rsidR="00816612">
          <w:rPr>
            <w:rFonts w:ascii="Times New Roman" w:hAnsi="Times New Roman"/>
            <w:sz w:val="24"/>
          </w:rPr>
          <w:t>shared intentions</w:t>
        </w:r>
      </w:ins>
      <w:r w:rsidRPr="000220B0">
        <w:rPr>
          <w:rFonts w:ascii="Times New Roman" w:hAnsi="Times New Roman"/>
          <w:sz w:val="24"/>
        </w:rPr>
        <w:t xml:space="preserve"> and </w:t>
      </w:r>
      <w:ins w:id="14" w:author="stephen butterfill" w:date="2010-07-29T13:54:00Z">
        <w:r w:rsidR="00E6682D">
          <w:rPr>
            <w:rFonts w:ascii="Times New Roman" w:hAnsi="Times New Roman"/>
            <w:sz w:val="24"/>
          </w:rPr>
          <w:t xml:space="preserve">common </w:t>
        </w:r>
      </w:ins>
      <w:del w:id="15" w:author="stephen butterfill" w:date="2010-07-27T18:58:00Z">
        <w:r w:rsidRPr="000220B0" w:rsidDel="00816612">
          <w:rPr>
            <w:rFonts w:ascii="Times New Roman" w:hAnsi="Times New Roman"/>
            <w:sz w:val="24"/>
          </w:rPr>
          <w:delText>joint planning</w:delText>
        </w:r>
      </w:del>
      <w:ins w:id="16" w:author="stephen butterfill" w:date="2010-07-29T13:53:00Z">
        <w:r w:rsidR="00E6682D">
          <w:rPr>
            <w:rFonts w:ascii="Times New Roman" w:hAnsi="Times New Roman"/>
            <w:sz w:val="24"/>
          </w:rPr>
          <w:t>knowledge</w:t>
        </w:r>
      </w:ins>
      <w:r w:rsidRPr="000220B0">
        <w:rPr>
          <w:rFonts w:ascii="Times New Roman" w:hAnsi="Times New Roman"/>
          <w:sz w:val="24"/>
        </w:rPr>
        <w:t xml:space="preserve"> in joint action</w:t>
      </w:r>
      <w:ins w:id="17" w:author="stephen butterfill" w:date="2010-07-29T16:55:00Z">
        <w:r w:rsidR="007D744C">
          <w:rPr>
            <w:rFonts w:ascii="Times New Roman" w:hAnsi="Times New Roman"/>
            <w:sz w:val="24"/>
          </w:rPr>
          <w:t xml:space="preserve"> but it also includes other, less </w:t>
        </w:r>
      </w:ins>
      <w:ins w:id="18" w:author="stephen butterfill" w:date="2010-07-29T16:56:00Z">
        <w:r w:rsidR="007D744C">
          <w:rPr>
            <w:rFonts w:ascii="Times New Roman" w:hAnsi="Times New Roman"/>
            <w:sz w:val="24"/>
          </w:rPr>
          <w:t>conceptually sophisticated representations for coordinating action</w:t>
        </w:r>
      </w:ins>
      <w:r w:rsidRPr="000220B0">
        <w:rPr>
          <w:rFonts w:ascii="Times New Roman" w:hAnsi="Times New Roman"/>
          <w:sz w:val="24"/>
        </w:rPr>
        <w:t xml:space="preserve">. </w:t>
      </w:r>
    </w:p>
    <w:p w:rsidR="00D45D8E" w:rsidRDefault="0036447B" w:rsidP="002B2D12">
      <w:pPr>
        <w:spacing w:after="0" w:line="480" w:lineRule="auto"/>
        <w:ind w:firstLine="708"/>
        <w:rPr>
          <w:rFonts w:ascii="Times New Roman" w:hAnsi="Times New Roman"/>
          <w:sz w:val="24"/>
        </w:rPr>
      </w:pPr>
      <w:r>
        <w:rPr>
          <w:rFonts w:ascii="Times New Roman" w:hAnsi="Times New Roman"/>
          <w:sz w:val="24"/>
        </w:rPr>
        <w:t>In emergent coordination (EC), c</w:t>
      </w:r>
      <w:r w:rsidR="005F5A29" w:rsidRPr="000220B0">
        <w:rPr>
          <w:rFonts w:ascii="Times New Roman" w:hAnsi="Times New Roman"/>
          <w:sz w:val="24"/>
        </w:rPr>
        <w:t xml:space="preserve">oordinated behaviour </w:t>
      </w:r>
      <w:r>
        <w:rPr>
          <w:rFonts w:ascii="Times New Roman" w:hAnsi="Times New Roman"/>
          <w:sz w:val="24"/>
        </w:rPr>
        <w:t>occurs</w:t>
      </w:r>
      <w:r w:rsidR="005F5A29" w:rsidRPr="000220B0">
        <w:rPr>
          <w:rFonts w:ascii="Times New Roman" w:hAnsi="Times New Roman"/>
          <w:sz w:val="24"/>
        </w:rPr>
        <w:t xml:space="preserve"> </w:t>
      </w:r>
      <w:del w:id="19" w:author="stephen butterfill" w:date="2010-07-27T19:00:00Z">
        <w:r w:rsidR="005F5A29" w:rsidRPr="000220B0" w:rsidDel="00816612">
          <w:rPr>
            <w:rFonts w:ascii="Times New Roman" w:hAnsi="Times New Roman"/>
            <w:sz w:val="24"/>
          </w:rPr>
          <w:delText xml:space="preserve">in the absence </w:delText>
        </w:r>
      </w:del>
      <w:del w:id="20" w:author="stephen butterfill" w:date="2010-07-29T14:19:00Z">
        <w:r w:rsidR="005F5A29" w:rsidRPr="000220B0" w:rsidDel="00FF2AD5">
          <w:rPr>
            <w:rFonts w:ascii="Times New Roman" w:hAnsi="Times New Roman"/>
            <w:sz w:val="24"/>
          </w:rPr>
          <w:delText xml:space="preserve">of joint plans </w:delText>
        </w:r>
      </w:del>
      <w:r w:rsidR="005F5A29" w:rsidRPr="000220B0">
        <w:rPr>
          <w:rFonts w:ascii="Times New Roman" w:hAnsi="Times New Roman"/>
          <w:sz w:val="24"/>
        </w:rPr>
        <w:t>due to</w:t>
      </w:r>
      <w:r w:rsidR="005F5A29" w:rsidRPr="000220B0">
        <w:rPr>
          <w:rFonts w:ascii="Times New Roman" w:hAnsi="Times New Roman"/>
          <w:color w:val="1F497D" w:themeColor="text2"/>
          <w:sz w:val="24"/>
        </w:rPr>
        <w:t xml:space="preserve"> </w:t>
      </w:r>
      <w:del w:id="21" w:author="stephen butterfill" w:date="2010-07-27T19:01:00Z">
        <w:r w:rsidR="005F5A29" w:rsidRPr="000220B0" w:rsidDel="00816612">
          <w:rPr>
            <w:rFonts w:ascii="Times New Roman" w:hAnsi="Times New Roman"/>
            <w:sz w:val="24"/>
          </w:rPr>
          <w:delText xml:space="preserve">perception </w:delText>
        </w:r>
      </w:del>
      <w:ins w:id="22" w:author="stephen butterfill" w:date="2010-07-27T19:01:00Z">
        <w:r w:rsidR="00816612" w:rsidRPr="000220B0">
          <w:rPr>
            <w:rFonts w:ascii="Times New Roman" w:hAnsi="Times New Roman"/>
            <w:sz w:val="24"/>
          </w:rPr>
          <w:t>perception</w:t>
        </w:r>
        <w:r w:rsidR="00816612">
          <w:rPr>
            <w:rFonts w:ascii="Times New Roman" w:hAnsi="Times New Roman"/>
            <w:sz w:val="24"/>
          </w:rPr>
          <w:t>-</w:t>
        </w:r>
      </w:ins>
      <w:r w:rsidR="005F5A29" w:rsidRPr="000220B0">
        <w:rPr>
          <w:rFonts w:ascii="Times New Roman" w:hAnsi="Times New Roman"/>
          <w:sz w:val="24"/>
        </w:rPr>
        <w:t>action couplings that make multiple individuals act in similar ways</w:t>
      </w:r>
      <w:ins w:id="23" w:author="stephen butterfill" w:date="2010-07-29T14:19:00Z">
        <w:r w:rsidR="00FF2AD5">
          <w:rPr>
            <w:rFonts w:ascii="Times New Roman" w:hAnsi="Times New Roman"/>
            <w:sz w:val="24"/>
          </w:rPr>
          <w:t>; it is</w:t>
        </w:r>
        <w:r w:rsidR="00FF2AD5" w:rsidRPr="00FF2AD5">
          <w:rPr>
            <w:rFonts w:ascii="Times New Roman" w:hAnsi="Times New Roman"/>
            <w:sz w:val="24"/>
          </w:rPr>
          <w:t xml:space="preserve"> </w:t>
        </w:r>
        <w:r w:rsidR="00FF2AD5">
          <w:rPr>
            <w:rFonts w:ascii="Times New Roman" w:hAnsi="Times New Roman"/>
            <w:sz w:val="24"/>
          </w:rPr>
          <w:t xml:space="preserve">independent </w:t>
        </w:r>
        <w:r w:rsidR="00FF2AD5" w:rsidRPr="000220B0">
          <w:rPr>
            <w:rFonts w:ascii="Times New Roman" w:hAnsi="Times New Roman"/>
            <w:sz w:val="24"/>
          </w:rPr>
          <w:t xml:space="preserve">of </w:t>
        </w:r>
        <w:r w:rsidR="00FF2AD5">
          <w:rPr>
            <w:rFonts w:ascii="Times New Roman" w:hAnsi="Times New Roman"/>
            <w:sz w:val="24"/>
          </w:rPr>
          <w:t xml:space="preserve">any </w:t>
        </w:r>
        <w:r w:rsidR="00FF2AD5" w:rsidRPr="000220B0">
          <w:rPr>
            <w:rFonts w:ascii="Times New Roman" w:hAnsi="Times New Roman"/>
            <w:sz w:val="24"/>
          </w:rPr>
          <w:t xml:space="preserve">joint plans </w:t>
        </w:r>
        <w:r w:rsidR="00FF2AD5">
          <w:rPr>
            <w:rFonts w:ascii="Times New Roman" w:hAnsi="Times New Roman"/>
            <w:sz w:val="24"/>
          </w:rPr>
          <w:t>or common knowledge (which may be altogether absent)</w:t>
        </w:r>
      </w:ins>
      <w:ins w:id="24" w:author="stephen butterfill" w:date="2010-07-29T16:56:00Z">
        <w:r w:rsidR="000948DC">
          <w:rPr>
            <w:rFonts w:ascii="Times New Roman" w:hAnsi="Times New Roman"/>
            <w:sz w:val="24"/>
          </w:rPr>
          <w:t xml:space="preserve"> and does not require mental representations directed at </w:t>
        </w:r>
      </w:ins>
      <w:ins w:id="25" w:author="stephen butterfill" w:date="2010-07-29T16:57:00Z">
        <w:r w:rsidR="00947EB9">
          <w:rPr>
            <w:rFonts w:ascii="Times New Roman" w:hAnsi="Times New Roman"/>
            <w:sz w:val="24"/>
          </w:rPr>
          <w:t xml:space="preserve">coordinating with </w:t>
        </w:r>
      </w:ins>
      <w:ins w:id="26" w:author="stephen butterfill" w:date="2010-07-29T16:56:00Z">
        <w:r w:rsidR="000948DC">
          <w:rPr>
            <w:rFonts w:ascii="Times New Roman" w:hAnsi="Times New Roman"/>
            <w:sz w:val="24"/>
          </w:rPr>
          <w:t>another’s plans</w:t>
        </w:r>
      </w:ins>
      <w:r w:rsidR="005F5A29" w:rsidRPr="000220B0">
        <w:rPr>
          <w:rFonts w:ascii="Times New Roman" w:hAnsi="Times New Roman"/>
          <w:sz w:val="24"/>
        </w:rPr>
        <w:t xml:space="preserve">. </w:t>
      </w:r>
      <w:r w:rsidR="00D87801" w:rsidRPr="000220B0">
        <w:rPr>
          <w:rFonts w:ascii="Times New Roman" w:hAnsi="Times New Roman"/>
          <w:sz w:val="24"/>
        </w:rPr>
        <w:t xml:space="preserve">Just as the base of an iceberg is invisible to an observer, the workings of </w:t>
      </w:r>
      <w:del w:id="27" w:author="stephen butterfill" w:date="2010-07-27T19:01:00Z">
        <w:r w:rsidR="00D87801" w:rsidRPr="000220B0" w:rsidDel="00816612">
          <w:rPr>
            <w:rFonts w:ascii="Times New Roman" w:hAnsi="Times New Roman"/>
            <w:sz w:val="24"/>
          </w:rPr>
          <w:delText xml:space="preserve">perception </w:delText>
        </w:r>
      </w:del>
      <w:ins w:id="28" w:author="stephen butterfill" w:date="2010-07-27T19:01:00Z">
        <w:r w:rsidR="00816612" w:rsidRPr="000220B0">
          <w:rPr>
            <w:rFonts w:ascii="Times New Roman" w:hAnsi="Times New Roman"/>
            <w:sz w:val="24"/>
          </w:rPr>
          <w:t>perception</w:t>
        </w:r>
        <w:r w:rsidR="00816612">
          <w:rPr>
            <w:rFonts w:ascii="Times New Roman" w:hAnsi="Times New Roman"/>
            <w:sz w:val="24"/>
          </w:rPr>
          <w:t>-</w:t>
        </w:r>
      </w:ins>
      <w:r w:rsidR="00D87801" w:rsidRPr="000220B0">
        <w:rPr>
          <w:rFonts w:ascii="Times New Roman" w:hAnsi="Times New Roman"/>
          <w:sz w:val="24"/>
        </w:rPr>
        <w:t xml:space="preserve">action couplings remain invisible because </w:t>
      </w:r>
      <w:r w:rsidR="00D96192" w:rsidRPr="000220B0">
        <w:rPr>
          <w:rFonts w:ascii="Times New Roman" w:hAnsi="Times New Roman"/>
          <w:sz w:val="24"/>
        </w:rPr>
        <w:t>they</w:t>
      </w:r>
      <w:r w:rsidR="00D737D8" w:rsidRPr="000220B0">
        <w:rPr>
          <w:rFonts w:ascii="Times New Roman" w:hAnsi="Times New Roman"/>
          <w:sz w:val="24"/>
        </w:rPr>
        <w:t xml:space="preserve"> do not </w:t>
      </w:r>
      <w:del w:id="29" w:author="stephen butterfill" w:date="2010-07-29T14:20:00Z">
        <w:r w:rsidR="00D96192" w:rsidRPr="000220B0" w:rsidDel="00FF2AD5">
          <w:rPr>
            <w:rFonts w:ascii="Times New Roman" w:hAnsi="Times New Roman"/>
            <w:sz w:val="24"/>
          </w:rPr>
          <w:delText>involve</w:delText>
        </w:r>
        <w:r w:rsidR="00D737D8" w:rsidRPr="000220B0" w:rsidDel="00FF2AD5">
          <w:rPr>
            <w:rFonts w:ascii="Times New Roman" w:hAnsi="Times New Roman"/>
            <w:sz w:val="24"/>
          </w:rPr>
          <w:delText xml:space="preserve"> coordination signals that </w:delText>
        </w:r>
        <w:r w:rsidR="006C558B" w:rsidDel="00FF2AD5">
          <w:rPr>
            <w:rFonts w:ascii="Times New Roman" w:hAnsi="Times New Roman"/>
            <w:sz w:val="24"/>
          </w:rPr>
          <w:delText>directly</w:delText>
        </w:r>
        <w:r w:rsidR="00D737D8" w:rsidRPr="000220B0" w:rsidDel="00FF2AD5">
          <w:rPr>
            <w:rFonts w:ascii="Times New Roman" w:hAnsi="Times New Roman"/>
            <w:sz w:val="24"/>
          </w:rPr>
          <w:delText xml:space="preserve"> reveal any underlying joint intentions</w:delText>
        </w:r>
      </w:del>
      <w:ins w:id="30" w:author="stephen butterfill" w:date="2010-07-29T14:20:00Z">
        <w:r w:rsidR="00FF2AD5">
          <w:rPr>
            <w:rFonts w:ascii="Times New Roman" w:hAnsi="Times New Roman"/>
            <w:sz w:val="24"/>
          </w:rPr>
          <w:t>directly involve the agents’ intentions or knowledge</w:t>
        </w:r>
      </w:ins>
      <w:r w:rsidR="00D737D8" w:rsidRPr="000220B0">
        <w:rPr>
          <w:rFonts w:ascii="Times New Roman" w:hAnsi="Times New Roman"/>
          <w:sz w:val="24"/>
        </w:rPr>
        <w:t xml:space="preserve">. However, </w:t>
      </w:r>
      <w:r w:rsidR="00D96192" w:rsidRPr="000220B0">
        <w:rPr>
          <w:rFonts w:ascii="Times New Roman" w:hAnsi="Times New Roman"/>
          <w:sz w:val="24"/>
        </w:rPr>
        <w:t>agents</w:t>
      </w:r>
      <w:r w:rsidR="00D737D8" w:rsidRPr="000220B0">
        <w:rPr>
          <w:rFonts w:ascii="Times New Roman" w:hAnsi="Times New Roman"/>
          <w:sz w:val="24"/>
        </w:rPr>
        <w:t xml:space="preserve"> may</w:t>
      </w:r>
      <w:r w:rsidR="00213E74" w:rsidRPr="000220B0">
        <w:rPr>
          <w:rFonts w:ascii="Times New Roman" w:hAnsi="Times New Roman"/>
          <w:sz w:val="24"/>
        </w:rPr>
        <w:t xml:space="preserve"> process</w:t>
      </w:r>
      <w:r w:rsidR="006C558B">
        <w:rPr>
          <w:rFonts w:ascii="Times New Roman" w:hAnsi="Times New Roman"/>
          <w:sz w:val="24"/>
        </w:rPr>
        <w:t xml:space="preserve"> perceptual </w:t>
      </w:r>
      <w:r w:rsidR="00213E74" w:rsidRPr="000220B0">
        <w:rPr>
          <w:rFonts w:ascii="Times New Roman" w:hAnsi="Times New Roman"/>
          <w:sz w:val="24"/>
        </w:rPr>
        <w:t>and</w:t>
      </w:r>
      <w:r w:rsidR="00D87801" w:rsidRPr="000220B0">
        <w:rPr>
          <w:rFonts w:ascii="Times New Roman" w:hAnsi="Times New Roman"/>
          <w:sz w:val="24"/>
        </w:rPr>
        <w:t xml:space="preserve"> motor cues</w:t>
      </w:r>
      <w:r w:rsidR="00F9362D" w:rsidRPr="000220B0">
        <w:rPr>
          <w:rFonts w:ascii="Times New Roman" w:hAnsi="Times New Roman"/>
          <w:sz w:val="24"/>
        </w:rPr>
        <w:t xml:space="preserve"> in the same way</w:t>
      </w:r>
      <w:ins w:id="31" w:author="stephen butterfill" w:date="2010-07-29T13:55:00Z">
        <w:r w:rsidR="006645AA">
          <w:rPr>
            <w:rFonts w:ascii="Times New Roman" w:hAnsi="Times New Roman"/>
            <w:sz w:val="24"/>
          </w:rPr>
          <w:t xml:space="preserve"> as each other</w:t>
        </w:r>
      </w:ins>
      <w:r w:rsidR="00F9362D" w:rsidRPr="000220B0">
        <w:rPr>
          <w:rFonts w:ascii="Times New Roman" w:hAnsi="Times New Roman"/>
          <w:sz w:val="24"/>
        </w:rPr>
        <w:t xml:space="preserve">. Thus </w:t>
      </w:r>
      <w:r w:rsidR="00213E74" w:rsidRPr="000220B0">
        <w:rPr>
          <w:rFonts w:ascii="Times New Roman" w:hAnsi="Times New Roman"/>
          <w:sz w:val="24"/>
        </w:rPr>
        <w:t xml:space="preserve">coordination between </w:t>
      </w:r>
      <w:r w:rsidR="005845E9" w:rsidRPr="000220B0">
        <w:rPr>
          <w:rFonts w:ascii="Times New Roman" w:hAnsi="Times New Roman"/>
          <w:sz w:val="24"/>
        </w:rPr>
        <w:t>agents</w:t>
      </w:r>
      <w:r w:rsidR="00213E74" w:rsidRPr="000220B0">
        <w:rPr>
          <w:rFonts w:ascii="Times New Roman" w:hAnsi="Times New Roman"/>
          <w:sz w:val="24"/>
        </w:rPr>
        <w:t xml:space="preserve"> may emerge </w:t>
      </w:r>
      <w:del w:id="32" w:author="stephen butterfill" w:date="2010-07-29T14:21:00Z">
        <w:r w:rsidDel="00311538">
          <w:rPr>
            <w:rFonts w:ascii="Times New Roman" w:hAnsi="Times New Roman"/>
            <w:sz w:val="24"/>
          </w:rPr>
          <w:delText xml:space="preserve">as a side effect </w:delText>
        </w:r>
      </w:del>
      <w:r>
        <w:rPr>
          <w:rFonts w:ascii="Times New Roman" w:hAnsi="Times New Roman"/>
          <w:sz w:val="24"/>
        </w:rPr>
        <w:t xml:space="preserve">without exchange of any conventional </w:t>
      </w:r>
      <w:r w:rsidR="00213E74" w:rsidRPr="000220B0">
        <w:rPr>
          <w:rFonts w:ascii="Times New Roman" w:hAnsi="Times New Roman"/>
          <w:sz w:val="24"/>
        </w:rPr>
        <w:t>coordination signals</w:t>
      </w:r>
      <w:r w:rsidR="00F9362D" w:rsidRPr="000220B0">
        <w:rPr>
          <w:rFonts w:ascii="Times New Roman" w:hAnsi="Times New Roman"/>
          <w:sz w:val="24"/>
        </w:rPr>
        <w:t xml:space="preserve">. Two separate </w:t>
      </w:r>
      <w:r w:rsidR="005845E9" w:rsidRPr="000220B0">
        <w:rPr>
          <w:rFonts w:ascii="Times New Roman" w:hAnsi="Times New Roman"/>
          <w:sz w:val="24"/>
        </w:rPr>
        <w:t>agents</w:t>
      </w:r>
      <w:r w:rsidR="00F9362D" w:rsidRPr="000220B0">
        <w:rPr>
          <w:rFonts w:ascii="Times New Roman" w:hAnsi="Times New Roman"/>
          <w:sz w:val="24"/>
        </w:rPr>
        <w:t xml:space="preserve"> may start to act </w:t>
      </w:r>
      <w:r w:rsidR="005845E9" w:rsidRPr="000220B0">
        <w:rPr>
          <w:rFonts w:ascii="Times New Roman" w:hAnsi="Times New Roman"/>
          <w:sz w:val="24"/>
        </w:rPr>
        <w:t xml:space="preserve">as </w:t>
      </w:r>
      <w:r w:rsidR="00F9362D" w:rsidRPr="000220B0">
        <w:rPr>
          <w:rFonts w:ascii="Times New Roman" w:hAnsi="Times New Roman"/>
          <w:sz w:val="24"/>
        </w:rPr>
        <w:t>a</w:t>
      </w:r>
      <w:r w:rsidR="005845E9" w:rsidRPr="000220B0">
        <w:rPr>
          <w:rFonts w:ascii="Times New Roman" w:hAnsi="Times New Roman"/>
          <w:sz w:val="24"/>
        </w:rPr>
        <w:t xml:space="preserve"> single</w:t>
      </w:r>
      <w:r w:rsidR="00F9362D" w:rsidRPr="000220B0">
        <w:rPr>
          <w:rFonts w:ascii="Times New Roman" w:hAnsi="Times New Roman"/>
          <w:sz w:val="24"/>
        </w:rPr>
        <w:t xml:space="preserve"> coordinated entity (Marsh</w:t>
      </w:r>
      <w:r w:rsidR="00656FB6">
        <w:rPr>
          <w:rFonts w:ascii="Times New Roman" w:hAnsi="Times New Roman"/>
          <w:sz w:val="24"/>
        </w:rPr>
        <w:t xml:space="preserve"> et al., 2009; Spivey, 2007</w:t>
      </w:r>
      <w:r w:rsidR="00F9362D" w:rsidRPr="000220B0">
        <w:rPr>
          <w:rFonts w:ascii="Times New Roman" w:hAnsi="Times New Roman"/>
          <w:sz w:val="24"/>
        </w:rPr>
        <w:t>) because</w:t>
      </w:r>
      <w:r w:rsidR="00213E74" w:rsidRPr="000220B0">
        <w:rPr>
          <w:rFonts w:ascii="Times New Roman" w:hAnsi="Times New Roman"/>
          <w:sz w:val="24"/>
        </w:rPr>
        <w:t xml:space="preserve"> </w:t>
      </w:r>
      <w:r w:rsidR="00F9362D" w:rsidRPr="000220B0">
        <w:rPr>
          <w:rFonts w:ascii="Times New Roman" w:hAnsi="Times New Roman"/>
          <w:sz w:val="24"/>
        </w:rPr>
        <w:t xml:space="preserve">common </w:t>
      </w:r>
      <w:r w:rsidR="00213E74" w:rsidRPr="000220B0">
        <w:rPr>
          <w:rFonts w:ascii="Times New Roman" w:hAnsi="Times New Roman"/>
          <w:sz w:val="24"/>
        </w:rPr>
        <w:t>process</w:t>
      </w:r>
      <w:r w:rsidR="00F9362D" w:rsidRPr="000220B0">
        <w:rPr>
          <w:rFonts w:ascii="Times New Roman" w:hAnsi="Times New Roman"/>
          <w:sz w:val="24"/>
        </w:rPr>
        <w:t xml:space="preserve">es in the individual </w:t>
      </w:r>
      <w:r w:rsidR="005845E9" w:rsidRPr="000220B0">
        <w:rPr>
          <w:rFonts w:ascii="Times New Roman" w:hAnsi="Times New Roman"/>
          <w:sz w:val="24"/>
        </w:rPr>
        <w:t>agents</w:t>
      </w:r>
      <w:r w:rsidR="00213E74" w:rsidRPr="000220B0">
        <w:rPr>
          <w:rFonts w:ascii="Times New Roman" w:hAnsi="Times New Roman"/>
          <w:sz w:val="24"/>
        </w:rPr>
        <w:t xml:space="preserve"> </w:t>
      </w:r>
      <w:r w:rsidR="00F9362D" w:rsidRPr="000220B0">
        <w:rPr>
          <w:rFonts w:ascii="Times New Roman" w:hAnsi="Times New Roman"/>
          <w:sz w:val="24"/>
        </w:rPr>
        <w:t>are</w:t>
      </w:r>
      <w:r w:rsidR="00213E74" w:rsidRPr="000220B0">
        <w:rPr>
          <w:rFonts w:ascii="Times New Roman" w:hAnsi="Times New Roman"/>
          <w:sz w:val="24"/>
        </w:rPr>
        <w:t xml:space="preserve"> </w:t>
      </w:r>
      <w:r w:rsidR="00F9362D" w:rsidRPr="000220B0">
        <w:rPr>
          <w:rFonts w:ascii="Times New Roman" w:hAnsi="Times New Roman"/>
          <w:sz w:val="24"/>
        </w:rPr>
        <w:t>driven by the same cues</w:t>
      </w:r>
      <w:r w:rsidR="005845E9" w:rsidRPr="000220B0">
        <w:rPr>
          <w:rFonts w:ascii="Times New Roman" w:hAnsi="Times New Roman"/>
          <w:sz w:val="24"/>
        </w:rPr>
        <w:t xml:space="preserve"> and motor routines</w:t>
      </w:r>
      <w:r w:rsidR="00213E74" w:rsidRPr="000220B0">
        <w:rPr>
          <w:rFonts w:ascii="Times New Roman" w:hAnsi="Times New Roman"/>
          <w:sz w:val="24"/>
        </w:rPr>
        <w:t xml:space="preserve">. </w:t>
      </w:r>
    </w:p>
    <w:p w:rsidR="00D45D8E" w:rsidRDefault="00D45D8E" w:rsidP="00D45D8E"/>
    <w:p w:rsidR="005F5A29" w:rsidRPr="000220B0" w:rsidRDefault="005845E9" w:rsidP="002B2D12">
      <w:pPr>
        <w:pStyle w:val="Heading2"/>
        <w:spacing w:line="480" w:lineRule="auto"/>
        <w:rPr>
          <w:rFonts w:ascii="Times New Roman" w:hAnsi="Times New Roman"/>
          <w:b w:val="0"/>
          <w:i w:val="0"/>
          <w:sz w:val="24"/>
        </w:rPr>
      </w:pPr>
      <w:r w:rsidRPr="000220B0">
        <w:rPr>
          <w:rFonts w:ascii="Times New Roman" w:hAnsi="Times New Roman"/>
          <w:b w:val="0"/>
          <w:i w:val="0"/>
          <w:sz w:val="24"/>
        </w:rPr>
        <w:t>Emer</w:t>
      </w:r>
      <w:r w:rsidR="004712B0" w:rsidRPr="000220B0">
        <w:rPr>
          <w:rFonts w:ascii="Times New Roman" w:hAnsi="Times New Roman"/>
          <w:b w:val="0"/>
          <w:i w:val="0"/>
          <w:sz w:val="24"/>
        </w:rPr>
        <w:t>gent coordination</w:t>
      </w:r>
      <w:r w:rsidR="0074199F">
        <w:rPr>
          <w:rFonts w:ascii="Times New Roman" w:hAnsi="Times New Roman"/>
          <w:b w:val="0"/>
          <w:i w:val="0"/>
          <w:sz w:val="24"/>
        </w:rPr>
        <w:t xml:space="preserve"> (500 words)</w:t>
      </w:r>
    </w:p>
    <w:p w:rsidR="00011E92" w:rsidRDefault="005845E9">
      <w:pPr>
        <w:spacing w:after="0" w:line="480" w:lineRule="auto"/>
        <w:rPr>
          <w:rFonts w:ascii="Times New Roman" w:hAnsi="Times New Roman"/>
          <w:sz w:val="24"/>
        </w:rPr>
      </w:pPr>
      <w:r w:rsidRPr="000220B0">
        <w:rPr>
          <w:rFonts w:ascii="Times New Roman" w:hAnsi="Times New Roman"/>
          <w:sz w:val="24"/>
        </w:rPr>
        <w:t xml:space="preserve">Emergent coordination can occur spontaneously between individuals </w:t>
      </w:r>
      <w:r w:rsidR="00232D70">
        <w:rPr>
          <w:rFonts w:ascii="Times New Roman" w:hAnsi="Times New Roman"/>
          <w:sz w:val="24"/>
        </w:rPr>
        <w:t>who</w:t>
      </w:r>
      <w:r w:rsidRPr="000220B0">
        <w:rPr>
          <w:rFonts w:ascii="Times New Roman" w:hAnsi="Times New Roman"/>
          <w:sz w:val="24"/>
        </w:rPr>
        <w:t xml:space="preserve"> have no plan to perform actions together as well as during planned j</w:t>
      </w:r>
      <w:r w:rsidR="00A22449">
        <w:rPr>
          <w:rFonts w:ascii="Times New Roman" w:hAnsi="Times New Roman"/>
          <w:sz w:val="24"/>
        </w:rPr>
        <w:t>oint actions</w:t>
      </w:r>
      <w:r w:rsidRPr="000220B0">
        <w:rPr>
          <w:rFonts w:ascii="Times New Roman" w:hAnsi="Times New Roman"/>
          <w:sz w:val="24"/>
        </w:rPr>
        <w:t>.</w:t>
      </w:r>
      <w:r w:rsidR="009C7793">
        <w:rPr>
          <w:rFonts w:ascii="Times New Roman" w:hAnsi="Times New Roman"/>
          <w:sz w:val="24"/>
        </w:rPr>
        <w:t xml:space="preserve"> For instance, </w:t>
      </w:r>
      <w:r w:rsidR="00FB3AF5">
        <w:rPr>
          <w:rFonts w:ascii="Times New Roman" w:hAnsi="Times New Roman"/>
          <w:sz w:val="24"/>
        </w:rPr>
        <w:t>pedestrians</w:t>
      </w:r>
      <w:r w:rsidR="009C7793">
        <w:rPr>
          <w:rFonts w:ascii="Times New Roman" w:hAnsi="Times New Roman"/>
          <w:sz w:val="24"/>
        </w:rPr>
        <w:t xml:space="preserve"> often fall into the same walking patterns </w:t>
      </w:r>
      <w:r w:rsidR="00FB3AF5">
        <w:rPr>
          <w:rFonts w:ascii="Times New Roman" w:hAnsi="Times New Roman"/>
          <w:sz w:val="24"/>
        </w:rPr>
        <w:t xml:space="preserve">(Van Ulzen et al., 2008) and </w:t>
      </w:r>
      <w:r w:rsidR="009C7793">
        <w:rPr>
          <w:rFonts w:ascii="Times New Roman" w:hAnsi="Times New Roman"/>
          <w:sz w:val="24"/>
        </w:rPr>
        <w:t xml:space="preserve">people engaged in conversation synchronize their body sway (Shockley, Santana, &amp; Fowler, 2003) </w:t>
      </w:r>
      <w:r w:rsidR="00335891">
        <w:rPr>
          <w:rFonts w:ascii="Times New Roman" w:hAnsi="Times New Roman"/>
          <w:sz w:val="24"/>
        </w:rPr>
        <w:t xml:space="preserve">and </w:t>
      </w:r>
      <w:r w:rsidR="009C7793">
        <w:rPr>
          <w:rFonts w:ascii="Times New Roman" w:hAnsi="Times New Roman"/>
          <w:sz w:val="24"/>
        </w:rPr>
        <w:t>mimic each other’s manner</w:t>
      </w:r>
      <w:r w:rsidR="00D77536">
        <w:rPr>
          <w:rFonts w:ascii="Times New Roman" w:hAnsi="Times New Roman"/>
          <w:sz w:val="24"/>
        </w:rPr>
        <w:t>isms (Chartrand &amp; Bargh, 1999). In all of these instances of emergent coordination similar behaviours occur spontaneously</w:t>
      </w:r>
      <w:r w:rsidR="00232D70">
        <w:rPr>
          <w:rFonts w:ascii="Times New Roman" w:hAnsi="Times New Roman"/>
          <w:sz w:val="24"/>
        </w:rPr>
        <w:t xml:space="preserve"> in two agents</w:t>
      </w:r>
      <w:ins w:id="33" w:author="stephen butterfill" w:date="2010-07-27T19:23:00Z">
        <w:r w:rsidR="00D24A23">
          <w:rPr>
            <w:rFonts w:ascii="Times New Roman" w:hAnsi="Times New Roman"/>
            <w:sz w:val="24"/>
          </w:rPr>
          <w:t xml:space="preserve">.  Because these similarities </w:t>
        </w:r>
      </w:ins>
      <w:del w:id="34" w:author="stephen butterfill" w:date="2010-07-27T19:23:00Z">
        <w:r w:rsidR="00D77536" w:rsidDel="00D24A23">
          <w:rPr>
            <w:rFonts w:ascii="Times New Roman" w:hAnsi="Times New Roman"/>
            <w:sz w:val="24"/>
          </w:rPr>
          <w:delText xml:space="preserve">, although they </w:delText>
        </w:r>
      </w:del>
      <w:r w:rsidR="00D77536">
        <w:rPr>
          <w:rFonts w:ascii="Times New Roman" w:hAnsi="Times New Roman"/>
          <w:sz w:val="24"/>
        </w:rPr>
        <w:t xml:space="preserve">don’t seem instrumental for either individual </w:t>
      </w:r>
      <w:r w:rsidR="00232D70">
        <w:rPr>
          <w:rFonts w:ascii="Times New Roman" w:hAnsi="Times New Roman"/>
          <w:sz w:val="24"/>
        </w:rPr>
        <w:t xml:space="preserve">goals </w:t>
      </w:r>
      <w:r w:rsidR="00D77536">
        <w:rPr>
          <w:rFonts w:ascii="Times New Roman" w:hAnsi="Times New Roman"/>
          <w:sz w:val="24"/>
        </w:rPr>
        <w:t>or joint goals</w:t>
      </w:r>
      <w:del w:id="35" w:author="stephen butterfill" w:date="2010-07-27T19:23:00Z">
        <w:r w:rsidR="00D77536" w:rsidDel="00D24A23">
          <w:rPr>
            <w:rFonts w:ascii="Times New Roman" w:hAnsi="Times New Roman"/>
            <w:sz w:val="24"/>
          </w:rPr>
          <w:delText>. Therefore</w:delText>
        </w:r>
      </w:del>
      <w:r w:rsidR="00D77536">
        <w:rPr>
          <w:rFonts w:ascii="Times New Roman" w:hAnsi="Times New Roman"/>
          <w:sz w:val="24"/>
        </w:rPr>
        <w:t xml:space="preserve">, </w:t>
      </w:r>
      <w:r w:rsidR="00232D70">
        <w:rPr>
          <w:rFonts w:ascii="Times New Roman" w:hAnsi="Times New Roman"/>
          <w:sz w:val="24"/>
        </w:rPr>
        <w:t>emergent coordination has</w:t>
      </w:r>
      <w:r w:rsidR="00D77536">
        <w:rPr>
          <w:rFonts w:ascii="Times New Roman" w:hAnsi="Times New Roman"/>
          <w:sz w:val="24"/>
        </w:rPr>
        <w:t xml:space="preserve"> sometimes been </w:t>
      </w:r>
      <w:r w:rsidR="00232D70">
        <w:rPr>
          <w:rFonts w:ascii="Times New Roman" w:hAnsi="Times New Roman"/>
          <w:sz w:val="24"/>
        </w:rPr>
        <w:t>portrayed</w:t>
      </w:r>
      <w:r w:rsidR="00D77536">
        <w:rPr>
          <w:rFonts w:ascii="Times New Roman" w:hAnsi="Times New Roman"/>
          <w:sz w:val="24"/>
        </w:rPr>
        <w:t xml:space="preserve"> as </w:t>
      </w:r>
      <w:r w:rsidR="00232D70">
        <w:rPr>
          <w:rFonts w:ascii="Times New Roman" w:hAnsi="Times New Roman"/>
          <w:sz w:val="24"/>
        </w:rPr>
        <w:t>a single</w:t>
      </w:r>
      <w:r w:rsidR="00DC38A4">
        <w:rPr>
          <w:rFonts w:ascii="Times New Roman" w:hAnsi="Times New Roman"/>
          <w:sz w:val="24"/>
        </w:rPr>
        <w:t xml:space="preserve"> process</w:t>
      </w:r>
      <w:r w:rsidR="00D77536">
        <w:rPr>
          <w:rFonts w:ascii="Times New Roman" w:hAnsi="Times New Roman"/>
          <w:sz w:val="24"/>
        </w:rPr>
        <w:t xml:space="preserve"> (</w:t>
      </w:r>
      <w:bookmarkStart w:id="36" w:name="OLE_LINK1"/>
      <w:r w:rsidR="00D77536">
        <w:rPr>
          <w:rFonts w:ascii="Times New Roman" w:hAnsi="Times New Roman"/>
          <w:sz w:val="24"/>
        </w:rPr>
        <w:t>Semin &amp; Cacioppo, 2007</w:t>
      </w:r>
      <w:bookmarkEnd w:id="36"/>
      <w:r w:rsidR="00D77536">
        <w:rPr>
          <w:rFonts w:ascii="Times New Roman" w:hAnsi="Times New Roman"/>
          <w:sz w:val="24"/>
        </w:rPr>
        <w:t xml:space="preserve">). However, </w:t>
      </w:r>
      <w:ins w:id="37" w:author="stephen butterfill" w:date="2010-07-27T19:24:00Z">
        <w:r w:rsidR="00D24A23">
          <w:rPr>
            <w:rFonts w:ascii="Times New Roman" w:hAnsi="Times New Roman"/>
            <w:sz w:val="24"/>
          </w:rPr>
          <w:t>if (as</w:t>
        </w:r>
      </w:ins>
      <w:ins w:id="38" w:author="stephen butterfill" w:date="2010-07-27T19:23:00Z">
        <w:r w:rsidR="00D24A23">
          <w:rPr>
            <w:rFonts w:ascii="Times New Roman" w:hAnsi="Times New Roman"/>
            <w:sz w:val="24"/>
          </w:rPr>
          <w:t xml:space="preserve"> </w:t>
        </w:r>
      </w:ins>
      <w:ins w:id="39" w:author="stephen butterfill" w:date="2010-07-27T19:24:00Z">
        <w:r w:rsidR="00D24A23">
          <w:rPr>
            <w:rFonts w:ascii="Times New Roman" w:hAnsi="Times New Roman"/>
            <w:sz w:val="24"/>
          </w:rPr>
          <w:t xml:space="preserve">we believe) emergent coordination is a key facilitator of joint action then </w:t>
        </w:r>
      </w:ins>
      <w:r w:rsidR="00D77536">
        <w:rPr>
          <w:rFonts w:ascii="Times New Roman" w:hAnsi="Times New Roman"/>
          <w:sz w:val="24"/>
        </w:rPr>
        <w:t xml:space="preserve">it </w:t>
      </w:r>
      <w:del w:id="40" w:author="stephen butterfill" w:date="2010-07-27T19:24:00Z">
        <w:r w:rsidR="00D77536" w:rsidDel="00D24A23">
          <w:rPr>
            <w:rFonts w:ascii="Times New Roman" w:hAnsi="Times New Roman"/>
            <w:sz w:val="24"/>
          </w:rPr>
          <w:delText xml:space="preserve">seems </w:delText>
        </w:r>
      </w:del>
      <w:ins w:id="41" w:author="stephen butterfill" w:date="2010-07-27T19:24:00Z">
        <w:r w:rsidR="00D24A23">
          <w:rPr>
            <w:rFonts w:ascii="Times New Roman" w:hAnsi="Times New Roman"/>
            <w:sz w:val="24"/>
          </w:rPr>
          <w:t xml:space="preserve">is </w:t>
        </w:r>
      </w:ins>
      <w:del w:id="42" w:author="stephen butterfill" w:date="2010-07-27T19:25:00Z">
        <w:r w:rsidR="002B7E11" w:rsidDel="00D24A23">
          <w:rPr>
            <w:rFonts w:ascii="Times New Roman" w:hAnsi="Times New Roman"/>
            <w:sz w:val="24"/>
          </w:rPr>
          <w:delText xml:space="preserve">useful </w:delText>
        </w:r>
      </w:del>
      <w:ins w:id="43" w:author="stephen butterfill" w:date="2010-07-27T19:25:00Z">
        <w:r w:rsidR="00D24A23">
          <w:rPr>
            <w:rFonts w:ascii="Times New Roman" w:hAnsi="Times New Roman"/>
            <w:sz w:val="24"/>
          </w:rPr>
          <w:t xml:space="preserve">essential </w:t>
        </w:r>
      </w:ins>
      <w:r w:rsidR="002B7E11">
        <w:rPr>
          <w:rFonts w:ascii="Times New Roman" w:hAnsi="Times New Roman"/>
          <w:sz w:val="24"/>
        </w:rPr>
        <w:t xml:space="preserve">to distinguish </w:t>
      </w:r>
      <w:del w:id="44" w:author="stephen butterfill" w:date="2010-07-27T19:25:00Z">
        <w:r w:rsidR="002B7E11" w:rsidDel="00D24A23">
          <w:rPr>
            <w:rFonts w:ascii="Times New Roman" w:hAnsi="Times New Roman"/>
            <w:sz w:val="24"/>
          </w:rPr>
          <w:delText>between</w:delText>
        </w:r>
        <w:r w:rsidR="00D77536" w:rsidDel="00D24A23">
          <w:rPr>
            <w:rFonts w:ascii="Times New Roman" w:hAnsi="Times New Roman"/>
            <w:sz w:val="24"/>
          </w:rPr>
          <w:delText xml:space="preserve"> </w:delText>
        </w:r>
      </w:del>
      <w:r w:rsidR="00D77536">
        <w:rPr>
          <w:rFonts w:ascii="Times New Roman" w:hAnsi="Times New Roman"/>
          <w:sz w:val="24"/>
        </w:rPr>
        <w:t xml:space="preserve">different processes </w:t>
      </w:r>
      <w:r w:rsidR="002B7E11">
        <w:rPr>
          <w:rFonts w:ascii="Times New Roman" w:hAnsi="Times New Roman"/>
          <w:sz w:val="24"/>
        </w:rPr>
        <w:t xml:space="preserve">that </w:t>
      </w:r>
      <w:r w:rsidR="00D77536">
        <w:rPr>
          <w:rFonts w:ascii="Times New Roman" w:hAnsi="Times New Roman"/>
          <w:sz w:val="24"/>
        </w:rPr>
        <w:t>give</w:t>
      </w:r>
      <w:r w:rsidR="002B7E11">
        <w:rPr>
          <w:rFonts w:ascii="Times New Roman" w:hAnsi="Times New Roman"/>
          <w:sz w:val="24"/>
        </w:rPr>
        <w:t xml:space="preserve"> rise to emergent coordination</w:t>
      </w:r>
      <w:r w:rsidR="00232D70">
        <w:rPr>
          <w:rFonts w:ascii="Times New Roman" w:hAnsi="Times New Roman"/>
          <w:sz w:val="24"/>
        </w:rPr>
        <w:t xml:space="preserve"> according to different dimensions that drive the coordination</w:t>
      </w:r>
      <w:r w:rsidR="002B7E11">
        <w:rPr>
          <w:rFonts w:ascii="Times New Roman" w:hAnsi="Times New Roman"/>
          <w:sz w:val="24"/>
        </w:rPr>
        <w:t xml:space="preserve">. We will distinguish </w:t>
      </w:r>
      <w:r w:rsidR="001C7FE2">
        <w:rPr>
          <w:rFonts w:ascii="Times New Roman" w:hAnsi="Times New Roman"/>
          <w:sz w:val="24"/>
        </w:rPr>
        <w:t xml:space="preserve">between </w:t>
      </w:r>
      <w:del w:id="45" w:author="stephen butterfill" w:date="2010-07-29T18:36:00Z">
        <w:r w:rsidR="001C7FE2" w:rsidDel="00180C1B">
          <w:rPr>
            <w:rFonts w:ascii="Times New Roman" w:hAnsi="Times New Roman"/>
            <w:sz w:val="24"/>
          </w:rPr>
          <w:delText xml:space="preserve">four </w:delText>
        </w:r>
      </w:del>
      <w:ins w:id="46" w:author="stephen butterfill" w:date="2010-07-29T18:36:00Z">
        <w:r w:rsidR="00180C1B">
          <w:rPr>
            <w:rFonts w:ascii="Times New Roman" w:hAnsi="Times New Roman"/>
            <w:sz w:val="24"/>
          </w:rPr>
          <w:t>five</w:t>
        </w:r>
        <w:r w:rsidR="00180C1B">
          <w:rPr>
            <w:rFonts w:ascii="Times New Roman" w:hAnsi="Times New Roman"/>
            <w:sz w:val="24"/>
          </w:rPr>
          <w:t xml:space="preserve"> </w:t>
        </w:r>
      </w:ins>
      <w:r w:rsidR="001C7FE2">
        <w:rPr>
          <w:rFonts w:ascii="Times New Roman" w:hAnsi="Times New Roman"/>
          <w:sz w:val="24"/>
        </w:rPr>
        <w:t>such processes, 1) e</w:t>
      </w:r>
      <w:r w:rsidR="002B7E11">
        <w:rPr>
          <w:rFonts w:ascii="Times New Roman" w:hAnsi="Times New Roman"/>
          <w:sz w:val="24"/>
        </w:rPr>
        <w:t>ntrainment</w:t>
      </w:r>
      <w:r w:rsidR="001C7FE2">
        <w:rPr>
          <w:rFonts w:ascii="Times New Roman" w:hAnsi="Times New Roman"/>
          <w:sz w:val="24"/>
        </w:rPr>
        <w:t xml:space="preserve">, 2) common affordances, </w:t>
      </w:r>
      <w:ins w:id="47" w:author="stephen butterfill" w:date="2010-07-29T18:36:00Z">
        <w:r w:rsidR="00180C1B">
          <w:rPr>
            <w:rFonts w:ascii="Times New Roman" w:hAnsi="Times New Roman"/>
            <w:sz w:val="24"/>
          </w:rPr>
          <w:t xml:space="preserve">3) common salience, </w:t>
        </w:r>
      </w:ins>
      <w:del w:id="48" w:author="stephen butterfill" w:date="2010-07-29T18:36:00Z">
        <w:r w:rsidR="001C7FE2" w:rsidDel="00180C1B">
          <w:rPr>
            <w:rFonts w:ascii="Times New Roman" w:hAnsi="Times New Roman"/>
            <w:sz w:val="24"/>
          </w:rPr>
          <w:delText>3</w:delText>
        </w:r>
      </w:del>
      <w:ins w:id="49" w:author="stephen butterfill" w:date="2010-07-29T18:36:00Z">
        <w:r w:rsidR="00180C1B">
          <w:rPr>
            <w:rFonts w:ascii="Times New Roman" w:hAnsi="Times New Roman"/>
            <w:sz w:val="24"/>
          </w:rPr>
          <w:t>4</w:t>
        </w:r>
      </w:ins>
      <w:r w:rsidR="001C7FE2">
        <w:rPr>
          <w:rFonts w:ascii="Times New Roman" w:hAnsi="Times New Roman"/>
          <w:sz w:val="24"/>
        </w:rPr>
        <w:t xml:space="preserve">) perception action matching, and </w:t>
      </w:r>
      <w:del w:id="50" w:author="stephen butterfill" w:date="2010-07-29T18:36:00Z">
        <w:r w:rsidR="001C7FE2" w:rsidDel="00180C1B">
          <w:rPr>
            <w:rFonts w:ascii="Times New Roman" w:hAnsi="Times New Roman"/>
            <w:sz w:val="24"/>
          </w:rPr>
          <w:delText>4</w:delText>
        </w:r>
      </w:del>
      <w:ins w:id="51" w:author="stephen butterfill" w:date="2010-07-29T18:36:00Z">
        <w:r w:rsidR="00180C1B">
          <w:rPr>
            <w:rFonts w:ascii="Times New Roman" w:hAnsi="Times New Roman"/>
            <w:sz w:val="24"/>
          </w:rPr>
          <w:t>5</w:t>
        </w:r>
      </w:ins>
      <w:r w:rsidR="001C7FE2">
        <w:rPr>
          <w:rFonts w:ascii="Times New Roman" w:hAnsi="Times New Roman"/>
          <w:sz w:val="24"/>
        </w:rPr>
        <w:t>) action simulation.</w:t>
      </w:r>
      <w:r w:rsidR="002B7E11">
        <w:rPr>
          <w:rFonts w:ascii="Times New Roman" w:hAnsi="Times New Roman"/>
          <w:sz w:val="24"/>
        </w:rPr>
        <w:t xml:space="preserve"> </w:t>
      </w:r>
    </w:p>
    <w:p w:rsidR="005845E9" w:rsidRPr="00A273DF" w:rsidRDefault="004712B0"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p>
    <w:p w:rsidR="005845E9" w:rsidRPr="00A273DF" w:rsidRDefault="005247FD" w:rsidP="002B2D12">
      <w:pPr>
        <w:spacing w:after="0" w:line="480" w:lineRule="auto"/>
        <w:rPr>
          <w:rFonts w:ascii="Times New Roman" w:hAnsi="Times New Roman"/>
          <w:sz w:val="24"/>
        </w:rPr>
      </w:pPr>
      <w:r>
        <w:rPr>
          <w:rFonts w:ascii="Times New Roman" w:hAnsi="Times New Roman"/>
          <w:sz w:val="24"/>
        </w:rPr>
        <w:t xml:space="preserve">Entrainment is perhaps the most widely studied social motor coordination process (Schmidt, Fitzpatrick, Caron, &amp; Mergeche, in press). </w:t>
      </w:r>
      <w:r w:rsidR="00302F3C">
        <w:rPr>
          <w:rFonts w:ascii="Times New Roman" w:hAnsi="Times New Roman"/>
          <w:sz w:val="24"/>
        </w:rPr>
        <w:t>For instance, two people in rocking chairs involuntarily synchronize their rocking frequencies (Richardson</w:t>
      </w:r>
      <w:r w:rsidR="001D7900">
        <w:rPr>
          <w:rFonts w:ascii="Times New Roman" w:hAnsi="Times New Roman"/>
          <w:sz w:val="24"/>
        </w:rPr>
        <w:t>, Marsh, Eisenhower, Goodman, &amp; Schmidt, 2007</w:t>
      </w:r>
      <w:r w:rsidR="00302F3C">
        <w:rPr>
          <w:rFonts w:ascii="Times New Roman" w:hAnsi="Times New Roman"/>
          <w:sz w:val="24"/>
        </w:rPr>
        <w:t>), and audiences in theatres tend to clap in unison (Neda</w:t>
      </w:r>
      <w:r w:rsidR="001D7900">
        <w:rPr>
          <w:rFonts w:ascii="Times New Roman" w:hAnsi="Times New Roman"/>
          <w:sz w:val="24"/>
        </w:rPr>
        <w:t>, Ravasz, Brechet, Vicsek, &amp; Barabasi, 2000</w:t>
      </w:r>
      <w:r w:rsidR="00302F3C">
        <w:rPr>
          <w:rFonts w:ascii="Times New Roman" w:hAnsi="Times New Roman"/>
          <w:sz w:val="24"/>
        </w:rPr>
        <w:t xml:space="preserve">). </w:t>
      </w:r>
      <w:del w:id="52" w:author="stephen butterfill" w:date="2010-07-27T19:28:00Z">
        <w:r w:rsidDel="00BF6189">
          <w:rPr>
            <w:rFonts w:ascii="Times New Roman" w:hAnsi="Times New Roman"/>
            <w:sz w:val="24"/>
          </w:rPr>
          <w:delText>Thus e</w:delText>
        </w:r>
      </w:del>
      <w:ins w:id="53" w:author="stephen butterfill" w:date="2010-07-27T19:28:00Z">
        <w:r w:rsidR="00BF6189">
          <w:rPr>
            <w:rFonts w:ascii="Times New Roman" w:hAnsi="Times New Roman"/>
            <w:sz w:val="24"/>
          </w:rPr>
          <w:t>E</w:t>
        </w:r>
      </w:ins>
      <w:r>
        <w:rPr>
          <w:rFonts w:ascii="Times New Roman" w:hAnsi="Times New Roman"/>
          <w:sz w:val="24"/>
        </w:rPr>
        <w:t xml:space="preserve">ntrainment is a process that leads to temporal coordination of two actors’ behaviour, in particular, synchronization, even in the absence of a direct mechanical coupling. </w:t>
      </w:r>
      <w:r w:rsidR="001D7900">
        <w:rPr>
          <w:rFonts w:ascii="Times New Roman" w:hAnsi="Times New Roman"/>
          <w:sz w:val="24"/>
        </w:rPr>
        <w:t>I</w:t>
      </w:r>
      <w:r>
        <w:rPr>
          <w:rFonts w:ascii="Times New Roman" w:hAnsi="Times New Roman"/>
          <w:sz w:val="24"/>
        </w:rPr>
        <w:t xml:space="preserve">n dynamical systems research interpersonal entrainment is often considered as a particular instance of </w:t>
      </w:r>
      <w:r w:rsidR="00232D70">
        <w:rPr>
          <w:rFonts w:ascii="Times New Roman" w:hAnsi="Times New Roman"/>
          <w:sz w:val="24"/>
        </w:rPr>
        <w:t xml:space="preserve">the </w:t>
      </w:r>
      <w:r w:rsidR="001D7900">
        <w:rPr>
          <w:rFonts w:ascii="Times New Roman" w:hAnsi="Times New Roman"/>
          <w:sz w:val="24"/>
        </w:rPr>
        <w:t>coupling of</w:t>
      </w:r>
      <w:r>
        <w:rPr>
          <w:rFonts w:ascii="Times New Roman" w:hAnsi="Times New Roman"/>
          <w:sz w:val="24"/>
        </w:rPr>
        <w:t xml:space="preserve"> </w:t>
      </w:r>
      <w:r w:rsidR="001D7900">
        <w:rPr>
          <w:rFonts w:ascii="Times New Roman" w:hAnsi="Times New Roman"/>
          <w:sz w:val="24"/>
        </w:rPr>
        <w:t xml:space="preserve">rhythmic </w:t>
      </w:r>
      <w:r>
        <w:rPr>
          <w:rFonts w:ascii="Times New Roman" w:hAnsi="Times New Roman"/>
          <w:sz w:val="24"/>
        </w:rPr>
        <w:t>oscillators (</w:t>
      </w:r>
      <w:r w:rsidR="006E4C0A">
        <w:rPr>
          <w:rFonts w:ascii="Times New Roman" w:hAnsi="Times New Roman"/>
          <w:sz w:val="24"/>
        </w:rPr>
        <w:t>Schmidt &amp; Richardson, 2008</w:t>
      </w:r>
      <w:r>
        <w:rPr>
          <w:rFonts w:ascii="Times New Roman" w:hAnsi="Times New Roman"/>
          <w:sz w:val="24"/>
        </w:rPr>
        <w:t xml:space="preserve">) that </w:t>
      </w:r>
      <w:r w:rsidR="001D7900">
        <w:rPr>
          <w:rFonts w:ascii="Times New Roman" w:hAnsi="Times New Roman"/>
          <w:sz w:val="24"/>
        </w:rPr>
        <w:t xml:space="preserve">is </w:t>
      </w:r>
      <w:r>
        <w:rPr>
          <w:rFonts w:ascii="Times New Roman" w:hAnsi="Times New Roman"/>
          <w:sz w:val="24"/>
        </w:rPr>
        <w:t xml:space="preserve">frequently </w:t>
      </w:r>
      <w:r w:rsidR="001D7900">
        <w:rPr>
          <w:rFonts w:ascii="Times New Roman" w:hAnsi="Times New Roman"/>
          <w:sz w:val="24"/>
        </w:rPr>
        <w:t>observed</w:t>
      </w:r>
      <w:r>
        <w:rPr>
          <w:rFonts w:ascii="Times New Roman" w:hAnsi="Times New Roman"/>
          <w:sz w:val="24"/>
        </w:rPr>
        <w:t xml:space="preserve"> in mechanical as well as biological systems. </w:t>
      </w:r>
      <w:r w:rsidR="001D7900">
        <w:rPr>
          <w:rFonts w:ascii="Times New Roman" w:hAnsi="Times New Roman"/>
          <w:sz w:val="24"/>
        </w:rPr>
        <w:t>However, there are now first indications that social coordination constitutes a specific process that can be identified through particular marker</w:t>
      </w:r>
      <w:r w:rsidR="006E4C0A">
        <w:rPr>
          <w:rFonts w:ascii="Times New Roman" w:hAnsi="Times New Roman"/>
          <w:sz w:val="24"/>
        </w:rPr>
        <w:t>s</w:t>
      </w:r>
      <w:r w:rsidR="001D7900">
        <w:rPr>
          <w:rFonts w:ascii="Times New Roman" w:hAnsi="Times New Roman"/>
          <w:sz w:val="24"/>
        </w:rPr>
        <w:t xml:space="preserve"> of brain activity (Tognoli, Lagarde, DeGuzman, &amp; Kelso, 2007).</w:t>
      </w:r>
      <w:r>
        <w:rPr>
          <w:rFonts w:ascii="Times New Roman" w:hAnsi="Times New Roman"/>
          <w:sz w:val="24"/>
        </w:rPr>
        <w:t xml:space="preserve"> </w:t>
      </w:r>
      <w:r w:rsidR="00302F3C">
        <w:rPr>
          <w:rFonts w:ascii="Times New Roman" w:hAnsi="Times New Roman"/>
          <w:sz w:val="24"/>
        </w:rPr>
        <w:t xml:space="preserve">  </w:t>
      </w:r>
    </w:p>
    <w:p w:rsidR="005845E9" w:rsidRPr="00A273DF" w:rsidRDefault="00587059" w:rsidP="002B2D12">
      <w:pPr>
        <w:pStyle w:val="Heading3"/>
        <w:spacing w:line="480" w:lineRule="auto"/>
        <w:rPr>
          <w:rFonts w:ascii="Times New Roman" w:hAnsi="Times New Roman"/>
          <w:b w:val="0"/>
          <w:i/>
          <w:sz w:val="24"/>
        </w:rPr>
      </w:pPr>
      <w:r>
        <w:rPr>
          <w:rFonts w:ascii="Times New Roman" w:hAnsi="Times New Roman"/>
          <w:b w:val="0"/>
          <w:i/>
          <w:sz w:val="24"/>
        </w:rPr>
        <w:t xml:space="preserve">Common </w:t>
      </w:r>
      <w:r w:rsidR="004712B0" w:rsidRPr="00A273DF">
        <w:rPr>
          <w:rFonts w:ascii="Times New Roman" w:hAnsi="Times New Roman"/>
          <w:b w:val="0"/>
          <w:i/>
          <w:sz w:val="24"/>
        </w:rPr>
        <w:t>A</w:t>
      </w:r>
      <w:r w:rsidR="005845E9" w:rsidRPr="00A273DF">
        <w:rPr>
          <w:rFonts w:ascii="Times New Roman" w:hAnsi="Times New Roman"/>
          <w:b w:val="0"/>
          <w:i/>
          <w:sz w:val="24"/>
        </w:rPr>
        <w:t>ffordances</w:t>
      </w:r>
    </w:p>
    <w:p w:rsidR="008E4601" w:rsidRDefault="008E4601" w:rsidP="002B2D12">
      <w:pPr>
        <w:spacing w:after="0" w:line="480" w:lineRule="auto"/>
        <w:rPr>
          <w:ins w:id="54" w:author="stephen butterfill" w:date="2010-07-29T18:28:00Z"/>
          <w:rFonts w:ascii="Times New Roman" w:hAnsi="Times New Roman"/>
          <w:sz w:val="24"/>
        </w:rPr>
      </w:pPr>
      <w:r w:rsidRPr="00A273DF">
        <w:rPr>
          <w:rFonts w:ascii="Times New Roman" w:hAnsi="Times New Roman"/>
          <w:sz w:val="24"/>
        </w:rPr>
        <w:t xml:space="preserve">Whereas entrainment </w:t>
      </w:r>
      <w:r w:rsidR="00587059">
        <w:rPr>
          <w:rFonts w:ascii="Times New Roman" w:hAnsi="Times New Roman"/>
          <w:sz w:val="24"/>
        </w:rPr>
        <w:t>occurs</w:t>
      </w:r>
      <w:r w:rsidRPr="00A273DF">
        <w:rPr>
          <w:rFonts w:ascii="Times New Roman" w:hAnsi="Times New Roman"/>
          <w:sz w:val="24"/>
        </w:rPr>
        <w:t xml:space="preserve"> in </w:t>
      </w:r>
      <w:r w:rsidR="00587059">
        <w:rPr>
          <w:rFonts w:ascii="Times New Roman" w:hAnsi="Times New Roman"/>
          <w:sz w:val="24"/>
        </w:rPr>
        <w:t>the</w:t>
      </w:r>
      <w:r w:rsidRPr="00A273DF">
        <w:rPr>
          <w:rFonts w:ascii="Times New Roman" w:hAnsi="Times New Roman"/>
          <w:sz w:val="24"/>
        </w:rPr>
        <w:t xml:space="preserve"> direct interaction between </w:t>
      </w:r>
      <w:r w:rsidR="00587059">
        <w:rPr>
          <w:rFonts w:ascii="Times New Roman" w:hAnsi="Times New Roman"/>
          <w:sz w:val="24"/>
        </w:rPr>
        <w:t>agents</w:t>
      </w:r>
      <w:r w:rsidRPr="00A273DF">
        <w:rPr>
          <w:rFonts w:ascii="Times New Roman" w:hAnsi="Times New Roman"/>
          <w:sz w:val="24"/>
        </w:rPr>
        <w:t xml:space="preserve">, </w:t>
      </w:r>
      <w:r w:rsidR="00587059">
        <w:rPr>
          <w:rFonts w:ascii="Times New Roman" w:hAnsi="Times New Roman"/>
          <w:sz w:val="24"/>
        </w:rPr>
        <w:t xml:space="preserve">common </w:t>
      </w:r>
      <w:r w:rsidR="003F4D0C">
        <w:rPr>
          <w:rFonts w:ascii="Times New Roman" w:hAnsi="Times New Roman"/>
          <w:sz w:val="24"/>
        </w:rPr>
        <w:t xml:space="preserve">object </w:t>
      </w:r>
      <w:r w:rsidR="00587059">
        <w:rPr>
          <w:rFonts w:ascii="Times New Roman" w:hAnsi="Times New Roman"/>
          <w:sz w:val="24"/>
        </w:rPr>
        <w:t xml:space="preserve">affordances provide the basis for a further dynamical process </w:t>
      </w:r>
      <w:r w:rsidR="003F4D0C">
        <w:rPr>
          <w:rFonts w:ascii="Times New Roman" w:hAnsi="Times New Roman"/>
          <w:sz w:val="24"/>
        </w:rPr>
        <w:t>of emergent coordination. Object affordances (Gibson, 1977) previously discussed as the ‘funktionale Toenung’ of objects (</w:t>
      </w:r>
      <w:r w:rsidR="003F4D0C" w:rsidRPr="00A273DF">
        <w:rPr>
          <w:rFonts w:ascii="Times New Roman" w:hAnsi="Times New Roman"/>
          <w:sz w:val="24"/>
        </w:rPr>
        <w:t>von Uexkuell</w:t>
      </w:r>
      <w:r w:rsidR="003F4D0C">
        <w:rPr>
          <w:rFonts w:ascii="Times New Roman" w:hAnsi="Times New Roman"/>
          <w:sz w:val="24"/>
        </w:rPr>
        <w:t>,</w:t>
      </w:r>
      <w:r w:rsidR="003F4D0C" w:rsidRPr="00A273DF">
        <w:rPr>
          <w:rFonts w:ascii="Times New Roman" w:hAnsi="Times New Roman"/>
          <w:sz w:val="24"/>
        </w:rPr>
        <w:t xml:space="preserve"> 1920</w:t>
      </w:r>
      <w:r w:rsidR="003F4D0C">
        <w:rPr>
          <w:rFonts w:ascii="Times New Roman" w:hAnsi="Times New Roman"/>
          <w:sz w:val="24"/>
        </w:rPr>
        <w:t xml:space="preserve">) specify the action opportunities that an object provides for an agent with a particular action repertoire. For instance a chair ‘invites’ sitting down on it. </w:t>
      </w:r>
      <w:r w:rsidRPr="00A273DF">
        <w:rPr>
          <w:rFonts w:ascii="Times New Roman" w:hAnsi="Times New Roman"/>
          <w:sz w:val="24"/>
        </w:rPr>
        <w:t xml:space="preserve">When two </w:t>
      </w:r>
      <w:r w:rsidR="003F4D0C">
        <w:rPr>
          <w:rFonts w:ascii="Times New Roman" w:hAnsi="Times New Roman"/>
          <w:sz w:val="24"/>
        </w:rPr>
        <w:t xml:space="preserve">agents have </w:t>
      </w:r>
      <w:r w:rsidRPr="00A273DF">
        <w:rPr>
          <w:rFonts w:ascii="Times New Roman" w:hAnsi="Times New Roman"/>
          <w:sz w:val="24"/>
        </w:rPr>
        <w:t>similar action repertoire</w:t>
      </w:r>
      <w:r w:rsidR="003F4D0C">
        <w:rPr>
          <w:rFonts w:ascii="Times New Roman" w:hAnsi="Times New Roman"/>
          <w:sz w:val="24"/>
        </w:rPr>
        <w:t>s</w:t>
      </w:r>
      <w:r w:rsidRPr="00A273DF">
        <w:rPr>
          <w:rFonts w:ascii="Times New Roman" w:hAnsi="Times New Roman"/>
          <w:sz w:val="24"/>
        </w:rPr>
        <w:t xml:space="preserve"> and perceive the same object, they are likely to </w:t>
      </w:r>
      <w:r w:rsidR="003F4D0C">
        <w:rPr>
          <w:rFonts w:ascii="Times New Roman" w:hAnsi="Times New Roman"/>
          <w:sz w:val="24"/>
        </w:rPr>
        <w:t>engage in similar actions because the object affords</w:t>
      </w:r>
      <w:r w:rsidRPr="00A273DF">
        <w:rPr>
          <w:rFonts w:ascii="Times New Roman" w:hAnsi="Times New Roman"/>
          <w:sz w:val="24"/>
        </w:rPr>
        <w:t xml:space="preserve"> </w:t>
      </w:r>
      <w:r w:rsidR="003F4D0C">
        <w:rPr>
          <w:rFonts w:ascii="Times New Roman" w:hAnsi="Times New Roman"/>
          <w:sz w:val="24"/>
        </w:rPr>
        <w:t>the same action</w:t>
      </w:r>
      <w:r w:rsidRPr="00A273DF">
        <w:rPr>
          <w:rFonts w:ascii="Times New Roman" w:hAnsi="Times New Roman"/>
          <w:sz w:val="24"/>
        </w:rPr>
        <w:t xml:space="preserve"> for </w:t>
      </w:r>
      <w:r w:rsidR="003F4D0C">
        <w:rPr>
          <w:rFonts w:ascii="Times New Roman" w:hAnsi="Times New Roman"/>
          <w:sz w:val="24"/>
        </w:rPr>
        <w:t xml:space="preserve">both of </w:t>
      </w:r>
      <w:r w:rsidRPr="00A273DF">
        <w:rPr>
          <w:rFonts w:ascii="Times New Roman" w:hAnsi="Times New Roman"/>
          <w:sz w:val="24"/>
        </w:rPr>
        <w:t>them.</w:t>
      </w:r>
      <w:r w:rsidR="003F4D0C">
        <w:rPr>
          <w:rFonts w:ascii="Times New Roman" w:hAnsi="Times New Roman"/>
          <w:sz w:val="24"/>
        </w:rPr>
        <w:t xml:space="preserve"> This can lead to emergent coordination when agents perceive the same objects at the same time. Examples </w:t>
      </w:r>
      <w:r w:rsidR="00131D9C">
        <w:rPr>
          <w:rFonts w:ascii="Times New Roman" w:hAnsi="Times New Roman"/>
          <w:sz w:val="24"/>
        </w:rPr>
        <w:t xml:space="preserve">for objects with a common affordance that may induce emergent coordination </w:t>
      </w:r>
      <w:r w:rsidR="003F4D0C">
        <w:rPr>
          <w:rFonts w:ascii="Times New Roman" w:hAnsi="Times New Roman"/>
          <w:sz w:val="24"/>
        </w:rPr>
        <w:t>in</w:t>
      </w:r>
      <w:r w:rsidR="00131D9C">
        <w:rPr>
          <w:rFonts w:ascii="Times New Roman" w:hAnsi="Times New Roman"/>
          <w:sz w:val="24"/>
        </w:rPr>
        <w:t xml:space="preserve">clude the arrival of a bus, an apple falling from a tree, and a bench in the </w:t>
      </w:r>
      <w:commentRangeStart w:id="55"/>
      <w:r w:rsidR="00131D9C">
        <w:rPr>
          <w:rFonts w:ascii="Times New Roman" w:hAnsi="Times New Roman"/>
          <w:sz w:val="24"/>
        </w:rPr>
        <w:t>park</w:t>
      </w:r>
      <w:commentRangeEnd w:id="55"/>
      <w:r w:rsidR="001C4101">
        <w:rPr>
          <w:rStyle w:val="CommentReference"/>
          <w:vanish/>
        </w:rPr>
        <w:commentReference w:id="55"/>
      </w:r>
      <w:r w:rsidR="00131D9C">
        <w:rPr>
          <w:rFonts w:ascii="Times New Roman" w:hAnsi="Times New Roman"/>
          <w:sz w:val="24"/>
        </w:rPr>
        <w:t xml:space="preserve">. </w:t>
      </w:r>
      <w:bookmarkStart w:id="56" w:name="OLE_LINK5"/>
      <w:r w:rsidR="00131D9C">
        <w:rPr>
          <w:rFonts w:ascii="Times New Roman" w:hAnsi="Times New Roman"/>
          <w:sz w:val="24"/>
        </w:rPr>
        <w:t xml:space="preserve"> </w:t>
      </w:r>
      <w:bookmarkEnd w:id="56"/>
    </w:p>
    <w:p w:rsidR="00B50226" w:rsidRPr="00A273DF" w:rsidRDefault="00B50226" w:rsidP="002B2D12">
      <w:pPr>
        <w:numPr>
          <w:ins w:id="57" w:author="stephen butterfill" w:date="2010-07-29T18:28:00Z"/>
        </w:numPr>
        <w:spacing w:after="0" w:line="480" w:lineRule="auto"/>
        <w:rPr>
          <w:rFonts w:ascii="Times New Roman" w:hAnsi="Times New Roman"/>
          <w:sz w:val="24"/>
        </w:rPr>
      </w:pPr>
    </w:p>
    <w:p w:rsidR="00B50226" w:rsidRDefault="00B50226" w:rsidP="002B2D12">
      <w:pPr>
        <w:pStyle w:val="Heading3"/>
        <w:numPr>
          <w:ins w:id="58" w:author="stephen butterfill" w:date="2010-07-29T18:28:00Z"/>
        </w:numPr>
        <w:spacing w:line="480" w:lineRule="auto"/>
        <w:rPr>
          <w:ins w:id="59" w:author="stephen butterfill" w:date="2010-07-29T18:28:00Z"/>
          <w:rFonts w:ascii="Times New Roman" w:hAnsi="Times New Roman"/>
          <w:b w:val="0"/>
          <w:i/>
          <w:sz w:val="24"/>
        </w:rPr>
      </w:pPr>
      <w:ins w:id="60" w:author="stephen butterfill" w:date="2010-07-29T18:28:00Z">
        <w:r>
          <w:rPr>
            <w:rFonts w:ascii="Times New Roman" w:hAnsi="Times New Roman"/>
            <w:b w:val="0"/>
            <w:i/>
            <w:sz w:val="24"/>
          </w:rPr>
          <w:t>Common Salience</w:t>
        </w:r>
      </w:ins>
    </w:p>
    <w:p w:rsidR="00B50226" w:rsidRDefault="00B50226" w:rsidP="00B50226">
      <w:pPr>
        <w:widowControl w:val="0"/>
        <w:numPr>
          <w:ins w:id="61" w:author="stephen butterfill" w:date="2010-07-29T18:29:00Z"/>
        </w:numPr>
        <w:spacing w:line="480" w:lineRule="auto"/>
        <w:rPr>
          <w:ins w:id="62" w:author="stephen butterfill" w:date="2010-07-29T18:29:00Z"/>
          <w:rFonts w:ascii="Times New Roman" w:hAnsi="Times New Roman"/>
          <w:sz w:val="24"/>
        </w:rPr>
      </w:pPr>
      <w:ins w:id="63" w:author="stephen butterfill" w:date="2010-07-29T18:29:00Z">
        <w:r>
          <w:rPr>
            <w:rFonts w:ascii="Times New Roman" w:hAnsi="Times New Roman"/>
            <w:sz w:val="24"/>
          </w:rPr>
          <w:t xml:space="preserve">Coordination can also be </w:t>
        </w:r>
        <w:r>
          <w:rPr>
            <w:rFonts w:ascii="Times New Roman" w:hAnsi="Times New Roman"/>
            <w:sz w:val="24"/>
          </w:rPr>
          <w:t xml:space="preserve">facilitated by the salience of certain ways of coordinating, providing of course that </w:t>
        </w:r>
      </w:ins>
      <w:ins w:id="64" w:author="stephen butterfill" w:date="2010-07-29T18:30:00Z">
        <w:r>
          <w:rPr>
            <w:rFonts w:ascii="Times New Roman" w:hAnsi="Times New Roman"/>
            <w:sz w:val="24"/>
          </w:rPr>
          <w:t xml:space="preserve">relevant patterns of salience are common to all </w:t>
        </w:r>
      </w:ins>
      <w:ins w:id="65" w:author="stephen butterfill" w:date="2010-07-29T18:29:00Z">
        <w:r>
          <w:rPr>
            <w:rFonts w:ascii="Times New Roman" w:hAnsi="Times New Roman"/>
            <w:sz w:val="24"/>
          </w:rPr>
          <w:t xml:space="preserve">agents.  A famous example is </w:t>
        </w:r>
        <w:commentRangeStart w:id="66"/>
        <w:r>
          <w:rPr>
            <w:rFonts w:ascii="Times New Roman" w:hAnsi="Times New Roman"/>
            <w:sz w:val="24"/>
          </w:rPr>
          <w:t xml:space="preserve">Schelling’s (1960) </w:t>
        </w:r>
        <w:commentRangeEnd w:id="66"/>
        <w:r>
          <w:rPr>
            <w:rStyle w:val="CommentReference"/>
            <w:vanish/>
          </w:rPr>
          <w:commentReference w:id="66"/>
        </w:r>
        <w:r>
          <w:rPr>
            <w:rFonts w:ascii="Times New Roman" w:hAnsi="Times New Roman"/>
            <w:sz w:val="24"/>
          </w:rPr>
          <w:t xml:space="preserve">hypothetical coordination task of meeting someone in New York on the next day without being able to communicate with that person. </w:t>
        </w:r>
      </w:ins>
      <w:ins w:id="67" w:author="stephen butterfill" w:date="2010-07-29T18:31:00Z">
        <w:r>
          <w:rPr>
            <w:rFonts w:ascii="Times New Roman" w:hAnsi="Times New Roman"/>
            <w:sz w:val="24"/>
          </w:rPr>
          <w:t xml:space="preserve">Despite the many possible number of places, most </w:t>
        </w:r>
      </w:ins>
      <w:ins w:id="68" w:author="stephen butterfill" w:date="2010-07-29T18:29:00Z">
        <w:r>
          <w:rPr>
            <w:rFonts w:ascii="Times New Roman" w:hAnsi="Times New Roman"/>
            <w:sz w:val="24"/>
          </w:rPr>
          <w:t xml:space="preserve">people chose Grand Central Station.  </w:t>
        </w:r>
      </w:ins>
      <w:ins w:id="69" w:author="stephen butterfill" w:date="2010-07-29T18:31:00Z">
        <w:r>
          <w:rPr>
            <w:rFonts w:ascii="Times New Roman" w:hAnsi="Times New Roman"/>
            <w:sz w:val="24"/>
          </w:rPr>
          <w:t xml:space="preserve">In general, common salience </w:t>
        </w:r>
      </w:ins>
      <w:ins w:id="70" w:author="stephen butterfill" w:date="2010-07-29T18:32:00Z">
        <w:r>
          <w:rPr>
            <w:rFonts w:ascii="Times New Roman" w:hAnsi="Times New Roman"/>
            <w:sz w:val="24"/>
          </w:rPr>
          <w:t xml:space="preserve">may enable </w:t>
        </w:r>
        <w:r w:rsidR="00232014">
          <w:rPr>
            <w:rFonts w:ascii="Times New Roman" w:hAnsi="Times New Roman"/>
            <w:sz w:val="24"/>
          </w:rPr>
          <w:t>multiple agents to fix on a single ways of coordinating without any agreement to do so.</w:t>
        </w:r>
      </w:ins>
    </w:p>
    <w:p w:rsidR="00B50226" w:rsidRPr="00B50226" w:rsidRDefault="00B50226" w:rsidP="00B50226">
      <w:pPr>
        <w:pStyle w:val="Heading3"/>
        <w:numPr>
          <w:ins w:id="71" w:author="stephen butterfill" w:date="2010-07-29T18:28:00Z"/>
        </w:numPr>
        <w:spacing w:line="480" w:lineRule="auto"/>
        <w:rPr>
          <w:ins w:id="72" w:author="stephen butterfill" w:date="2010-07-29T18:28:00Z"/>
          <w:rFonts w:ascii="Times New Roman" w:hAnsi="Times New Roman"/>
          <w:i/>
          <w:sz w:val="24"/>
        </w:rPr>
      </w:pPr>
    </w:p>
    <w:p w:rsidR="005845E9" w:rsidRPr="00A273DF" w:rsidRDefault="004712B0" w:rsidP="002B2D12">
      <w:pPr>
        <w:pStyle w:val="Heading3"/>
        <w:spacing w:line="480" w:lineRule="auto"/>
        <w:rPr>
          <w:rFonts w:ascii="Times New Roman" w:hAnsi="Times New Roman"/>
          <w:b w:val="0"/>
          <w:i/>
          <w:sz w:val="24"/>
        </w:rPr>
      </w:pPr>
      <w:r w:rsidRPr="00A273DF">
        <w:rPr>
          <w:rFonts w:ascii="Times New Roman" w:hAnsi="Times New Roman"/>
          <w:b w:val="0"/>
          <w:i/>
          <w:sz w:val="24"/>
        </w:rPr>
        <w:t>Perception</w:t>
      </w:r>
      <w:ins w:id="73" w:author="stephen butterfill" w:date="2010-07-29T14:28:00Z">
        <w:r w:rsidR="00A344E6">
          <w:rPr>
            <w:rFonts w:ascii="Times New Roman" w:hAnsi="Times New Roman"/>
            <w:b w:val="0"/>
            <w:i/>
            <w:sz w:val="24"/>
          </w:rPr>
          <w:t>-</w:t>
        </w:r>
      </w:ins>
      <w:del w:id="74" w:author="stephen butterfill" w:date="2010-07-29T14:28:00Z">
        <w:r w:rsidRPr="00A273DF" w:rsidDel="00A344E6">
          <w:rPr>
            <w:rFonts w:ascii="Times New Roman" w:hAnsi="Times New Roman"/>
            <w:b w:val="0"/>
            <w:i/>
            <w:sz w:val="24"/>
          </w:rPr>
          <w:delText xml:space="preserve"> </w:delText>
        </w:r>
      </w:del>
      <w:r w:rsidRPr="00A273DF">
        <w:rPr>
          <w:rFonts w:ascii="Times New Roman" w:hAnsi="Times New Roman"/>
          <w:b w:val="0"/>
          <w:i/>
          <w:sz w:val="24"/>
        </w:rPr>
        <w:t>action matching: Common action representations</w:t>
      </w:r>
    </w:p>
    <w:p w:rsidR="005845E9" w:rsidRPr="00B77270" w:rsidRDefault="000633AA" w:rsidP="00B77270">
      <w:pPr>
        <w:spacing w:after="0" w:line="480" w:lineRule="auto"/>
        <w:rPr>
          <w:rFonts w:ascii="Times New Roman" w:hAnsi="Times New Roman"/>
          <w:sz w:val="24"/>
        </w:rPr>
      </w:pPr>
      <w:r>
        <w:rPr>
          <w:rFonts w:ascii="Times New Roman" w:hAnsi="Times New Roman"/>
          <w:sz w:val="24"/>
        </w:rPr>
        <w:t xml:space="preserve">A third process that can lead to emergent coordination is the matching of observed actions onto the observer’s own action repertoire. Such a matching </w:t>
      </w:r>
      <w:r w:rsidR="00674ADA">
        <w:rPr>
          <w:rFonts w:ascii="Times New Roman" w:hAnsi="Times New Roman"/>
          <w:sz w:val="24"/>
        </w:rPr>
        <w:t>can lead to mimicry of observed actions because perceiving a particular action activates corresponding representations that also guide the actions of the observer. Common representations in perception and action have</w:t>
      </w:r>
      <w:r>
        <w:rPr>
          <w:rFonts w:ascii="Times New Roman" w:hAnsi="Times New Roman"/>
          <w:sz w:val="24"/>
        </w:rPr>
        <w:t xml:space="preserve"> been postulated in extensions (Hommel, Muesseler, Aschersleben, &amp; Prinz, 200</w:t>
      </w:r>
      <w:r w:rsidR="00674ADA">
        <w:rPr>
          <w:rFonts w:ascii="Times New Roman" w:hAnsi="Times New Roman"/>
          <w:sz w:val="24"/>
        </w:rPr>
        <w:t>1; Jeannerod, 1999; Prinz, 1997)</w:t>
      </w:r>
      <w:r>
        <w:rPr>
          <w:rFonts w:ascii="Times New Roman" w:hAnsi="Times New Roman"/>
          <w:sz w:val="24"/>
        </w:rPr>
        <w:t xml:space="preserve"> of ideomotor theories of voluntary action control (James, 1890)</w:t>
      </w:r>
      <w:r w:rsidR="00674ADA">
        <w:rPr>
          <w:rFonts w:ascii="Times New Roman" w:hAnsi="Times New Roman"/>
          <w:sz w:val="24"/>
        </w:rPr>
        <w:t xml:space="preserve"> and have received neurophysiological support from single-cell studies in monkeys and brain imaging studies in humans (Rizolatti &amp; Sinigalia, 2010). </w:t>
      </w:r>
      <w:r w:rsidR="002F365C">
        <w:rPr>
          <w:rFonts w:ascii="Times New Roman" w:hAnsi="Times New Roman"/>
          <w:sz w:val="24"/>
        </w:rPr>
        <w:t>In monkeys and humans t</w:t>
      </w:r>
      <w:r w:rsidR="00674ADA">
        <w:rPr>
          <w:rFonts w:ascii="Times New Roman" w:hAnsi="Times New Roman"/>
          <w:sz w:val="24"/>
        </w:rPr>
        <w:t>he matching</w:t>
      </w:r>
      <w:r w:rsidR="002F365C">
        <w:rPr>
          <w:rFonts w:ascii="Times New Roman" w:hAnsi="Times New Roman"/>
          <w:sz w:val="24"/>
        </w:rPr>
        <w:t xml:space="preserve"> is based on the similarity in</w:t>
      </w:r>
      <w:r w:rsidR="005845E9" w:rsidRPr="00674ADA">
        <w:rPr>
          <w:rFonts w:ascii="Times New Roman" w:hAnsi="Times New Roman"/>
          <w:sz w:val="24"/>
        </w:rPr>
        <w:t xml:space="preserve"> actor-object relation</w:t>
      </w:r>
      <w:r w:rsidR="00674ADA">
        <w:rPr>
          <w:rFonts w:ascii="Times New Roman" w:hAnsi="Times New Roman"/>
          <w:sz w:val="24"/>
        </w:rPr>
        <w:t>s</w:t>
      </w:r>
      <w:r w:rsidR="002F365C">
        <w:rPr>
          <w:rFonts w:ascii="Times New Roman" w:hAnsi="Times New Roman"/>
          <w:sz w:val="24"/>
        </w:rPr>
        <w:t xml:space="preserve">.  For instance, seeing someone grasp a grape activates grasping actions directed at small, round objects. In humans, the matching can also be based on similarity in intransitive movements that are not directed at objects. For instance, observing someone dancing will activate corresponding action representations if one knows how to dance (Calvo-Merino, Cross). The perception action match </w:t>
      </w:r>
      <w:r w:rsidR="00335891">
        <w:rPr>
          <w:rFonts w:ascii="Times New Roman" w:hAnsi="Times New Roman"/>
          <w:sz w:val="24"/>
        </w:rPr>
        <w:t>can lead</w:t>
      </w:r>
      <w:r w:rsidR="002F365C">
        <w:rPr>
          <w:rFonts w:ascii="Times New Roman" w:hAnsi="Times New Roman"/>
          <w:sz w:val="24"/>
        </w:rPr>
        <w:t xml:space="preserve"> to emergent coordination because it induces the same action tendencies in different agents who observe each other’s actions (Knoblich &amp; Sebanz, 2008).</w:t>
      </w:r>
    </w:p>
    <w:p w:rsidR="005845E9" w:rsidRPr="00A273DF" w:rsidRDefault="004712B0" w:rsidP="002B2D12">
      <w:pPr>
        <w:pStyle w:val="Heading3"/>
        <w:spacing w:line="480" w:lineRule="auto"/>
        <w:rPr>
          <w:rFonts w:ascii="Times New Roman" w:hAnsi="Times New Roman"/>
          <w:b w:val="0"/>
          <w:i/>
          <w:sz w:val="24"/>
        </w:rPr>
      </w:pPr>
      <w:r w:rsidRPr="00A273DF">
        <w:rPr>
          <w:rFonts w:ascii="Times New Roman" w:hAnsi="Times New Roman"/>
          <w:b w:val="0"/>
          <w:i/>
          <w:sz w:val="24"/>
        </w:rPr>
        <w:t xml:space="preserve">Action simulation: Common </w:t>
      </w:r>
      <w:r w:rsidR="005845E9" w:rsidRPr="00A273DF">
        <w:rPr>
          <w:rFonts w:ascii="Times New Roman" w:hAnsi="Times New Roman"/>
          <w:b w:val="0"/>
          <w:i/>
          <w:sz w:val="24"/>
        </w:rPr>
        <w:t>predictive models</w:t>
      </w:r>
    </w:p>
    <w:p w:rsidR="00A07DDB" w:rsidRPr="00B77270" w:rsidRDefault="00885AE8" w:rsidP="00A07DDB">
      <w:pPr>
        <w:spacing w:after="0" w:line="480" w:lineRule="auto"/>
        <w:rPr>
          <w:rFonts w:ascii="Times New Roman" w:hAnsi="Times New Roman"/>
          <w:sz w:val="24"/>
        </w:rPr>
      </w:pPr>
      <w:r>
        <w:rPr>
          <w:rFonts w:ascii="Times New Roman" w:hAnsi="Times New Roman"/>
          <w:sz w:val="24"/>
        </w:rPr>
        <w:t xml:space="preserve">The fourth process of emergent coordination is closely related to the perception action matching described above. Once a match </w:t>
      </w:r>
      <w:r w:rsidR="00201BD8">
        <w:rPr>
          <w:rFonts w:ascii="Times New Roman" w:hAnsi="Times New Roman"/>
          <w:sz w:val="24"/>
        </w:rPr>
        <w:t xml:space="preserve">between observed and performed actions </w:t>
      </w:r>
      <w:r>
        <w:rPr>
          <w:rFonts w:ascii="Times New Roman" w:hAnsi="Times New Roman"/>
          <w:sz w:val="24"/>
        </w:rPr>
        <w:t>is established</w:t>
      </w:r>
      <w:r w:rsidR="00201BD8">
        <w:rPr>
          <w:rFonts w:ascii="Times New Roman" w:hAnsi="Times New Roman"/>
          <w:sz w:val="24"/>
        </w:rPr>
        <w:t xml:space="preserve"> it enables the observer to apply predictive models in his or her motor system to accurately predict the timing and outcomes of observed actions. This processes is often referred to as action simulation (Sebanz &amp; Knoblich, 2009) because it uses internal models guiding an agent’s own actions to predict other agents’ actions in real time (Wolpert, Doya, &amp; Kawato, 2003). To illustrate, a basketball player observing a shot will be able to accurately predict whether the </w:t>
      </w:r>
      <w:r w:rsidR="00335891">
        <w:rPr>
          <w:rFonts w:ascii="Times New Roman" w:hAnsi="Times New Roman"/>
          <w:sz w:val="24"/>
        </w:rPr>
        <w:t>shot</w:t>
      </w:r>
      <w:r w:rsidR="00201BD8">
        <w:rPr>
          <w:rFonts w:ascii="Times New Roman" w:hAnsi="Times New Roman"/>
          <w:sz w:val="24"/>
        </w:rPr>
        <w:t xml:space="preserve"> will be a hit or a miss (Aglioti, Cesari, &amp; Romani, &amp; Urgesi, 2008). </w:t>
      </w:r>
      <w:ins w:id="75" w:author="stephen butterfill" w:date="2010-07-29T18:04:00Z">
        <w:r w:rsidR="00AA2D4D">
          <w:rPr>
            <w:rFonts w:ascii="Times New Roman" w:hAnsi="Times New Roman"/>
            <w:sz w:val="24"/>
          </w:rPr>
          <w:t xml:space="preserve">          </w:t>
        </w:r>
      </w:ins>
      <w:r w:rsidR="00A07DDB">
        <w:rPr>
          <w:rFonts w:ascii="Times New Roman" w:hAnsi="Times New Roman"/>
          <w:sz w:val="24"/>
        </w:rPr>
        <w:t xml:space="preserve">Action simulation </w:t>
      </w:r>
      <w:r w:rsidR="00335891">
        <w:rPr>
          <w:rFonts w:ascii="Times New Roman" w:hAnsi="Times New Roman"/>
          <w:sz w:val="24"/>
        </w:rPr>
        <w:t>can lead</w:t>
      </w:r>
      <w:r w:rsidR="00A07DDB">
        <w:rPr>
          <w:rFonts w:ascii="Times New Roman" w:hAnsi="Times New Roman"/>
          <w:sz w:val="24"/>
        </w:rPr>
        <w:t xml:space="preserve"> to emergent coordination because it induces the same expectations about the unfolding of actions in different actors and thus induces similar action tendencies for future actions (Knoblich &amp; Sebanz, 2008).</w:t>
      </w:r>
    </w:p>
    <w:p w:rsidR="005845E9" w:rsidRPr="00A273DF" w:rsidRDefault="005845E9" w:rsidP="002B2D12">
      <w:pPr>
        <w:spacing w:after="0" w:line="480" w:lineRule="auto"/>
        <w:rPr>
          <w:rFonts w:ascii="Times New Roman" w:hAnsi="Times New Roman"/>
          <w:sz w:val="24"/>
        </w:rPr>
      </w:pPr>
    </w:p>
    <w:p w:rsidR="00EA2DBD" w:rsidRPr="000220B0" w:rsidRDefault="005845E9" w:rsidP="002B2D12">
      <w:pPr>
        <w:pStyle w:val="Heading2"/>
        <w:spacing w:line="480" w:lineRule="auto"/>
        <w:rPr>
          <w:rFonts w:ascii="Times New Roman" w:hAnsi="Times New Roman"/>
          <w:b w:val="0"/>
          <w:i w:val="0"/>
          <w:sz w:val="24"/>
        </w:rPr>
      </w:pPr>
      <w:r w:rsidRPr="000220B0">
        <w:rPr>
          <w:rFonts w:ascii="Times New Roman" w:hAnsi="Times New Roman"/>
          <w:b w:val="0"/>
          <w:i w:val="0"/>
          <w:sz w:val="24"/>
        </w:rPr>
        <w:t>Planned coordination</w:t>
      </w:r>
      <w:r w:rsidR="0074199F">
        <w:rPr>
          <w:rFonts w:ascii="Times New Roman" w:hAnsi="Times New Roman"/>
          <w:b w:val="0"/>
          <w:i w:val="0"/>
          <w:sz w:val="24"/>
        </w:rPr>
        <w:t xml:space="preserve"> (500 words)</w:t>
      </w:r>
      <w:r w:rsidRPr="000220B0">
        <w:rPr>
          <w:rFonts w:ascii="Times New Roman" w:hAnsi="Times New Roman"/>
          <w:b w:val="0"/>
          <w:i w:val="0"/>
          <w:sz w:val="24"/>
        </w:rPr>
        <w:t>:</w:t>
      </w:r>
    </w:p>
    <w:p w:rsidR="008F7F05" w:rsidRDefault="008F7F05" w:rsidP="00A44254">
      <w:pPr>
        <w:numPr>
          <w:ins w:id="76" w:author="stephen butterfill" w:date="2010-07-29T17:15:00Z"/>
        </w:numPr>
        <w:spacing w:after="0" w:line="480" w:lineRule="auto"/>
        <w:rPr>
          <w:ins w:id="77" w:author="stephen butterfill" w:date="2010-07-29T17:04:00Z"/>
          <w:rFonts w:ascii="Times New Roman" w:hAnsi="Times New Roman"/>
          <w:color w:val="000000" w:themeColor="text1"/>
          <w:sz w:val="24"/>
        </w:rPr>
      </w:pPr>
      <w:ins w:id="78" w:author="stephen butterfill" w:date="2010-07-29T17:04:00Z">
        <w:r>
          <w:rPr>
            <w:rFonts w:ascii="Times New Roman" w:hAnsi="Times New Roman"/>
            <w:color w:val="000000" w:themeColor="text1"/>
            <w:sz w:val="24"/>
          </w:rPr>
          <w:t xml:space="preserve">Minimally joint action requires only that each agent </w:t>
        </w:r>
      </w:ins>
      <w:ins w:id="79" w:author="stephen butterfill" w:date="2010-07-29T17:05:00Z">
        <w:r>
          <w:rPr>
            <w:rFonts w:ascii="Times New Roman" w:hAnsi="Times New Roman"/>
            <w:color w:val="000000" w:themeColor="text1"/>
            <w:sz w:val="24"/>
          </w:rPr>
          <w:t xml:space="preserve">have a plan specifying the joint action outcome (j) and her own part in bringing it about (me). The other’s part can remain unspecified as captured by the formula ‘j = me + x’ for the minimal </w:t>
        </w:r>
      </w:ins>
      <w:ins w:id="80" w:author="stephen butterfill" w:date="2010-07-29T17:06:00Z">
        <w:r>
          <w:rPr>
            <w:rFonts w:ascii="Times New Roman" w:hAnsi="Times New Roman"/>
            <w:color w:val="000000" w:themeColor="text1"/>
            <w:sz w:val="24"/>
          </w:rPr>
          <w:t xml:space="preserve">case </w:t>
        </w:r>
      </w:ins>
      <w:ins w:id="81" w:author="stephen butterfill" w:date="2010-07-29T17:05:00Z">
        <w:r>
          <w:rPr>
            <w:rFonts w:ascii="Times New Roman" w:hAnsi="Times New Roman"/>
            <w:color w:val="000000" w:themeColor="text1"/>
            <w:sz w:val="24"/>
          </w:rPr>
          <w:t>(</w:t>
        </w:r>
        <w:r w:rsidRPr="00335891">
          <w:rPr>
            <w:rFonts w:ascii="Times New Roman" w:hAnsi="Times New Roman"/>
            <w:color w:val="000000" w:themeColor="text1"/>
            <w:sz w:val="24"/>
          </w:rPr>
          <w:t>Vesper, Butterfill, Knoblich, &amp; Sebanz, in press</w:t>
        </w:r>
        <w:r>
          <w:rPr>
            <w:rFonts w:ascii="Times New Roman" w:hAnsi="Times New Roman"/>
            <w:color w:val="000000" w:themeColor="text1"/>
            <w:sz w:val="24"/>
          </w:rPr>
          <w:t xml:space="preserve">). Starting with minimal representational requirements (Clark, 1997) allows one to address a wide range of joint actions (Tollefsen, 2005) </w:t>
        </w:r>
      </w:ins>
      <w:ins w:id="82" w:author="stephen butterfill" w:date="2010-07-29T17:15:00Z">
        <w:r w:rsidR="00A44254">
          <w:rPr>
            <w:rFonts w:ascii="Times New Roman" w:hAnsi="Times New Roman"/>
            <w:color w:val="000000" w:themeColor="text1"/>
            <w:sz w:val="24"/>
          </w:rPr>
          <w:t xml:space="preserve">in which the extent to which other agents’ tasks, perceptions, and cognition are taken into account during planning of joint actions varies greatly. </w:t>
        </w:r>
      </w:ins>
      <w:ins w:id="83" w:author="stephen butterfill" w:date="2010-07-29T17:16:00Z">
        <w:r w:rsidR="00A44254">
          <w:rPr>
            <w:rFonts w:ascii="Times New Roman" w:hAnsi="Times New Roman"/>
            <w:color w:val="000000" w:themeColor="text1"/>
            <w:sz w:val="24"/>
          </w:rPr>
          <w:t xml:space="preserve"> </w:t>
        </w:r>
      </w:ins>
      <w:ins w:id="84" w:author="stephen butterfill" w:date="2010-07-29T17:07:00Z">
        <w:r>
          <w:rPr>
            <w:rFonts w:ascii="Times New Roman" w:hAnsi="Times New Roman"/>
            <w:color w:val="000000" w:themeColor="text1"/>
            <w:sz w:val="24"/>
          </w:rPr>
          <w:t>By contrast,</w:t>
        </w:r>
      </w:ins>
      <w:ins w:id="85" w:author="stephen butterfill" w:date="2010-07-29T17:09:00Z">
        <w:r>
          <w:rPr>
            <w:rFonts w:ascii="Times New Roman" w:hAnsi="Times New Roman"/>
            <w:color w:val="000000" w:themeColor="text1"/>
            <w:sz w:val="24"/>
          </w:rPr>
          <w:t xml:space="preserve"> philosophical approaches to understanding joint action have generally </w:t>
        </w:r>
      </w:ins>
      <w:ins w:id="86" w:author="stephen butterfill" w:date="2010-07-29T17:10:00Z">
        <w:r>
          <w:rPr>
            <w:rFonts w:ascii="Times New Roman" w:hAnsi="Times New Roman"/>
            <w:color w:val="000000" w:themeColor="text1"/>
            <w:sz w:val="24"/>
          </w:rPr>
          <w:t xml:space="preserve">assumed </w:t>
        </w:r>
      </w:ins>
      <w:ins w:id="87" w:author="stephen butterfill" w:date="2010-07-29T17:09:00Z">
        <w:r>
          <w:rPr>
            <w:rFonts w:ascii="Times New Roman" w:hAnsi="Times New Roman"/>
            <w:color w:val="000000" w:themeColor="text1"/>
            <w:sz w:val="24"/>
          </w:rPr>
          <w:t xml:space="preserve">that joint actions involve detailed representations of other agents or their plans (e.g. </w:t>
        </w:r>
        <w:commentRangeStart w:id="88"/>
        <w:r>
          <w:rPr>
            <w:rFonts w:ascii="Times New Roman" w:hAnsi="Times New Roman"/>
            <w:color w:val="000000" w:themeColor="text1"/>
            <w:sz w:val="24"/>
          </w:rPr>
          <w:t>Bratman, 1993; Roth, 2004; Tomasello, Carpenter, Call, Behne, &amp; Moll, 2005</w:t>
        </w:r>
        <w:commentRangeEnd w:id="88"/>
        <w:r>
          <w:rPr>
            <w:rStyle w:val="CommentReference"/>
            <w:vanish/>
          </w:rPr>
          <w:commentReference w:id="88"/>
        </w:r>
        <w:r>
          <w:rPr>
            <w:rFonts w:ascii="Times New Roman" w:hAnsi="Times New Roman"/>
            <w:color w:val="000000" w:themeColor="text1"/>
            <w:sz w:val="24"/>
          </w:rPr>
          <w:t>)</w:t>
        </w:r>
      </w:ins>
      <w:ins w:id="89" w:author="stephen butterfill" w:date="2010-07-29T17:10:00Z">
        <w:r>
          <w:rPr>
            <w:rFonts w:ascii="Times New Roman" w:hAnsi="Times New Roman"/>
            <w:color w:val="000000" w:themeColor="text1"/>
            <w:sz w:val="24"/>
          </w:rPr>
          <w:t xml:space="preserve">; </w:t>
        </w:r>
        <w:r w:rsidR="000D6C4C">
          <w:rPr>
            <w:rFonts w:ascii="Times New Roman" w:hAnsi="Times New Roman"/>
            <w:color w:val="000000" w:themeColor="text1"/>
            <w:sz w:val="24"/>
          </w:rPr>
          <w:t xml:space="preserve">given our interest </w:t>
        </w:r>
        <w:r>
          <w:rPr>
            <w:rFonts w:ascii="Times New Roman" w:hAnsi="Times New Roman"/>
            <w:color w:val="000000" w:themeColor="text1"/>
            <w:sz w:val="24"/>
          </w:rPr>
          <w:t>in the nuts and bolts of joint action this is unhelpfully restrictive</w:t>
        </w:r>
      </w:ins>
      <w:ins w:id="90" w:author="stephen butterfill" w:date="2010-07-29T17:05:00Z">
        <w:r>
          <w:rPr>
            <w:rFonts w:ascii="Times New Roman" w:hAnsi="Times New Roman"/>
            <w:color w:val="000000" w:themeColor="text1"/>
            <w:sz w:val="24"/>
          </w:rPr>
          <w:t>.</w:t>
        </w:r>
      </w:ins>
    </w:p>
    <w:p w:rsidR="008F7F05" w:rsidRDefault="008F7F05" w:rsidP="00952E75">
      <w:pPr>
        <w:numPr>
          <w:ins w:id="91" w:author="stephen butterfill" w:date="2010-07-29T17:13:00Z"/>
        </w:numPr>
        <w:spacing w:after="0" w:line="480" w:lineRule="auto"/>
        <w:rPr>
          <w:ins w:id="92" w:author="stephen butterfill" w:date="2010-07-29T17:13:00Z"/>
          <w:rFonts w:ascii="Times New Roman" w:hAnsi="Times New Roman"/>
          <w:color w:val="000000" w:themeColor="text1"/>
          <w:sz w:val="24"/>
        </w:rPr>
      </w:pPr>
    </w:p>
    <w:p w:rsidR="00A44254" w:rsidDel="00A44254" w:rsidRDefault="00A44254" w:rsidP="00A44254">
      <w:pPr>
        <w:numPr>
          <w:ins w:id="93" w:author="stephen butterfill" w:date="2010-07-29T16:52:00Z"/>
        </w:numPr>
        <w:spacing w:after="0" w:line="480" w:lineRule="auto"/>
        <w:rPr>
          <w:ins w:id="94" w:author="stephen butterfill" w:date="2010-07-29T17:14:00Z"/>
          <w:del w:id="95" w:author="stephen butterfill" w:date="2010-07-29T17:14:00Z"/>
          <w:rFonts w:ascii="Times New Roman" w:hAnsi="Times New Roman"/>
          <w:color w:val="000000" w:themeColor="text1"/>
          <w:sz w:val="24"/>
        </w:rPr>
        <w:pPrChange w:id="96" w:author="stephen butterfill" w:date="2010-07-29T17:14:00Z">
          <w:pPr>
            <w:spacing w:after="0" w:line="480" w:lineRule="auto"/>
          </w:pPr>
        </w:pPrChange>
      </w:pPr>
      <w:ins w:id="97" w:author="stephen butterfill" w:date="2010-07-29T17:13:00Z">
        <w:r>
          <w:rPr>
            <w:rFonts w:ascii="Times New Roman" w:hAnsi="Times New Roman"/>
            <w:color w:val="000000" w:themeColor="text1"/>
            <w:sz w:val="24"/>
          </w:rPr>
          <w:t>In the minimal case, where the other’s part is not represented, coordination of plans relies entirely on the processes of emergent coordination</w:t>
        </w:r>
      </w:ins>
    </w:p>
    <w:p w:rsidR="00335891" w:rsidRPr="00952E75" w:rsidRDefault="00335891" w:rsidP="00A44254">
      <w:pPr>
        <w:numPr>
          <w:ins w:id="98" w:author="stephen butterfill" w:date="2010-07-29T16:52:00Z"/>
        </w:numPr>
        <w:spacing w:after="0" w:line="480" w:lineRule="auto"/>
        <w:rPr>
          <w:rFonts w:ascii="Times New Roman" w:hAnsi="Times New Roman"/>
          <w:color w:val="000000" w:themeColor="text1"/>
          <w:sz w:val="24"/>
        </w:rPr>
      </w:pPr>
      <w:del w:id="99" w:author="stephen butterfill" w:date="2010-07-29T17:14:00Z">
        <w:r w:rsidDel="00A44254">
          <w:rPr>
            <w:rFonts w:ascii="Times New Roman" w:hAnsi="Times New Roman"/>
            <w:color w:val="000000" w:themeColor="text1"/>
            <w:sz w:val="24"/>
          </w:rPr>
          <w:delText>The processes of emergent coordination</w:delText>
        </w:r>
      </w:del>
      <w:r>
        <w:rPr>
          <w:rFonts w:ascii="Times New Roman" w:hAnsi="Times New Roman"/>
          <w:color w:val="000000" w:themeColor="text1"/>
          <w:sz w:val="24"/>
        </w:rPr>
        <w:t xml:space="preserve"> described above</w:t>
      </w:r>
      <w:ins w:id="100" w:author="stephen butterfill" w:date="2010-07-29T17:14:00Z">
        <w:r w:rsidR="00A44254">
          <w:rPr>
            <w:rFonts w:ascii="Times New Roman" w:hAnsi="Times New Roman"/>
            <w:color w:val="000000" w:themeColor="text1"/>
            <w:sz w:val="24"/>
          </w:rPr>
          <w:t xml:space="preserve">.  These mechanisms </w:t>
        </w:r>
      </w:ins>
      <w:ins w:id="101" w:author="stephen butterfill" w:date="2010-07-29T17:16:00Z">
        <w:r w:rsidR="00130BDA">
          <w:rPr>
            <w:rFonts w:ascii="Times New Roman" w:hAnsi="Times New Roman"/>
            <w:color w:val="000000" w:themeColor="text1"/>
            <w:sz w:val="24"/>
          </w:rPr>
          <w:t xml:space="preserve">alone </w:t>
        </w:r>
      </w:ins>
      <w:del w:id="102" w:author="stephen butterfill" w:date="2010-07-29T17:14:00Z">
        <w:r w:rsidDel="00A44254">
          <w:rPr>
            <w:rFonts w:ascii="Times New Roman" w:hAnsi="Times New Roman"/>
            <w:color w:val="000000" w:themeColor="text1"/>
            <w:sz w:val="24"/>
          </w:rPr>
          <w:delText xml:space="preserve"> </w:delText>
        </w:r>
      </w:del>
      <w:r>
        <w:rPr>
          <w:rFonts w:ascii="Times New Roman" w:hAnsi="Times New Roman"/>
          <w:color w:val="000000" w:themeColor="text1"/>
          <w:sz w:val="24"/>
        </w:rPr>
        <w:t>are not sufficient to enable joint actions where two agents perform different tasks in pursuit of a</w:t>
      </w:r>
      <w:ins w:id="103" w:author="stephen butterfill" w:date="2010-07-27T19:37:00Z">
        <w:r w:rsidR="002B1A30">
          <w:rPr>
            <w:rFonts w:ascii="Times New Roman" w:hAnsi="Times New Roman"/>
            <w:color w:val="000000" w:themeColor="text1"/>
            <w:sz w:val="24"/>
          </w:rPr>
          <w:t xml:space="preserve"> potentially novel</w:t>
        </w:r>
      </w:ins>
      <w:r>
        <w:rPr>
          <w:rFonts w:ascii="Times New Roman" w:hAnsi="Times New Roman"/>
          <w:color w:val="000000" w:themeColor="text1"/>
          <w:sz w:val="24"/>
        </w:rPr>
        <w:t xml:space="preserve"> goal that neither of the agents could perform al</w:t>
      </w:r>
      <w:r w:rsidR="00C01523">
        <w:rPr>
          <w:rFonts w:ascii="Times New Roman" w:hAnsi="Times New Roman"/>
          <w:color w:val="000000" w:themeColor="text1"/>
          <w:sz w:val="24"/>
        </w:rPr>
        <w:t>one. In order to perform joint actions, such as playing a piano duet or lifting a heavy log,</w:t>
      </w:r>
      <w:r>
        <w:rPr>
          <w:rFonts w:ascii="Times New Roman" w:hAnsi="Times New Roman"/>
          <w:color w:val="000000" w:themeColor="text1"/>
          <w:sz w:val="24"/>
        </w:rPr>
        <w:t xml:space="preserve"> planned coordination is required. In planned coordination </w:t>
      </w:r>
      <w:ins w:id="104" w:author="stephen butterfill" w:date="2010-07-29T17:03:00Z">
        <w:r w:rsidR="009D2586">
          <w:rPr>
            <w:rFonts w:ascii="Times New Roman" w:hAnsi="Times New Roman"/>
            <w:color w:val="000000" w:themeColor="text1"/>
            <w:sz w:val="24"/>
          </w:rPr>
          <w:t>mental representations</w:t>
        </w:r>
      </w:ins>
      <w:ins w:id="105" w:author="stephen butterfill" w:date="2010-07-29T16:52:00Z">
        <w:r w:rsidR="00A97600">
          <w:rPr>
            <w:rFonts w:ascii="Times New Roman" w:hAnsi="Times New Roman"/>
            <w:color w:val="000000" w:themeColor="text1"/>
            <w:sz w:val="24"/>
          </w:rPr>
          <w:t xml:space="preserve"> are partly responsible for coordination of the agents’ actions plans.  </w:t>
        </w:r>
        <w:bookmarkStart w:id="106" w:name="OLE_LINK6"/>
        <w:r w:rsidR="00A97600">
          <w:rPr>
            <w:rFonts w:ascii="Times New Roman" w:hAnsi="Times New Roman"/>
            <w:color w:val="000000" w:themeColor="text1"/>
            <w:sz w:val="24"/>
          </w:rPr>
          <w:t xml:space="preserve">The </w:t>
        </w:r>
      </w:ins>
      <w:bookmarkStart w:id="107" w:name="OLE_LINK7"/>
      <w:r w:rsidR="00DD7037">
        <w:rPr>
          <w:rFonts w:ascii="Times New Roman" w:hAnsi="Times New Roman"/>
          <w:color w:val="000000" w:themeColor="text1"/>
          <w:sz w:val="24"/>
        </w:rPr>
        <w:t xml:space="preserve">agents plan their </w:t>
      </w:r>
      <w:r>
        <w:rPr>
          <w:rFonts w:ascii="Times New Roman" w:hAnsi="Times New Roman"/>
          <w:color w:val="000000" w:themeColor="text1"/>
          <w:sz w:val="24"/>
        </w:rPr>
        <w:t>own actions</w:t>
      </w:r>
      <w:r w:rsidRPr="00335891">
        <w:rPr>
          <w:rFonts w:ascii="Times New Roman" w:hAnsi="Times New Roman"/>
          <w:color w:val="000000" w:themeColor="text1"/>
          <w:sz w:val="24"/>
        </w:rPr>
        <w:t xml:space="preserve"> </w:t>
      </w:r>
      <w:r w:rsidR="00DD7037">
        <w:rPr>
          <w:rFonts w:ascii="Times New Roman" w:hAnsi="Times New Roman"/>
          <w:color w:val="000000" w:themeColor="text1"/>
          <w:sz w:val="24"/>
        </w:rPr>
        <w:t xml:space="preserve">in relation to joint action outcomes </w:t>
      </w:r>
      <w:r w:rsidR="00C01523">
        <w:rPr>
          <w:rFonts w:ascii="Times New Roman" w:hAnsi="Times New Roman"/>
          <w:color w:val="000000" w:themeColor="text1"/>
          <w:sz w:val="24"/>
        </w:rPr>
        <w:t xml:space="preserve">or </w:t>
      </w:r>
      <w:r w:rsidR="00C01523" w:rsidRPr="00335891">
        <w:rPr>
          <w:rFonts w:ascii="Times New Roman" w:hAnsi="Times New Roman"/>
          <w:color w:val="000000" w:themeColor="text1"/>
          <w:sz w:val="24"/>
        </w:rPr>
        <w:t>in relation to others’ actions</w:t>
      </w:r>
      <w:ins w:id="108" w:author="stephen butterfill" w:date="2010-07-29T18:41:00Z">
        <w:r w:rsidR="00DB2692">
          <w:rPr>
            <w:rFonts w:ascii="Times New Roman" w:hAnsi="Times New Roman"/>
            <w:color w:val="000000" w:themeColor="text1"/>
            <w:sz w:val="24"/>
          </w:rPr>
          <w:t>,</w:t>
        </w:r>
      </w:ins>
      <w:r w:rsidR="00C01523">
        <w:rPr>
          <w:rFonts w:ascii="Times New Roman" w:hAnsi="Times New Roman"/>
          <w:color w:val="000000" w:themeColor="text1"/>
          <w:sz w:val="24"/>
        </w:rPr>
        <w:t xml:space="preserve"> </w:t>
      </w:r>
      <w:r w:rsidR="00DD7037">
        <w:rPr>
          <w:rFonts w:ascii="Times New Roman" w:hAnsi="Times New Roman"/>
          <w:color w:val="000000" w:themeColor="text1"/>
          <w:sz w:val="24"/>
        </w:rPr>
        <w:t>whereas planning is absent or confined to the agent’s own actions in emergent coordination.</w:t>
      </w:r>
      <w:bookmarkEnd w:id="106"/>
      <w:r w:rsidR="00DD7037">
        <w:rPr>
          <w:rFonts w:ascii="Times New Roman" w:hAnsi="Times New Roman"/>
          <w:color w:val="000000" w:themeColor="text1"/>
          <w:sz w:val="24"/>
        </w:rPr>
        <w:t xml:space="preserve"> </w:t>
      </w:r>
      <w:del w:id="109" w:author="stephen butterfill" w:date="2010-07-29T17:15:00Z">
        <w:r w:rsidR="00DD7037" w:rsidDel="00A44254">
          <w:rPr>
            <w:rFonts w:ascii="Times New Roman" w:hAnsi="Times New Roman"/>
            <w:color w:val="000000" w:themeColor="text1"/>
            <w:sz w:val="24"/>
          </w:rPr>
          <w:delText xml:space="preserve">The extent to which other agents’ tasks, perceptions, and </w:delText>
        </w:r>
      </w:del>
      <w:del w:id="110" w:author="stephen butterfill" w:date="2010-07-29T16:46:00Z">
        <w:r w:rsidR="00C01523" w:rsidDel="000B322E">
          <w:rPr>
            <w:rFonts w:ascii="Times New Roman" w:hAnsi="Times New Roman"/>
            <w:color w:val="000000" w:themeColor="text1"/>
            <w:sz w:val="24"/>
          </w:rPr>
          <w:delText>knowledge</w:delText>
        </w:r>
        <w:r w:rsidR="00DD7037" w:rsidDel="000B322E">
          <w:rPr>
            <w:rFonts w:ascii="Times New Roman" w:hAnsi="Times New Roman"/>
            <w:color w:val="000000" w:themeColor="text1"/>
            <w:sz w:val="24"/>
          </w:rPr>
          <w:delText xml:space="preserve"> </w:delText>
        </w:r>
      </w:del>
      <w:del w:id="111" w:author="stephen butterfill" w:date="2010-07-29T17:15:00Z">
        <w:r w:rsidR="00DD7037" w:rsidDel="00A44254">
          <w:rPr>
            <w:rFonts w:ascii="Times New Roman" w:hAnsi="Times New Roman"/>
            <w:color w:val="000000" w:themeColor="text1"/>
            <w:sz w:val="24"/>
          </w:rPr>
          <w:delText xml:space="preserve">are taken into account during planning of joint actions may vary greatly. </w:delText>
        </w:r>
      </w:del>
      <w:del w:id="112" w:author="stephen butterfill" w:date="2010-07-29T16:46:00Z">
        <w:r w:rsidR="00C01523" w:rsidDel="000B322E">
          <w:rPr>
            <w:rFonts w:ascii="Times New Roman" w:hAnsi="Times New Roman"/>
            <w:color w:val="000000" w:themeColor="text1"/>
            <w:sz w:val="24"/>
          </w:rPr>
          <w:delText>Minimally</w:delText>
        </w:r>
      </w:del>
      <w:ins w:id="113" w:author="stephen butterfill" w:date="2010-07-29T16:46:00Z">
        <w:r w:rsidR="000B322E">
          <w:rPr>
            <w:rFonts w:ascii="Times New Roman" w:hAnsi="Times New Roman"/>
            <w:color w:val="000000" w:themeColor="text1"/>
            <w:sz w:val="24"/>
          </w:rPr>
          <w:t xml:space="preserve"> </w:t>
        </w:r>
      </w:ins>
      <w:bookmarkEnd w:id="107"/>
      <w:ins w:id="114" w:author="stephen butterfill" w:date="2010-07-29T17:17:00Z">
        <w:r w:rsidR="0030278C">
          <w:rPr>
            <w:rFonts w:ascii="Times New Roman" w:hAnsi="Times New Roman"/>
            <w:color w:val="000000" w:themeColor="text1"/>
            <w:sz w:val="24"/>
          </w:rPr>
          <w:t xml:space="preserve">We distinguish three </w:t>
        </w:r>
      </w:ins>
      <w:ins w:id="115" w:author="stephen butterfill" w:date="2010-07-29T17:18:00Z">
        <w:r w:rsidR="0030278C">
          <w:rPr>
            <w:rFonts w:ascii="Times New Roman" w:hAnsi="Times New Roman"/>
            <w:color w:val="000000" w:themeColor="text1"/>
            <w:sz w:val="24"/>
          </w:rPr>
          <w:t xml:space="preserve">(of perhaps many more) </w:t>
        </w:r>
      </w:ins>
      <w:ins w:id="116" w:author="stephen butterfill" w:date="2010-07-29T17:17:00Z">
        <w:r w:rsidR="0030278C">
          <w:rPr>
            <w:rFonts w:ascii="Times New Roman" w:hAnsi="Times New Roman"/>
            <w:color w:val="000000" w:themeColor="text1"/>
            <w:sz w:val="24"/>
          </w:rPr>
          <w:t xml:space="preserve">processes for planned coordination, </w:t>
        </w:r>
      </w:ins>
      <w:ins w:id="117" w:author="stephen butterfill" w:date="2010-07-29T18:42:00Z">
        <w:r w:rsidR="00DB2692">
          <w:rPr>
            <w:rFonts w:ascii="Times New Roman" w:hAnsi="Times New Roman"/>
            <w:color w:val="000000" w:themeColor="text1"/>
            <w:sz w:val="24"/>
          </w:rPr>
          <w:t xml:space="preserve">1) </w:t>
        </w:r>
      </w:ins>
      <w:ins w:id="118" w:author="stephen butterfill" w:date="2010-07-29T17:17:00Z">
        <w:r w:rsidR="0030278C">
          <w:rPr>
            <w:rFonts w:ascii="Times New Roman" w:hAnsi="Times New Roman"/>
            <w:color w:val="000000" w:themeColor="text1"/>
            <w:sz w:val="24"/>
          </w:rPr>
          <w:t>Joint task representations,</w:t>
        </w:r>
      </w:ins>
      <w:ins w:id="119" w:author="stephen butterfill" w:date="2010-07-29T18:42:00Z">
        <w:r w:rsidR="00DB2692">
          <w:rPr>
            <w:rFonts w:ascii="Times New Roman" w:hAnsi="Times New Roman"/>
            <w:color w:val="000000" w:themeColor="text1"/>
            <w:sz w:val="24"/>
          </w:rPr>
          <w:t xml:space="preserve"> 2) </w:t>
        </w:r>
      </w:ins>
      <w:ins w:id="120" w:author="stephen butterfill" w:date="2010-07-29T17:17:00Z">
        <w:r w:rsidR="0030278C">
          <w:rPr>
            <w:rFonts w:ascii="Times New Roman" w:hAnsi="Times New Roman"/>
            <w:color w:val="000000" w:themeColor="text1"/>
            <w:sz w:val="24"/>
          </w:rPr>
          <w:t xml:space="preserve">Joint perceptions and </w:t>
        </w:r>
      </w:ins>
      <w:ins w:id="121" w:author="stephen butterfill" w:date="2010-07-29T18:42:00Z">
        <w:r w:rsidR="00DB2692">
          <w:rPr>
            <w:rFonts w:ascii="Times New Roman" w:hAnsi="Times New Roman"/>
            <w:color w:val="000000" w:themeColor="text1"/>
            <w:sz w:val="24"/>
          </w:rPr>
          <w:t xml:space="preserve">3) common </w:t>
        </w:r>
      </w:ins>
      <w:ins w:id="122" w:author="stephen butterfill" w:date="2010-07-29T17:17:00Z">
        <w:r w:rsidR="0030278C">
          <w:rPr>
            <w:rFonts w:ascii="Times New Roman" w:hAnsi="Times New Roman"/>
            <w:color w:val="000000" w:themeColor="text1"/>
            <w:sz w:val="24"/>
          </w:rPr>
          <w:t>knowledge.</w:t>
        </w:r>
      </w:ins>
      <w:del w:id="123" w:author="stephen butterfill" w:date="2010-07-29T16:46:00Z">
        <w:r w:rsidR="00C01523" w:rsidDel="000B322E">
          <w:rPr>
            <w:rFonts w:ascii="Times New Roman" w:hAnsi="Times New Roman"/>
            <w:color w:val="000000" w:themeColor="text1"/>
            <w:sz w:val="24"/>
          </w:rPr>
          <w:delText>,</w:delText>
        </w:r>
      </w:del>
      <w:del w:id="124" w:author="stephen butterfill" w:date="2010-07-29T17:14:00Z">
        <w:r w:rsidR="00C01523" w:rsidDel="00A44254">
          <w:rPr>
            <w:rFonts w:ascii="Times New Roman" w:hAnsi="Times New Roman"/>
            <w:color w:val="000000" w:themeColor="text1"/>
            <w:sz w:val="24"/>
          </w:rPr>
          <w:delText xml:space="preserve"> planned coordination requires </w:delText>
        </w:r>
      </w:del>
      <w:del w:id="125" w:author="stephen butterfill" w:date="2010-07-29T17:05:00Z">
        <w:r w:rsidR="00C01523" w:rsidDel="008F7F05">
          <w:rPr>
            <w:rFonts w:ascii="Times New Roman" w:hAnsi="Times New Roman"/>
            <w:color w:val="000000" w:themeColor="text1"/>
            <w:sz w:val="24"/>
          </w:rPr>
          <w:delText xml:space="preserve">a plan that specifies the joint action outcome </w:delText>
        </w:r>
        <w:r w:rsidR="00952E75" w:rsidDel="008F7F05">
          <w:rPr>
            <w:rFonts w:ascii="Times New Roman" w:hAnsi="Times New Roman"/>
            <w:color w:val="000000" w:themeColor="text1"/>
            <w:sz w:val="24"/>
          </w:rPr>
          <w:delText xml:space="preserve">(j) </w:delText>
        </w:r>
        <w:r w:rsidR="00C01523" w:rsidDel="008F7F05">
          <w:rPr>
            <w:rFonts w:ascii="Times New Roman" w:hAnsi="Times New Roman"/>
            <w:color w:val="000000" w:themeColor="text1"/>
            <w:sz w:val="24"/>
          </w:rPr>
          <w:delText>and on</w:delText>
        </w:r>
        <w:r w:rsidR="00952E75" w:rsidDel="008F7F05">
          <w:rPr>
            <w:rFonts w:ascii="Times New Roman" w:hAnsi="Times New Roman"/>
            <w:color w:val="000000" w:themeColor="text1"/>
            <w:sz w:val="24"/>
          </w:rPr>
          <w:delText>e’s own part in a joint action</w:delText>
        </w:r>
        <w:r w:rsidR="00C01523" w:rsidDel="008F7F05">
          <w:rPr>
            <w:rFonts w:ascii="Times New Roman" w:hAnsi="Times New Roman"/>
            <w:color w:val="000000" w:themeColor="text1"/>
            <w:sz w:val="24"/>
          </w:rPr>
          <w:delText xml:space="preserve"> (</w:delText>
        </w:r>
        <w:r w:rsidR="00952E75" w:rsidDel="008F7F05">
          <w:rPr>
            <w:rFonts w:ascii="Times New Roman" w:hAnsi="Times New Roman"/>
            <w:color w:val="000000" w:themeColor="text1"/>
            <w:sz w:val="24"/>
          </w:rPr>
          <w:delText>me</w:delText>
        </w:r>
        <w:r w:rsidR="00C01523" w:rsidDel="008F7F05">
          <w:rPr>
            <w:rFonts w:ascii="Times New Roman" w:hAnsi="Times New Roman"/>
            <w:color w:val="000000" w:themeColor="text1"/>
            <w:sz w:val="24"/>
          </w:rPr>
          <w:delText xml:space="preserve">). </w:delText>
        </w:r>
        <w:r w:rsidR="00952E75" w:rsidDel="008F7F05">
          <w:rPr>
            <w:rFonts w:ascii="Times New Roman" w:hAnsi="Times New Roman"/>
            <w:color w:val="000000" w:themeColor="text1"/>
            <w:sz w:val="24"/>
          </w:rPr>
          <w:delText>The</w:delText>
        </w:r>
      </w:del>
      <w:del w:id="126" w:author="stephen butterfill" w:date="2010-07-29T16:47:00Z">
        <w:r w:rsidR="00952E75" w:rsidDel="000B322E">
          <w:rPr>
            <w:rFonts w:ascii="Times New Roman" w:hAnsi="Times New Roman"/>
            <w:color w:val="000000" w:themeColor="text1"/>
            <w:sz w:val="24"/>
          </w:rPr>
          <w:delText xml:space="preserve"> </w:delText>
        </w:r>
      </w:del>
      <w:del w:id="127" w:author="stephen butterfill" w:date="2010-07-29T17:05:00Z">
        <w:r w:rsidR="00952E75" w:rsidDel="008F7F05">
          <w:rPr>
            <w:rFonts w:ascii="Times New Roman" w:hAnsi="Times New Roman"/>
            <w:color w:val="000000" w:themeColor="text1"/>
            <w:sz w:val="24"/>
          </w:rPr>
          <w:delText>other’s part can remain unspecified as captured by the formula ‘j = me + x’ for the minimal joint action plan (</w:delText>
        </w:r>
        <w:r w:rsidR="00952E75" w:rsidRPr="00335891" w:rsidDel="008F7F05">
          <w:rPr>
            <w:rFonts w:ascii="Times New Roman" w:hAnsi="Times New Roman"/>
            <w:color w:val="000000" w:themeColor="text1"/>
            <w:sz w:val="24"/>
          </w:rPr>
          <w:delText>Vesper, Butterfill, Knoblich, &amp; Sebanz, in press</w:delText>
        </w:r>
        <w:r w:rsidR="00952E75" w:rsidDel="008F7F05">
          <w:rPr>
            <w:rFonts w:ascii="Times New Roman" w:hAnsi="Times New Roman"/>
            <w:color w:val="000000" w:themeColor="text1"/>
            <w:sz w:val="24"/>
          </w:rPr>
          <w:delText xml:space="preserve">). </w:delText>
        </w:r>
        <w:r w:rsidR="008D4C83" w:rsidDel="008F7F05">
          <w:rPr>
            <w:rFonts w:ascii="Times New Roman" w:hAnsi="Times New Roman"/>
            <w:color w:val="000000" w:themeColor="text1"/>
            <w:sz w:val="24"/>
          </w:rPr>
          <w:delText>Starting with minimal representational requirements (Clark, 1997) allows one to address a wide range of joint actions (Tollefsen, 2005) that do not involve a detailed representation of other agents (</w:delText>
        </w:r>
      </w:del>
      <w:del w:id="128" w:author="stephen butterfill" w:date="2010-07-27T19:38:00Z">
        <w:r w:rsidR="008D4C83" w:rsidDel="002B1A30">
          <w:rPr>
            <w:rFonts w:ascii="Times New Roman" w:hAnsi="Times New Roman"/>
            <w:color w:val="000000" w:themeColor="text1"/>
            <w:sz w:val="24"/>
          </w:rPr>
          <w:delText>STEVE: Who assumes this???</w:delText>
        </w:r>
      </w:del>
      <w:bookmarkStart w:id="129" w:name="OLE_LINK3"/>
      <w:del w:id="130" w:author="stephen butterfill" w:date="2010-07-29T17:05:00Z">
        <w:r w:rsidR="00192FD0" w:rsidDel="008F7F05">
          <w:rPr>
            <w:rStyle w:val="CommentReference"/>
            <w:vanish/>
          </w:rPr>
          <w:commentReference w:id="131"/>
        </w:r>
      </w:del>
      <w:del w:id="132" w:author="stephen butterfill" w:date="2010-07-27T19:39:00Z">
        <w:r w:rsidR="008D4C83" w:rsidDel="002B1A30">
          <w:rPr>
            <w:rFonts w:ascii="Times New Roman" w:hAnsi="Times New Roman"/>
            <w:color w:val="000000" w:themeColor="text1"/>
            <w:sz w:val="24"/>
          </w:rPr>
          <w:delText xml:space="preserve">) </w:delText>
        </w:r>
      </w:del>
      <w:del w:id="133" w:author="stephen butterfill" w:date="2010-07-29T16:49:00Z">
        <w:r w:rsidR="008D4C83" w:rsidDel="000B322E">
          <w:rPr>
            <w:rFonts w:ascii="Times New Roman" w:hAnsi="Times New Roman"/>
            <w:color w:val="000000" w:themeColor="text1"/>
            <w:sz w:val="24"/>
          </w:rPr>
          <w:delText>or reciprocal beliefs about one another’s intentions (</w:delText>
        </w:r>
      </w:del>
      <w:del w:id="134" w:author="stephen butterfill" w:date="2010-07-27T19:39:00Z">
        <w:r w:rsidR="008D4C83" w:rsidDel="002B1A30">
          <w:rPr>
            <w:rFonts w:ascii="Times New Roman" w:hAnsi="Times New Roman"/>
            <w:color w:val="000000" w:themeColor="text1"/>
            <w:sz w:val="24"/>
          </w:rPr>
          <w:delText>STEVE: Who assumes this???</w:delText>
        </w:r>
      </w:del>
      <w:del w:id="135" w:author="stephen butterfill" w:date="2010-07-29T17:05:00Z">
        <w:r w:rsidR="008D4C83" w:rsidDel="008F7F05">
          <w:rPr>
            <w:rFonts w:ascii="Times New Roman" w:hAnsi="Times New Roman"/>
            <w:color w:val="000000" w:themeColor="text1"/>
            <w:sz w:val="24"/>
          </w:rPr>
          <w:delText>).</w:delText>
        </w:r>
      </w:del>
      <w:bookmarkEnd w:id="129"/>
    </w:p>
    <w:p w:rsidR="00A22449" w:rsidRDefault="00A22449" w:rsidP="00A22449">
      <w:pPr>
        <w:rPr>
          <w:rFonts w:ascii="Times New Roman" w:hAnsi="Times New Roman"/>
          <w:b/>
          <w:sz w:val="24"/>
        </w:rPr>
      </w:pPr>
    </w:p>
    <w:p w:rsidR="006662F1" w:rsidRPr="0041479A" w:rsidRDefault="00952E75" w:rsidP="00952E75">
      <w:pPr>
        <w:pStyle w:val="Heading3"/>
        <w:keepNext w:val="0"/>
        <w:widowControl w:val="0"/>
        <w:spacing w:line="480" w:lineRule="auto"/>
        <w:rPr>
          <w:rFonts w:ascii="Times New Roman" w:hAnsi="Times New Roman"/>
          <w:b w:val="0"/>
          <w:sz w:val="24"/>
        </w:rPr>
      </w:pPr>
      <w:r>
        <w:rPr>
          <w:rFonts w:ascii="Times New Roman" w:hAnsi="Times New Roman"/>
          <w:b w:val="0"/>
          <w:sz w:val="24"/>
        </w:rPr>
        <w:t>Joint task representations</w:t>
      </w:r>
    </w:p>
    <w:p w:rsidR="00CD4CE8" w:rsidDel="00CD4CE8" w:rsidRDefault="00DD7037" w:rsidP="00CD4CE8">
      <w:pPr>
        <w:spacing w:after="0" w:line="480" w:lineRule="auto"/>
        <w:rPr>
          <w:ins w:id="136" w:author="stephen butterfill" w:date="2010-07-29T17:45:00Z"/>
          <w:del w:id="137" w:author="stephen butterfill" w:date="2010-07-29T17:45:00Z"/>
          <w:rFonts w:ascii="Times New Roman" w:hAnsi="Times New Roman"/>
          <w:color w:val="000000" w:themeColor="text1"/>
          <w:sz w:val="24"/>
        </w:rPr>
        <w:pPrChange w:id="138" w:author="stephen butterfill" w:date="2010-07-29T17:45:00Z">
          <w:pPr>
            <w:spacing w:after="0" w:line="480" w:lineRule="auto"/>
          </w:pPr>
        </w:pPrChange>
      </w:pPr>
      <w:r w:rsidRPr="00335891">
        <w:rPr>
          <w:rFonts w:ascii="Times New Roman" w:hAnsi="Times New Roman"/>
          <w:color w:val="000000" w:themeColor="text1"/>
          <w:sz w:val="24"/>
        </w:rPr>
        <w:t xml:space="preserve">In </w:t>
      </w:r>
      <w:del w:id="139" w:author="stephen butterfill" w:date="2010-07-29T17:42:00Z">
        <w:r w:rsidRPr="00335891" w:rsidDel="00B00965">
          <w:rPr>
            <w:rFonts w:ascii="Times New Roman" w:hAnsi="Times New Roman"/>
            <w:color w:val="000000" w:themeColor="text1"/>
            <w:sz w:val="24"/>
          </w:rPr>
          <w:delText xml:space="preserve">the </w:delText>
        </w:r>
      </w:del>
      <w:del w:id="140" w:author="stephen butterfill" w:date="2010-07-29T14:32:00Z">
        <w:r w:rsidRPr="00335891" w:rsidDel="00CD3F3A">
          <w:rPr>
            <w:rFonts w:ascii="Times New Roman" w:hAnsi="Times New Roman"/>
            <w:color w:val="000000" w:themeColor="text1"/>
            <w:sz w:val="24"/>
          </w:rPr>
          <w:delText xml:space="preserve">most </w:delText>
        </w:r>
      </w:del>
      <w:r w:rsidRPr="00335891">
        <w:rPr>
          <w:rFonts w:ascii="Times New Roman" w:hAnsi="Times New Roman"/>
          <w:color w:val="000000" w:themeColor="text1"/>
          <w:sz w:val="24"/>
        </w:rPr>
        <w:t>minimal case</w:t>
      </w:r>
      <w:ins w:id="141" w:author="stephen butterfill" w:date="2010-07-29T17:42:00Z">
        <w:r w:rsidR="00B00965">
          <w:rPr>
            <w:rFonts w:ascii="Times New Roman" w:hAnsi="Times New Roman"/>
            <w:color w:val="000000" w:themeColor="text1"/>
            <w:sz w:val="24"/>
          </w:rPr>
          <w:t>s</w:t>
        </w:r>
      </w:ins>
      <w:r w:rsidR="00F05C93">
        <w:rPr>
          <w:rFonts w:ascii="Times New Roman" w:hAnsi="Times New Roman"/>
          <w:color w:val="000000" w:themeColor="text1"/>
          <w:sz w:val="24"/>
        </w:rPr>
        <w:t xml:space="preserve"> of </w:t>
      </w:r>
      <w:del w:id="142" w:author="stephen butterfill" w:date="2010-07-29T17:42:00Z">
        <w:r w:rsidR="00F05C93" w:rsidDel="00B00965">
          <w:rPr>
            <w:rFonts w:ascii="Times New Roman" w:hAnsi="Times New Roman"/>
            <w:color w:val="000000" w:themeColor="text1"/>
            <w:sz w:val="24"/>
          </w:rPr>
          <w:delText>planned coordination</w:delText>
        </w:r>
      </w:del>
      <w:ins w:id="143" w:author="stephen butterfill" w:date="2010-07-29T17:42:00Z">
        <w:r w:rsidR="00B00965">
          <w:rPr>
            <w:rFonts w:ascii="Times New Roman" w:hAnsi="Times New Roman"/>
            <w:color w:val="000000" w:themeColor="text1"/>
            <w:sz w:val="24"/>
          </w:rPr>
          <w:t>joint action</w:t>
        </w:r>
      </w:ins>
      <w:r w:rsidRPr="00335891">
        <w:rPr>
          <w:rFonts w:ascii="Times New Roman" w:hAnsi="Times New Roman"/>
          <w:color w:val="000000" w:themeColor="text1"/>
          <w:sz w:val="24"/>
        </w:rPr>
        <w:t xml:space="preserve">, actors represent </w:t>
      </w:r>
      <w:r w:rsidR="00F05C93" w:rsidRPr="00335891">
        <w:rPr>
          <w:rFonts w:ascii="Times New Roman" w:hAnsi="Times New Roman"/>
          <w:color w:val="000000" w:themeColor="text1"/>
          <w:sz w:val="24"/>
        </w:rPr>
        <w:t xml:space="preserve">an outcome that they are not going to achieve alone </w:t>
      </w:r>
      <w:r w:rsidR="00F05C93">
        <w:rPr>
          <w:rFonts w:ascii="Times New Roman" w:hAnsi="Times New Roman"/>
          <w:color w:val="000000" w:themeColor="text1"/>
          <w:sz w:val="24"/>
        </w:rPr>
        <w:t xml:space="preserve">and the </w:t>
      </w:r>
      <w:r w:rsidRPr="00335891">
        <w:rPr>
          <w:rFonts w:ascii="Times New Roman" w:hAnsi="Times New Roman"/>
          <w:color w:val="000000" w:themeColor="text1"/>
          <w:sz w:val="24"/>
        </w:rPr>
        <w:t xml:space="preserve">task </w:t>
      </w:r>
      <w:r w:rsidR="00F05C93">
        <w:rPr>
          <w:rFonts w:ascii="Times New Roman" w:hAnsi="Times New Roman"/>
          <w:color w:val="000000" w:themeColor="text1"/>
          <w:sz w:val="24"/>
        </w:rPr>
        <w:t>they need to perform themselves</w:t>
      </w:r>
      <w:r w:rsidRPr="00335891">
        <w:rPr>
          <w:rFonts w:ascii="Times New Roman" w:hAnsi="Times New Roman"/>
          <w:color w:val="000000" w:themeColor="text1"/>
          <w:sz w:val="24"/>
        </w:rPr>
        <w:t>.</w:t>
      </w:r>
      <w:r w:rsidR="00F05C93">
        <w:rPr>
          <w:rFonts w:ascii="Times New Roman" w:hAnsi="Times New Roman"/>
          <w:color w:val="000000" w:themeColor="text1"/>
          <w:sz w:val="24"/>
        </w:rPr>
        <w:t xml:space="preserve"> </w:t>
      </w:r>
      <w:ins w:id="144" w:author="stephen butterfill" w:date="2010-07-29T17:43:00Z">
        <w:r w:rsidR="00B00965">
          <w:rPr>
            <w:rFonts w:ascii="Times New Roman" w:hAnsi="Times New Roman"/>
            <w:color w:val="000000" w:themeColor="text1"/>
            <w:sz w:val="24"/>
          </w:rPr>
          <w:t xml:space="preserve"> Very often, though, joint action involves representations of the other agents who are </w:t>
        </w:r>
      </w:ins>
      <w:ins w:id="145" w:author="stephen butterfill" w:date="2010-07-29T17:44:00Z">
        <w:r w:rsidR="00CD4CE8">
          <w:rPr>
            <w:rFonts w:ascii="Times New Roman" w:hAnsi="Times New Roman"/>
            <w:color w:val="000000" w:themeColor="text1"/>
            <w:sz w:val="24"/>
          </w:rPr>
          <w:t xml:space="preserve">actually and potentially </w:t>
        </w:r>
      </w:ins>
      <w:ins w:id="146" w:author="stephen butterfill" w:date="2010-07-29T17:43:00Z">
        <w:r w:rsidR="00B00965">
          <w:rPr>
            <w:rFonts w:ascii="Times New Roman" w:hAnsi="Times New Roman"/>
            <w:color w:val="000000" w:themeColor="text1"/>
            <w:sz w:val="24"/>
          </w:rPr>
          <w:t>involved.</w:t>
        </w:r>
      </w:ins>
      <w:ins w:id="147" w:author="stephen butterfill" w:date="2010-07-29T17:44:00Z">
        <w:r w:rsidR="00CD4CE8">
          <w:rPr>
            <w:rFonts w:ascii="Times New Roman" w:hAnsi="Times New Roman"/>
            <w:color w:val="000000" w:themeColor="text1"/>
            <w:sz w:val="24"/>
          </w:rPr>
          <w:t xml:space="preserve">  </w:t>
        </w:r>
      </w:ins>
      <w:r w:rsidR="00F05C93">
        <w:rPr>
          <w:rFonts w:ascii="Times New Roman" w:hAnsi="Times New Roman"/>
          <w:color w:val="000000" w:themeColor="text1"/>
          <w:sz w:val="24"/>
        </w:rPr>
        <w:t xml:space="preserve">For instance, a chimpanzee who can only get food from a tray with the help of a con-specific may </w:t>
      </w:r>
      <w:ins w:id="148" w:author="stephen butterfill" w:date="2010-07-29T17:44:00Z">
        <w:r w:rsidR="00CD4CE8">
          <w:rPr>
            <w:rFonts w:ascii="Times New Roman" w:hAnsi="Times New Roman"/>
            <w:color w:val="000000" w:themeColor="text1"/>
            <w:sz w:val="24"/>
          </w:rPr>
          <w:t xml:space="preserve">select one among several </w:t>
        </w:r>
      </w:ins>
      <w:ins w:id="149" w:author="stephen butterfill" w:date="2010-07-29T17:45:00Z">
        <w:r w:rsidR="00CD4CE8">
          <w:rPr>
            <w:rFonts w:ascii="Times New Roman" w:hAnsi="Times New Roman"/>
            <w:color w:val="000000" w:themeColor="text1"/>
            <w:sz w:val="24"/>
          </w:rPr>
          <w:t xml:space="preserve">potential helpers </w:t>
        </w:r>
      </w:ins>
      <w:ins w:id="150" w:author="stephen butterfill" w:date="2010-07-29T17:44:00Z">
        <w:r w:rsidR="00CD4CE8">
          <w:rPr>
            <w:rFonts w:ascii="Times New Roman" w:hAnsi="Times New Roman"/>
            <w:color w:val="000000" w:themeColor="text1"/>
            <w:sz w:val="24"/>
          </w:rPr>
          <w:t xml:space="preserve">according to </w:t>
        </w:r>
      </w:ins>
      <w:ins w:id="151" w:author="stephen butterfill" w:date="2010-07-29T17:45:00Z">
        <w:r w:rsidR="00CD4CE8">
          <w:rPr>
            <w:rFonts w:ascii="Times New Roman" w:hAnsi="Times New Roman"/>
            <w:color w:val="000000" w:themeColor="text1"/>
            <w:sz w:val="24"/>
          </w:rPr>
          <w:t>how useful each is likely to be</w:t>
        </w:r>
      </w:ins>
    </w:p>
    <w:p w:rsidR="00C41A99" w:rsidRDefault="00F05C93" w:rsidP="00CD4CE8">
      <w:pPr>
        <w:numPr>
          <w:ins w:id="152" w:author="stephen butterfill" w:date="2010-07-29T17:44:00Z"/>
        </w:numPr>
        <w:spacing w:after="0" w:line="480" w:lineRule="auto"/>
        <w:rPr>
          <w:rFonts w:ascii="Times New Roman" w:hAnsi="Times New Roman"/>
          <w:color w:val="000000" w:themeColor="text1"/>
          <w:sz w:val="24"/>
        </w:rPr>
      </w:pPr>
      <w:del w:id="153" w:author="stephen butterfill" w:date="2010-07-29T17:45:00Z">
        <w:r w:rsidDel="00CD4CE8">
          <w:rPr>
            <w:rFonts w:ascii="Times New Roman" w:hAnsi="Times New Roman"/>
            <w:color w:val="000000" w:themeColor="text1"/>
            <w:sz w:val="24"/>
          </w:rPr>
          <w:delText>represent the goal to obtain food and her task of pulling a rope without having a detailed representation of the con-specific’s actions</w:delText>
        </w:r>
      </w:del>
      <w:r>
        <w:rPr>
          <w:rFonts w:ascii="Times New Roman" w:hAnsi="Times New Roman"/>
          <w:color w:val="000000" w:themeColor="text1"/>
          <w:sz w:val="24"/>
        </w:rPr>
        <w:t xml:space="preserve"> (Melis, Hare, &amp; Tomasello, 2006).</w:t>
      </w:r>
      <w:ins w:id="154" w:author="stephen butterfill" w:date="2010-07-29T17:46:00Z">
        <w:r w:rsidR="00CD4CE8">
          <w:rPr>
            <w:rFonts w:ascii="Times New Roman" w:hAnsi="Times New Roman"/>
            <w:color w:val="000000" w:themeColor="text1"/>
            <w:sz w:val="24"/>
          </w:rPr>
          <w:t xml:space="preserve">  This chimpanzee needs to </w:t>
        </w:r>
      </w:ins>
      <w:del w:id="155" w:author="stephen butterfill" w:date="2010-07-29T17:46:00Z">
        <w:r w:rsidDel="00CD4CE8">
          <w:rPr>
            <w:rFonts w:ascii="Times New Roman" w:hAnsi="Times New Roman"/>
            <w:color w:val="000000" w:themeColor="text1"/>
            <w:sz w:val="24"/>
          </w:rPr>
          <w:delText xml:space="preserve"> </w:delText>
        </w:r>
      </w:del>
      <w:ins w:id="156" w:author="stephen butterfill" w:date="2010-07-29T17:45:00Z">
        <w:r w:rsidR="00CD4CE8">
          <w:rPr>
            <w:rFonts w:ascii="Times New Roman" w:hAnsi="Times New Roman"/>
            <w:color w:val="000000" w:themeColor="text1"/>
            <w:sz w:val="24"/>
          </w:rPr>
          <w:t xml:space="preserve">represent the goal to obtain food and </w:t>
        </w:r>
      </w:ins>
      <w:ins w:id="157" w:author="stephen butterfill" w:date="2010-07-29T17:46:00Z">
        <w:r w:rsidR="00CD4CE8">
          <w:rPr>
            <w:rFonts w:ascii="Times New Roman" w:hAnsi="Times New Roman"/>
            <w:color w:val="000000" w:themeColor="text1"/>
            <w:sz w:val="24"/>
          </w:rPr>
          <w:t xml:space="preserve">their own </w:t>
        </w:r>
      </w:ins>
      <w:ins w:id="158" w:author="stephen butterfill" w:date="2010-07-29T17:45:00Z">
        <w:r w:rsidR="00CD4CE8">
          <w:rPr>
            <w:rFonts w:ascii="Times New Roman" w:hAnsi="Times New Roman"/>
            <w:color w:val="000000" w:themeColor="text1"/>
            <w:sz w:val="24"/>
          </w:rPr>
          <w:t>task of pulling a rope</w:t>
        </w:r>
      </w:ins>
      <w:ins w:id="159" w:author="stephen butterfill" w:date="2010-07-29T17:46:00Z">
        <w:r w:rsidR="00CD4CE8">
          <w:rPr>
            <w:rFonts w:ascii="Times New Roman" w:hAnsi="Times New Roman"/>
            <w:color w:val="000000" w:themeColor="text1"/>
            <w:sz w:val="24"/>
          </w:rPr>
          <w:t xml:space="preserve">, but need not have </w:t>
        </w:r>
      </w:ins>
      <w:ins w:id="160" w:author="stephen butterfill" w:date="2010-07-29T17:45:00Z">
        <w:r w:rsidR="00CD4CE8">
          <w:rPr>
            <w:rFonts w:ascii="Times New Roman" w:hAnsi="Times New Roman"/>
            <w:color w:val="000000" w:themeColor="text1"/>
            <w:sz w:val="24"/>
          </w:rPr>
          <w:t>detailed representation</w:t>
        </w:r>
      </w:ins>
      <w:ins w:id="161" w:author="stephen butterfill" w:date="2010-07-29T17:46:00Z">
        <w:r w:rsidR="00CD4CE8">
          <w:rPr>
            <w:rFonts w:ascii="Times New Roman" w:hAnsi="Times New Roman"/>
            <w:color w:val="000000" w:themeColor="text1"/>
            <w:sz w:val="24"/>
          </w:rPr>
          <w:t>s</w:t>
        </w:r>
      </w:ins>
      <w:ins w:id="162" w:author="stephen butterfill" w:date="2010-07-29T17:45:00Z">
        <w:r w:rsidR="00CD4CE8">
          <w:rPr>
            <w:rFonts w:ascii="Times New Roman" w:hAnsi="Times New Roman"/>
            <w:color w:val="000000" w:themeColor="text1"/>
            <w:sz w:val="24"/>
          </w:rPr>
          <w:t xml:space="preserve"> of the con-specific’s actions</w:t>
        </w:r>
      </w:ins>
      <w:ins w:id="163" w:author="stephen butterfill" w:date="2010-07-29T17:46:00Z">
        <w:r w:rsidR="00CD4CE8">
          <w:rPr>
            <w:rFonts w:ascii="Times New Roman" w:hAnsi="Times New Roman"/>
            <w:color w:val="000000" w:themeColor="text1"/>
            <w:sz w:val="24"/>
          </w:rPr>
          <w:t xml:space="preserve">. </w:t>
        </w:r>
      </w:ins>
      <w:ins w:id="164" w:author="stephen butterfill" w:date="2010-07-29T17:45:00Z">
        <w:r w:rsidR="00CD4CE8">
          <w:rPr>
            <w:rFonts w:ascii="Times New Roman" w:hAnsi="Times New Roman"/>
            <w:color w:val="000000" w:themeColor="text1"/>
            <w:sz w:val="24"/>
          </w:rPr>
          <w:t xml:space="preserve"> </w:t>
        </w:r>
      </w:ins>
      <w:r w:rsidR="00DD7037" w:rsidRPr="00335891">
        <w:rPr>
          <w:rFonts w:ascii="Times New Roman" w:hAnsi="Times New Roman"/>
          <w:color w:val="000000" w:themeColor="text1"/>
          <w:sz w:val="24"/>
        </w:rPr>
        <w:t>Often, however, representations of others’ tasks are more detailed, specifying the actions others are going to perform</w:t>
      </w:r>
      <w:r w:rsidR="00290CA8">
        <w:rPr>
          <w:rFonts w:ascii="Times New Roman" w:hAnsi="Times New Roman"/>
          <w:color w:val="000000" w:themeColor="text1"/>
          <w:sz w:val="24"/>
        </w:rPr>
        <w:t xml:space="preserve">. This is demonstrated by </w:t>
      </w:r>
      <w:del w:id="165" w:author="stephen butterfill" w:date="2010-07-27T19:41:00Z">
        <w:r w:rsidR="00290CA8" w:rsidDel="00571EE6">
          <w:rPr>
            <w:rFonts w:ascii="Times New Roman" w:hAnsi="Times New Roman"/>
            <w:color w:val="000000" w:themeColor="text1"/>
            <w:sz w:val="24"/>
          </w:rPr>
          <w:delText>childrens</w:delText>
        </w:r>
      </w:del>
      <w:ins w:id="166" w:author="stephen butterfill" w:date="2010-07-27T19:41:00Z">
        <w:r w:rsidR="00571EE6">
          <w:rPr>
            <w:rFonts w:ascii="Times New Roman" w:hAnsi="Times New Roman"/>
            <w:color w:val="000000" w:themeColor="text1"/>
            <w:sz w:val="24"/>
          </w:rPr>
          <w:t>children’s</w:t>
        </w:r>
      </w:ins>
      <w:del w:id="167" w:author="stephen butterfill" w:date="2010-07-27T19:41:00Z">
        <w:r w:rsidR="00290CA8" w:rsidDel="00571EE6">
          <w:rPr>
            <w:rFonts w:ascii="Times New Roman" w:hAnsi="Times New Roman"/>
            <w:color w:val="000000" w:themeColor="text1"/>
            <w:sz w:val="24"/>
          </w:rPr>
          <w:delText>’</w:delText>
        </w:r>
      </w:del>
      <w:r w:rsidR="00290CA8">
        <w:rPr>
          <w:rFonts w:ascii="Times New Roman" w:hAnsi="Times New Roman"/>
          <w:color w:val="000000" w:themeColor="text1"/>
          <w:sz w:val="24"/>
        </w:rPr>
        <w:t xml:space="preserve"> (Car</w:t>
      </w:r>
      <w:r w:rsidR="00023E33">
        <w:rPr>
          <w:rFonts w:ascii="Times New Roman" w:hAnsi="Times New Roman"/>
          <w:color w:val="000000" w:themeColor="text1"/>
          <w:sz w:val="24"/>
        </w:rPr>
        <w:t>penter, 2009</w:t>
      </w:r>
      <w:r w:rsidR="00290CA8">
        <w:rPr>
          <w:rFonts w:ascii="Times New Roman" w:hAnsi="Times New Roman"/>
          <w:color w:val="000000" w:themeColor="text1"/>
          <w:sz w:val="24"/>
        </w:rPr>
        <w:t>) and adults’ proneness to represent specifics of others’ actions and tasks</w:t>
      </w:r>
      <w:r>
        <w:rPr>
          <w:rFonts w:ascii="Times New Roman" w:hAnsi="Times New Roman"/>
          <w:color w:val="000000" w:themeColor="text1"/>
          <w:sz w:val="24"/>
        </w:rPr>
        <w:t xml:space="preserve"> (Sebanz, Knoblich, &amp; Prinz, 2005)</w:t>
      </w:r>
      <w:r w:rsidR="00DD7037" w:rsidRPr="00335891">
        <w:rPr>
          <w:rFonts w:ascii="Times New Roman" w:hAnsi="Times New Roman"/>
          <w:color w:val="000000" w:themeColor="text1"/>
          <w:sz w:val="24"/>
        </w:rPr>
        <w:t xml:space="preserve">. </w:t>
      </w:r>
    </w:p>
    <w:p w:rsidR="00DD7037" w:rsidRPr="00C41A99" w:rsidRDefault="00023E33" w:rsidP="00571EE6">
      <w:pPr>
        <w:spacing w:after="0" w:line="480" w:lineRule="auto"/>
        <w:ind w:firstLine="708"/>
        <w:rPr>
          <w:rFonts w:ascii="Times New Roman" w:hAnsi="Times New Roman"/>
          <w:sz w:val="24"/>
        </w:rPr>
      </w:pPr>
      <w:r>
        <w:rPr>
          <w:rFonts w:ascii="Times New Roman" w:hAnsi="Times New Roman"/>
          <w:color w:val="000000" w:themeColor="text1"/>
          <w:sz w:val="24"/>
        </w:rPr>
        <w:t xml:space="preserve">Joint task representations provide </w:t>
      </w:r>
      <w:r w:rsidR="00B1563A">
        <w:rPr>
          <w:rFonts w:ascii="Times New Roman" w:hAnsi="Times New Roman"/>
          <w:color w:val="000000" w:themeColor="text1"/>
          <w:sz w:val="24"/>
        </w:rPr>
        <w:t>control</w:t>
      </w:r>
      <w:r>
        <w:rPr>
          <w:rFonts w:ascii="Times New Roman" w:hAnsi="Times New Roman"/>
          <w:color w:val="000000" w:themeColor="text1"/>
          <w:sz w:val="24"/>
        </w:rPr>
        <w:t xml:space="preserve"> structures that allow </w:t>
      </w:r>
      <w:r w:rsidR="00B1563A">
        <w:rPr>
          <w:rFonts w:ascii="Times New Roman" w:hAnsi="Times New Roman"/>
          <w:color w:val="000000" w:themeColor="text1"/>
          <w:sz w:val="24"/>
        </w:rPr>
        <w:t>agents</w:t>
      </w:r>
      <w:r>
        <w:rPr>
          <w:rFonts w:ascii="Times New Roman" w:hAnsi="Times New Roman"/>
          <w:color w:val="000000" w:themeColor="text1"/>
          <w:sz w:val="24"/>
        </w:rPr>
        <w:t xml:space="preserve"> to flexibly engage in planned coordination.</w:t>
      </w:r>
      <w:r w:rsidR="00B1563A">
        <w:rPr>
          <w:rFonts w:ascii="Times New Roman" w:hAnsi="Times New Roman"/>
          <w:color w:val="000000" w:themeColor="text1"/>
          <w:sz w:val="24"/>
        </w:rPr>
        <w:t xml:space="preserve"> </w:t>
      </w:r>
      <w:r w:rsidR="00C41A99">
        <w:rPr>
          <w:rFonts w:ascii="Times New Roman" w:hAnsi="Times New Roman"/>
          <w:color w:val="000000" w:themeColor="text1"/>
          <w:sz w:val="24"/>
        </w:rPr>
        <w:t>Joint task representations do not only</w:t>
      </w:r>
      <w:r w:rsidR="00B1563A">
        <w:rPr>
          <w:rFonts w:ascii="Times New Roman" w:hAnsi="Times New Roman"/>
          <w:color w:val="000000" w:themeColor="text1"/>
          <w:sz w:val="24"/>
        </w:rPr>
        <w:t xml:space="preserve"> specify </w:t>
      </w:r>
      <w:r w:rsidR="00C41A99">
        <w:rPr>
          <w:rFonts w:ascii="Times New Roman" w:hAnsi="Times New Roman"/>
          <w:color w:val="000000" w:themeColor="text1"/>
          <w:sz w:val="24"/>
        </w:rPr>
        <w:t xml:space="preserve">in advance </w:t>
      </w:r>
      <w:r w:rsidR="00B1563A">
        <w:rPr>
          <w:rFonts w:ascii="Times New Roman" w:hAnsi="Times New Roman"/>
          <w:color w:val="000000" w:themeColor="text1"/>
          <w:sz w:val="24"/>
        </w:rPr>
        <w:t xml:space="preserve">the </w:t>
      </w:r>
      <w:r w:rsidR="00C41A99">
        <w:rPr>
          <w:rFonts w:ascii="Times New Roman" w:hAnsi="Times New Roman"/>
          <w:color w:val="000000" w:themeColor="text1"/>
          <w:sz w:val="24"/>
        </w:rPr>
        <w:t xml:space="preserve">individual </w:t>
      </w:r>
      <w:r w:rsidR="00B1563A">
        <w:rPr>
          <w:rFonts w:ascii="Times New Roman" w:hAnsi="Times New Roman"/>
          <w:color w:val="000000" w:themeColor="text1"/>
          <w:sz w:val="24"/>
        </w:rPr>
        <w:t xml:space="preserve">parts </w:t>
      </w:r>
      <w:r w:rsidR="00C41A99">
        <w:rPr>
          <w:rFonts w:ascii="Times New Roman" w:hAnsi="Times New Roman"/>
          <w:color w:val="000000" w:themeColor="text1"/>
          <w:sz w:val="24"/>
        </w:rPr>
        <w:t xml:space="preserve">each agent (me and you in the simplest case) is going to perform </w:t>
      </w:r>
      <w:r w:rsidR="00B1563A">
        <w:rPr>
          <w:rFonts w:ascii="Times New Roman" w:hAnsi="Times New Roman"/>
          <w:color w:val="000000" w:themeColor="text1"/>
          <w:sz w:val="24"/>
        </w:rPr>
        <w:t xml:space="preserve">but </w:t>
      </w:r>
      <w:r w:rsidR="00C41A99">
        <w:rPr>
          <w:rFonts w:ascii="Times New Roman" w:hAnsi="Times New Roman"/>
          <w:color w:val="000000" w:themeColor="text1"/>
          <w:sz w:val="24"/>
        </w:rPr>
        <w:t>they</w:t>
      </w:r>
      <w:r w:rsidR="00B1563A">
        <w:rPr>
          <w:rFonts w:ascii="Times New Roman" w:hAnsi="Times New Roman"/>
          <w:color w:val="000000" w:themeColor="text1"/>
          <w:sz w:val="24"/>
        </w:rPr>
        <w:t xml:space="preserve"> </w:t>
      </w:r>
      <w:r w:rsidR="00C41A99">
        <w:rPr>
          <w:rFonts w:ascii="Times New Roman" w:hAnsi="Times New Roman"/>
          <w:color w:val="000000" w:themeColor="text1"/>
          <w:sz w:val="24"/>
        </w:rPr>
        <w:t>also govern monitoring and prediction processes that enable interpersonal coordination in real time (</w:t>
      </w:r>
      <w:r w:rsidR="00C41A99">
        <w:rPr>
          <w:rFonts w:ascii="Times New Roman" w:hAnsi="Times New Roman"/>
          <w:sz w:val="24"/>
        </w:rPr>
        <w:t>Knoblich &amp; Jordan, 2002; Pacherie &amp; Dokic, 2006)</w:t>
      </w:r>
      <w:r w:rsidR="00C41A99">
        <w:rPr>
          <w:rFonts w:ascii="Times New Roman" w:hAnsi="Times New Roman"/>
          <w:color w:val="000000" w:themeColor="text1"/>
          <w:sz w:val="24"/>
        </w:rPr>
        <w:t>.</w:t>
      </w:r>
      <w:r w:rsidR="00B1563A">
        <w:rPr>
          <w:rFonts w:ascii="Times New Roman" w:hAnsi="Times New Roman"/>
          <w:color w:val="000000" w:themeColor="text1"/>
          <w:sz w:val="24"/>
        </w:rPr>
        <w:t xml:space="preserve"> </w:t>
      </w:r>
      <w:r w:rsidR="00C41A99">
        <w:rPr>
          <w:rFonts w:ascii="Times New Roman" w:hAnsi="Times New Roman"/>
          <w:color w:val="000000" w:themeColor="text1"/>
          <w:sz w:val="24"/>
        </w:rPr>
        <w:t xml:space="preserve">For instance, </w:t>
      </w:r>
      <w:commentRangeStart w:id="168"/>
      <w:r w:rsidR="00C41A99">
        <w:rPr>
          <w:rFonts w:ascii="Times New Roman" w:hAnsi="Times New Roman"/>
          <w:color w:val="000000" w:themeColor="text1"/>
          <w:sz w:val="24"/>
        </w:rPr>
        <w:t>two attackers in soccer specialized on serves and scores</w:t>
      </w:r>
      <w:commentRangeEnd w:id="168"/>
      <w:r w:rsidR="00571EE6">
        <w:rPr>
          <w:rStyle w:val="CommentReference"/>
          <w:vanish/>
        </w:rPr>
        <w:commentReference w:id="168"/>
      </w:r>
      <w:r w:rsidR="00C41A99">
        <w:rPr>
          <w:rFonts w:ascii="Times New Roman" w:hAnsi="Times New Roman"/>
          <w:color w:val="000000" w:themeColor="text1"/>
          <w:sz w:val="24"/>
        </w:rPr>
        <w:t>, respectively, will not only represent each other’s task</w:t>
      </w:r>
      <w:r w:rsidR="00223CA1">
        <w:rPr>
          <w:rFonts w:ascii="Times New Roman" w:hAnsi="Times New Roman"/>
          <w:color w:val="000000" w:themeColor="text1"/>
          <w:sz w:val="24"/>
        </w:rPr>
        <w:t>s</w:t>
      </w:r>
      <w:r w:rsidR="00C41A99">
        <w:rPr>
          <w:rFonts w:ascii="Times New Roman" w:hAnsi="Times New Roman"/>
          <w:color w:val="000000" w:themeColor="text1"/>
          <w:sz w:val="24"/>
        </w:rPr>
        <w:t xml:space="preserve"> in the team but </w:t>
      </w:r>
      <w:r w:rsidR="00A82D47">
        <w:rPr>
          <w:rFonts w:ascii="Times New Roman" w:hAnsi="Times New Roman"/>
          <w:color w:val="000000" w:themeColor="text1"/>
          <w:sz w:val="24"/>
        </w:rPr>
        <w:t xml:space="preserve">will </w:t>
      </w:r>
      <w:r w:rsidR="00C41A99">
        <w:rPr>
          <w:rFonts w:ascii="Times New Roman" w:hAnsi="Times New Roman"/>
          <w:color w:val="000000" w:themeColor="text1"/>
          <w:sz w:val="24"/>
        </w:rPr>
        <w:t xml:space="preserve">also monitor and predict each other’s </w:t>
      </w:r>
      <w:r w:rsidR="00A82D47">
        <w:rPr>
          <w:rFonts w:ascii="Times New Roman" w:hAnsi="Times New Roman"/>
          <w:color w:val="000000" w:themeColor="text1"/>
          <w:sz w:val="24"/>
        </w:rPr>
        <w:t>running paths</w:t>
      </w:r>
      <w:r w:rsidR="00C41A99">
        <w:rPr>
          <w:rFonts w:ascii="Times New Roman" w:hAnsi="Times New Roman"/>
          <w:color w:val="000000" w:themeColor="text1"/>
          <w:sz w:val="24"/>
        </w:rPr>
        <w:t xml:space="preserve"> in the light of the individual tasks. </w:t>
      </w:r>
      <w:r w:rsidR="00B1563A">
        <w:rPr>
          <w:rFonts w:ascii="Times New Roman" w:hAnsi="Times New Roman"/>
          <w:color w:val="000000" w:themeColor="text1"/>
          <w:sz w:val="24"/>
        </w:rPr>
        <w:t xml:space="preserve"> </w:t>
      </w:r>
    </w:p>
    <w:p w:rsidR="0041479A" w:rsidRDefault="0041479A" w:rsidP="00CA0B6A">
      <w:pPr>
        <w:pStyle w:val="Heading3"/>
        <w:spacing w:line="480" w:lineRule="auto"/>
        <w:rPr>
          <w:rFonts w:ascii="Times New Roman" w:hAnsi="Times New Roman"/>
          <w:b w:val="0"/>
          <w:sz w:val="24"/>
        </w:rPr>
      </w:pPr>
      <w:r>
        <w:rPr>
          <w:rFonts w:ascii="Times New Roman" w:hAnsi="Times New Roman"/>
          <w:b w:val="0"/>
          <w:sz w:val="24"/>
        </w:rPr>
        <w:t>Joint perceptions</w:t>
      </w:r>
    </w:p>
    <w:p w:rsidR="00223CA1" w:rsidRDefault="007525F8" w:rsidP="00CA0B6A">
      <w:pPr>
        <w:widowControl w:val="0"/>
        <w:spacing w:line="480" w:lineRule="auto"/>
        <w:rPr>
          <w:ins w:id="169" w:author="stephen butterfill" w:date="2010-07-29T18:50:00Z"/>
          <w:rFonts w:ascii="Times New Roman" w:hAnsi="Times New Roman"/>
          <w:sz w:val="24"/>
        </w:rPr>
      </w:pPr>
      <w:r>
        <w:rPr>
          <w:rFonts w:ascii="Times New Roman" w:hAnsi="Times New Roman"/>
          <w:sz w:val="24"/>
        </w:rPr>
        <w:t xml:space="preserve">Planned coordination can be improved by </w:t>
      </w:r>
      <w:r w:rsidR="0088726F">
        <w:rPr>
          <w:rFonts w:ascii="Times New Roman" w:hAnsi="Times New Roman"/>
          <w:sz w:val="24"/>
        </w:rPr>
        <w:t>including another</w:t>
      </w:r>
      <w:r w:rsidR="007A0572">
        <w:rPr>
          <w:rFonts w:ascii="Times New Roman" w:hAnsi="Times New Roman"/>
          <w:sz w:val="24"/>
        </w:rPr>
        <w:t>’</w:t>
      </w:r>
      <w:r>
        <w:rPr>
          <w:rFonts w:ascii="Times New Roman" w:hAnsi="Times New Roman"/>
          <w:sz w:val="24"/>
        </w:rPr>
        <w:t xml:space="preserve">s perceptions into one’s </w:t>
      </w:r>
      <w:r w:rsidR="00D77993">
        <w:rPr>
          <w:rFonts w:ascii="Times New Roman" w:hAnsi="Times New Roman"/>
          <w:sz w:val="24"/>
        </w:rPr>
        <w:t>representation</w:t>
      </w:r>
      <w:r>
        <w:rPr>
          <w:rFonts w:ascii="Times New Roman" w:hAnsi="Times New Roman"/>
          <w:sz w:val="24"/>
        </w:rPr>
        <w:t xml:space="preserve"> of </w:t>
      </w:r>
      <w:r w:rsidR="00D77993">
        <w:rPr>
          <w:rFonts w:ascii="Times New Roman" w:hAnsi="Times New Roman"/>
          <w:sz w:val="24"/>
        </w:rPr>
        <w:t>the other’s task</w:t>
      </w:r>
      <w:r w:rsidR="0088726F">
        <w:rPr>
          <w:rFonts w:ascii="Times New Roman" w:hAnsi="Times New Roman"/>
          <w:sz w:val="24"/>
        </w:rPr>
        <w:t xml:space="preserve">. This can consist in taking the other’s perspective in situations where co-actors’ perspectives on a jointly perceived environment differ </w:t>
      </w:r>
      <w:del w:id="170" w:author="stephen butterfill" w:date="2010-07-27T19:47:00Z">
        <w:r w:rsidR="0088726F" w:rsidDel="0093465B">
          <w:rPr>
            <w:rFonts w:ascii="Times New Roman" w:hAnsi="Times New Roman"/>
            <w:sz w:val="24"/>
          </w:rPr>
          <w:delText>(</w:delText>
        </w:r>
        <w:r w:rsidR="007A0572" w:rsidDel="0093465B">
          <w:rPr>
            <w:rFonts w:ascii="Times New Roman" w:hAnsi="Times New Roman"/>
            <w:sz w:val="24"/>
          </w:rPr>
          <w:delText>Apperly &amp; Butterfill, ???</w:delText>
        </w:r>
        <w:r w:rsidR="0088726F" w:rsidDel="0093465B">
          <w:rPr>
            <w:rFonts w:ascii="Times New Roman" w:hAnsi="Times New Roman"/>
            <w:sz w:val="24"/>
          </w:rPr>
          <w:delText xml:space="preserve">) </w:delText>
        </w:r>
      </w:del>
      <w:r w:rsidR="0088726F">
        <w:rPr>
          <w:rFonts w:ascii="Times New Roman" w:hAnsi="Times New Roman"/>
          <w:sz w:val="24"/>
        </w:rPr>
        <w:t xml:space="preserve">such as when two actors sit face to face looking at objects to be assembled. Or it can consist in inferring what a co-actor can or cannot </w:t>
      </w:r>
      <w:del w:id="171" w:author="stephen butterfill" w:date="2010-07-29T15:24:00Z">
        <w:r w:rsidR="0088726F" w:rsidDel="00BA6094">
          <w:rPr>
            <w:rFonts w:ascii="Times New Roman" w:hAnsi="Times New Roman"/>
            <w:sz w:val="24"/>
          </w:rPr>
          <w:delText xml:space="preserve">see </w:delText>
        </w:r>
      </w:del>
      <w:ins w:id="172" w:author="stephen butterfill" w:date="2010-07-29T15:24:00Z">
        <w:r w:rsidR="00BA6094">
          <w:rPr>
            <w:rFonts w:ascii="Times New Roman" w:hAnsi="Times New Roman"/>
            <w:sz w:val="24"/>
          </w:rPr>
          <w:t xml:space="preserve">perceive </w:t>
        </w:r>
      </w:ins>
      <w:r w:rsidR="0088726F">
        <w:rPr>
          <w:rFonts w:ascii="Times New Roman" w:hAnsi="Times New Roman"/>
          <w:sz w:val="24"/>
        </w:rPr>
        <w:t>in situations where perceptual access to objects in the environment differs between co-actors (Brennan</w:t>
      </w:r>
      <w:r w:rsidR="007A0572">
        <w:rPr>
          <w:rFonts w:ascii="Times New Roman" w:hAnsi="Times New Roman"/>
          <w:sz w:val="24"/>
        </w:rPr>
        <w:t xml:space="preserve"> &amp; Hannah, 2009; </w:t>
      </w:r>
      <w:r w:rsidR="0088726F">
        <w:rPr>
          <w:rFonts w:ascii="Times New Roman" w:hAnsi="Times New Roman"/>
          <w:sz w:val="24"/>
        </w:rPr>
        <w:t>Keysar</w:t>
      </w:r>
      <w:r w:rsidR="007A0572">
        <w:rPr>
          <w:rFonts w:ascii="Times New Roman" w:hAnsi="Times New Roman"/>
          <w:sz w:val="24"/>
        </w:rPr>
        <w:t xml:space="preserve"> et al., 2009</w:t>
      </w:r>
      <w:r w:rsidR="0088726F">
        <w:rPr>
          <w:rFonts w:ascii="Times New Roman" w:hAnsi="Times New Roman"/>
          <w:sz w:val="24"/>
        </w:rPr>
        <w:t xml:space="preserve">). </w:t>
      </w:r>
      <w:r w:rsidR="00887087">
        <w:rPr>
          <w:rFonts w:ascii="Times New Roman" w:hAnsi="Times New Roman"/>
          <w:sz w:val="24"/>
        </w:rPr>
        <w:t xml:space="preserve">Although it is </w:t>
      </w:r>
      <w:r w:rsidR="007A0572">
        <w:rPr>
          <w:rFonts w:ascii="Times New Roman" w:hAnsi="Times New Roman"/>
          <w:sz w:val="24"/>
        </w:rPr>
        <w:t xml:space="preserve">debated how prone agents are to co-representing each other’s perceptions, </w:t>
      </w:r>
      <w:ins w:id="173" w:author="stephen butterfill" w:date="2010-07-29T15:17:00Z">
        <w:r w:rsidR="00992F36">
          <w:rPr>
            <w:rFonts w:ascii="Times New Roman" w:hAnsi="Times New Roman"/>
            <w:sz w:val="24"/>
          </w:rPr>
          <w:t xml:space="preserve">there is some evidence that at least some aspects of another’s perspective are computed even doing so hinders one’s own performance </w:t>
        </w:r>
      </w:ins>
      <w:commentRangeStart w:id="174"/>
      <w:ins w:id="175" w:author="stephen butterfill" w:date="2010-07-29T15:18:00Z">
        <w:r w:rsidR="00895C71">
          <w:rPr>
            <w:rFonts w:ascii="Times New Roman" w:hAnsi="Times New Roman"/>
            <w:sz w:val="24"/>
          </w:rPr>
          <w:t>(Samson et al</w:t>
        </w:r>
      </w:ins>
      <w:ins w:id="176" w:author="stephen butterfill" w:date="2010-07-29T15:19:00Z">
        <w:r w:rsidR="00895C71">
          <w:rPr>
            <w:rFonts w:ascii="Times New Roman" w:hAnsi="Times New Roman"/>
            <w:sz w:val="24"/>
          </w:rPr>
          <w:t>, in press</w:t>
        </w:r>
      </w:ins>
      <w:ins w:id="177" w:author="stephen butterfill" w:date="2010-07-29T15:18:00Z">
        <w:r w:rsidR="00895C71">
          <w:rPr>
            <w:rFonts w:ascii="Times New Roman" w:hAnsi="Times New Roman"/>
            <w:sz w:val="24"/>
          </w:rPr>
          <w:t>)</w:t>
        </w:r>
      </w:ins>
      <w:commentRangeEnd w:id="174"/>
      <w:ins w:id="178" w:author="stephen butterfill" w:date="2010-07-29T15:19:00Z">
        <w:r w:rsidR="00895C71">
          <w:rPr>
            <w:rStyle w:val="CommentReference"/>
            <w:vanish/>
          </w:rPr>
          <w:commentReference w:id="174"/>
        </w:r>
      </w:ins>
      <w:ins w:id="179" w:author="stephen butterfill" w:date="2010-07-29T15:31:00Z">
        <w:r w:rsidR="000418FB">
          <w:rPr>
            <w:rFonts w:ascii="Times New Roman" w:hAnsi="Times New Roman"/>
            <w:sz w:val="24"/>
          </w:rPr>
          <w:t>.  C</w:t>
        </w:r>
        <w:r w:rsidR="000418FB">
          <w:rPr>
            <w:rStyle w:val="CommentReference"/>
            <w:vanish/>
          </w:rPr>
          <w:t>.  C</w:t>
        </w:r>
      </w:ins>
      <w:del w:id="180" w:author="stephen butterfill" w:date="2010-07-29T15:31:00Z">
        <w:r w:rsidR="007A0572" w:rsidDel="000418FB">
          <w:rPr>
            <w:rFonts w:ascii="Times New Roman" w:hAnsi="Times New Roman"/>
            <w:sz w:val="24"/>
          </w:rPr>
          <w:delText>such c</w:delText>
        </w:r>
      </w:del>
      <w:r w:rsidR="007A0572">
        <w:rPr>
          <w:rFonts w:ascii="Times New Roman" w:hAnsi="Times New Roman"/>
          <w:sz w:val="24"/>
        </w:rPr>
        <w:t>o-</w:t>
      </w:r>
      <w:del w:id="181" w:author="stephen butterfill" w:date="2010-07-29T15:31:00Z">
        <w:r w:rsidR="007A0572" w:rsidDel="000418FB">
          <w:rPr>
            <w:rFonts w:ascii="Times New Roman" w:hAnsi="Times New Roman"/>
            <w:sz w:val="24"/>
          </w:rPr>
          <w:delText xml:space="preserve">representations </w:delText>
        </w:r>
      </w:del>
      <w:ins w:id="182" w:author="stephen butterfill" w:date="2010-07-29T15:31:00Z">
        <w:r w:rsidR="000418FB">
          <w:rPr>
            <w:rFonts w:ascii="Times New Roman" w:hAnsi="Times New Roman"/>
            <w:sz w:val="24"/>
          </w:rPr>
          <w:t xml:space="preserve">representated perceptions </w:t>
        </w:r>
      </w:ins>
      <w:del w:id="183" w:author="stephen butterfill" w:date="2010-07-29T15:31:00Z">
        <w:r w:rsidR="007A0572" w:rsidDel="000418FB">
          <w:rPr>
            <w:rFonts w:ascii="Times New Roman" w:hAnsi="Times New Roman"/>
            <w:sz w:val="24"/>
          </w:rPr>
          <w:delText xml:space="preserve">could </w:delText>
        </w:r>
      </w:del>
      <w:ins w:id="184" w:author="stephen butterfill" w:date="2010-07-29T15:31:00Z">
        <w:r w:rsidR="000418FB">
          <w:rPr>
            <w:rFonts w:ascii="Times New Roman" w:hAnsi="Times New Roman"/>
            <w:sz w:val="24"/>
          </w:rPr>
          <w:t xml:space="preserve">might </w:t>
        </w:r>
      </w:ins>
      <w:r w:rsidR="007A0572">
        <w:rPr>
          <w:rFonts w:ascii="Times New Roman" w:hAnsi="Times New Roman"/>
          <w:sz w:val="24"/>
        </w:rPr>
        <w:t>be highly useful for planned coordination</w:t>
      </w:r>
      <w:r w:rsidR="0027214E">
        <w:rPr>
          <w:rFonts w:ascii="Times New Roman" w:hAnsi="Times New Roman"/>
          <w:sz w:val="24"/>
        </w:rPr>
        <w:t xml:space="preserve"> </w:t>
      </w:r>
      <w:del w:id="185" w:author="stephen butterfill" w:date="2010-07-29T15:25:00Z">
        <w:r w:rsidR="0027214E" w:rsidDel="00BA6094">
          <w:rPr>
            <w:rFonts w:ascii="Times New Roman" w:hAnsi="Times New Roman"/>
            <w:sz w:val="24"/>
          </w:rPr>
          <w:delText>because they provide</w:delText>
        </w:r>
      </w:del>
      <w:ins w:id="186" w:author="stephen butterfill" w:date="2010-07-29T15:25:00Z">
        <w:r w:rsidR="00BA6094">
          <w:rPr>
            <w:rFonts w:ascii="Times New Roman" w:hAnsi="Times New Roman"/>
            <w:sz w:val="24"/>
          </w:rPr>
          <w:t xml:space="preserve">in </w:t>
        </w:r>
      </w:ins>
      <w:ins w:id="187" w:author="stephen butterfill" w:date="2010-07-29T15:31:00Z">
        <w:r w:rsidR="000418FB">
          <w:rPr>
            <w:rFonts w:ascii="Times New Roman" w:hAnsi="Times New Roman"/>
            <w:sz w:val="24"/>
          </w:rPr>
          <w:t>helping to establish</w:t>
        </w:r>
      </w:ins>
      <w:r w:rsidR="0027214E">
        <w:rPr>
          <w:rFonts w:ascii="Times New Roman" w:hAnsi="Times New Roman"/>
          <w:sz w:val="24"/>
        </w:rPr>
        <w:t xml:space="preserve"> perceptual common ground between actors (Clark, 1996)</w:t>
      </w:r>
      <w:del w:id="188" w:author="stephen butterfill" w:date="2010-07-29T15:32:00Z">
        <w:r w:rsidR="007A0572" w:rsidDel="000418FB">
          <w:rPr>
            <w:rFonts w:ascii="Times New Roman" w:hAnsi="Times New Roman"/>
            <w:sz w:val="24"/>
          </w:rPr>
          <w:delText xml:space="preserve">. </w:delText>
        </w:r>
        <w:r w:rsidR="0027214E" w:rsidDel="000418FB">
          <w:rPr>
            <w:rFonts w:ascii="Times New Roman" w:hAnsi="Times New Roman"/>
            <w:sz w:val="24"/>
          </w:rPr>
          <w:delText>In particular co-represented perceptions</w:delText>
        </w:r>
        <w:r w:rsidR="007A0572" w:rsidDel="000418FB">
          <w:rPr>
            <w:rFonts w:ascii="Times New Roman" w:hAnsi="Times New Roman"/>
            <w:sz w:val="24"/>
          </w:rPr>
          <w:delText xml:space="preserve"> could be used t</w:delText>
        </w:r>
      </w:del>
      <w:ins w:id="189" w:author="stephen butterfill" w:date="2010-07-29T15:32:00Z">
        <w:r w:rsidR="000418FB">
          <w:rPr>
            <w:rFonts w:ascii="Times New Roman" w:hAnsi="Times New Roman"/>
            <w:sz w:val="24"/>
          </w:rPr>
          <w:t>, in enabling one to</w:t>
        </w:r>
      </w:ins>
      <w:del w:id="190" w:author="stephen butterfill" w:date="2010-07-29T15:32:00Z">
        <w:r w:rsidR="007A0572" w:rsidDel="000418FB">
          <w:rPr>
            <w:rFonts w:ascii="Times New Roman" w:hAnsi="Times New Roman"/>
            <w:sz w:val="24"/>
          </w:rPr>
          <w:delText>o</w:delText>
        </w:r>
      </w:del>
      <w:r w:rsidR="007A0572">
        <w:rPr>
          <w:rFonts w:ascii="Times New Roman" w:hAnsi="Times New Roman"/>
          <w:sz w:val="24"/>
        </w:rPr>
        <w:t xml:space="preserve"> adapt one’s own task</w:t>
      </w:r>
      <w:ins w:id="191" w:author="stephen butterfill" w:date="2010-07-29T15:32:00Z">
        <w:r w:rsidR="000418FB">
          <w:rPr>
            <w:rFonts w:ascii="Times New Roman" w:hAnsi="Times New Roman"/>
            <w:sz w:val="24"/>
          </w:rPr>
          <w:t>, and in</w:t>
        </w:r>
      </w:ins>
      <w:del w:id="192" w:author="stephen butterfill" w:date="2010-07-29T15:32:00Z">
        <w:r w:rsidR="007A0572" w:rsidDel="000418FB">
          <w:rPr>
            <w:rFonts w:ascii="Times New Roman" w:hAnsi="Times New Roman"/>
            <w:sz w:val="24"/>
          </w:rPr>
          <w:delText xml:space="preserve"> and to</w:delText>
        </w:r>
      </w:del>
      <w:r w:rsidR="007A0572">
        <w:rPr>
          <w:rFonts w:ascii="Times New Roman" w:hAnsi="Times New Roman"/>
          <w:sz w:val="24"/>
        </w:rPr>
        <w:t xml:space="preserve"> </w:t>
      </w:r>
      <w:del w:id="193" w:author="stephen butterfill" w:date="2010-07-29T15:33:00Z">
        <w:r w:rsidR="007A0572" w:rsidDel="000418FB">
          <w:rPr>
            <w:rFonts w:ascii="Times New Roman" w:hAnsi="Times New Roman"/>
            <w:sz w:val="24"/>
          </w:rPr>
          <w:delText xml:space="preserve">facilitate </w:delText>
        </w:r>
      </w:del>
      <w:ins w:id="194" w:author="stephen butterfill" w:date="2010-07-29T15:33:00Z">
        <w:r w:rsidR="000418FB">
          <w:rPr>
            <w:rFonts w:ascii="Times New Roman" w:hAnsi="Times New Roman"/>
            <w:sz w:val="24"/>
          </w:rPr>
          <w:t xml:space="preserve">facilitating </w:t>
        </w:r>
      </w:ins>
      <w:r w:rsidR="007A0572">
        <w:rPr>
          <w:rFonts w:ascii="Times New Roman" w:hAnsi="Times New Roman"/>
          <w:sz w:val="24"/>
        </w:rPr>
        <w:t xml:space="preserve">monitoring </w:t>
      </w:r>
      <w:r w:rsidR="00A31A49">
        <w:rPr>
          <w:rFonts w:ascii="Times New Roman" w:hAnsi="Times New Roman"/>
          <w:sz w:val="24"/>
        </w:rPr>
        <w:t xml:space="preserve">of </w:t>
      </w:r>
      <w:r w:rsidR="007A0572">
        <w:rPr>
          <w:rFonts w:ascii="Times New Roman" w:hAnsi="Times New Roman"/>
          <w:sz w:val="24"/>
        </w:rPr>
        <w:t>the other’s task</w:t>
      </w:r>
      <w:del w:id="195" w:author="stephen butterfill" w:date="2010-07-29T15:33:00Z">
        <w:r w:rsidR="007A0572" w:rsidDel="000418FB">
          <w:rPr>
            <w:rFonts w:ascii="Times New Roman" w:hAnsi="Times New Roman"/>
            <w:sz w:val="24"/>
          </w:rPr>
          <w:delText xml:space="preserve"> and the joint action outcomes</w:delText>
        </w:r>
      </w:del>
      <w:r w:rsidR="007A0572">
        <w:rPr>
          <w:rFonts w:ascii="Times New Roman" w:hAnsi="Times New Roman"/>
          <w:sz w:val="24"/>
        </w:rPr>
        <w:t xml:space="preserve">.  </w:t>
      </w:r>
      <w:r w:rsidR="0088726F">
        <w:rPr>
          <w:rFonts w:ascii="Times New Roman" w:hAnsi="Times New Roman"/>
          <w:sz w:val="24"/>
        </w:rPr>
        <w:t xml:space="preserve">  </w:t>
      </w:r>
      <w:del w:id="196" w:author="stephen butterfill" w:date="2010-07-29T18:50:00Z">
        <w:r w:rsidR="00A31A49" w:rsidDel="00E829A0">
          <w:rPr>
            <w:rFonts w:ascii="Times New Roman" w:hAnsi="Times New Roman"/>
            <w:sz w:val="24"/>
          </w:rPr>
          <w:delText>STEVE, ANY MORE THOUGHTS ON THIS?</w:delText>
        </w:r>
      </w:del>
    </w:p>
    <w:p w:rsidR="00E829A0" w:rsidRDefault="00E829A0" w:rsidP="00CA0B6A">
      <w:pPr>
        <w:widowControl w:val="0"/>
        <w:numPr>
          <w:ins w:id="197" w:author="stephen butterfill" w:date="2010-07-29T18:50:00Z"/>
        </w:numPr>
        <w:spacing w:line="480" w:lineRule="auto"/>
        <w:rPr>
          <w:rFonts w:ascii="Times New Roman" w:hAnsi="Times New Roman"/>
          <w:sz w:val="24"/>
        </w:rPr>
      </w:pPr>
    </w:p>
    <w:p w:rsidR="00A273DF" w:rsidRPr="0041479A" w:rsidRDefault="00DB1712" w:rsidP="002B2D12">
      <w:pPr>
        <w:pStyle w:val="Heading3"/>
        <w:spacing w:line="480" w:lineRule="auto"/>
        <w:rPr>
          <w:rFonts w:ascii="Times New Roman" w:hAnsi="Times New Roman"/>
          <w:b w:val="0"/>
          <w:sz w:val="24"/>
        </w:rPr>
      </w:pPr>
      <w:del w:id="198" w:author="stephen butterfill" w:date="2010-07-29T18:39:00Z">
        <w:r w:rsidDel="00DB2692">
          <w:rPr>
            <w:rFonts w:ascii="Times New Roman" w:hAnsi="Times New Roman"/>
            <w:b w:val="0"/>
            <w:sz w:val="24"/>
          </w:rPr>
          <w:delText>J</w:delText>
        </w:r>
        <w:r w:rsidR="0041479A" w:rsidDel="00DB2692">
          <w:rPr>
            <w:rFonts w:ascii="Times New Roman" w:hAnsi="Times New Roman"/>
            <w:b w:val="0"/>
            <w:sz w:val="24"/>
          </w:rPr>
          <w:delText xml:space="preserve">oint </w:delText>
        </w:r>
        <w:r w:rsidR="0041479A" w:rsidDel="00DB2692">
          <w:rPr>
            <w:rFonts w:ascii="Times New Roman" w:hAnsi="Times New Roman"/>
            <w:b w:val="0"/>
            <w:sz w:val="24"/>
          </w:rPr>
          <w:delText>knowledge</w:delText>
        </w:r>
      </w:del>
      <w:ins w:id="199" w:author="stephen butterfill" w:date="2010-07-29T18:39:00Z">
        <w:r w:rsidR="00DB2692">
          <w:rPr>
            <w:rFonts w:ascii="Times New Roman" w:hAnsi="Times New Roman"/>
            <w:b w:val="0"/>
            <w:sz w:val="24"/>
          </w:rPr>
          <w:t xml:space="preserve">Common knowledge </w:t>
        </w:r>
      </w:ins>
    </w:p>
    <w:p w:rsidR="00F337B3" w:rsidRDefault="00DB2692" w:rsidP="007B5FF3">
      <w:pPr>
        <w:widowControl w:val="0"/>
        <w:numPr>
          <w:ins w:id="200" w:author="stephen butterfill" w:date="2010-07-29T18:26:00Z"/>
        </w:numPr>
        <w:spacing w:line="480" w:lineRule="auto"/>
        <w:rPr>
          <w:ins w:id="201" w:author="stephen butterfill" w:date="2010-07-29T18:51:00Z"/>
          <w:rFonts w:ascii="Times New Roman" w:hAnsi="Times New Roman"/>
          <w:sz w:val="24"/>
        </w:rPr>
      </w:pPr>
      <w:ins w:id="202" w:author="stephen butterfill" w:date="2010-07-29T18:39:00Z">
        <w:r>
          <w:rPr>
            <w:rFonts w:ascii="Times New Roman" w:hAnsi="Times New Roman"/>
            <w:sz w:val="24"/>
          </w:rPr>
          <w:t xml:space="preserve">Planned coordination can also be improved by retrieving knowledge from long-term memory. </w:t>
        </w:r>
      </w:ins>
      <w:ins w:id="203" w:author="stephen butterfill" w:date="2010-07-29T18:42:00Z">
        <w:r w:rsidR="00DB078C">
          <w:rPr>
            <w:rFonts w:ascii="Times New Roman" w:hAnsi="Times New Roman"/>
            <w:sz w:val="24"/>
          </w:rPr>
          <w:t>K</w:t>
        </w:r>
      </w:ins>
      <w:ins w:id="204" w:author="stephen butterfill" w:date="2010-07-29T18:39:00Z">
        <w:r>
          <w:rPr>
            <w:rFonts w:ascii="Times New Roman" w:hAnsi="Times New Roman"/>
            <w:sz w:val="24"/>
          </w:rPr>
          <w:t xml:space="preserve">nowledge can benefit planned coordination as long as </w:t>
        </w:r>
      </w:ins>
      <w:ins w:id="205" w:author="stephen butterfill" w:date="2010-07-29T18:43:00Z">
        <w:r w:rsidR="00DB078C">
          <w:rPr>
            <w:rFonts w:ascii="Times New Roman" w:hAnsi="Times New Roman"/>
            <w:sz w:val="24"/>
          </w:rPr>
          <w:t xml:space="preserve">all </w:t>
        </w:r>
      </w:ins>
      <w:ins w:id="206" w:author="stephen butterfill" w:date="2010-07-29T18:39:00Z">
        <w:r>
          <w:rPr>
            <w:rFonts w:ascii="Times New Roman" w:hAnsi="Times New Roman"/>
            <w:sz w:val="24"/>
          </w:rPr>
          <w:t xml:space="preserve">agents </w:t>
        </w:r>
      </w:ins>
      <w:ins w:id="207" w:author="stephen butterfill" w:date="2010-07-29T18:43:00Z">
        <w:r w:rsidR="00DB078C">
          <w:rPr>
            <w:rFonts w:ascii="Times New Roman" w:hAnsi="Times New Roman"/>
            <w:sz w:val="24"/>
          </w:rPr>
          <w:t xml:space="preserve">involved in a joint </w:t>
        </w:r>
        <w:r w:rsidR="00DB078C">
          <w:rPr>
            <w:rFonts w:ascii="Times New Roman" w:hAnsi="Times New Roman"/>
            <w:sz w:val="24"/>
          </w:rPr>
          <w:t>action</w:t>
        </w:r>
        <w:r w:rsidR="00DB078C">
          <w:rPr>
            <w:rFonts w:ascii="Times New Roman" w:hAnsi="Times New Roman"/>
            <w:sz w:val="24"/>
          </w:rPr>
          <w:t xml:space="preserve"> </w:t>
        </w:r>
      </w:ins>
      <w:ins w:id="208" w:author="stephen butterfill" w:date="2010-07-29T18:39:00Z">
        <w:r>
          <w:rPr>
            <w:rFonts w:ascii="Times New Roman" w:hAnsi="Times New Roman"/>
            <w:sz w:val="24"/>
          </w:rPr>
          <w:t xml:space="preserve">assume that </w:t>
        </w:r>
      </w:ins>
      <w:ins w:id="209" w:author="stephen butterfill" w:date="2010-07-29T18:42:00Z">
        <w:r w:rsidR="00DB078C">
          <w:rPr>
            <w:rFonts w:ascii="Times New Roman" w:hAnsi="Times New Roman"/>
            <w:sz w:val="24"/>
          </w:rPr>
          <w:t xml:space="preserve">it </w:t>
        </w:r>
      </w:ins>
      <w:ins w:id="210" w:author="stephen butterfill" w:date="2010-07-29T18:39:00Z">
        <w:r>
          <w:rPr>
            <w:rFonts w:ascii="Times New Roman" w:hAnsi="Times New Roman"/>
            <w:sz w:val="24"/>
          </w:rPr>
          <w:t>is shared</w:t>
        </w:r>
      </w:ins>
      <w:ins w:id="211" w:author="stephen butterfill" w:date="2010-07-29T18:40:00Z">
        <w:r>
          <w:rPr>
            <w:rFonts w:ascii="Times New Roman" w:hAnsi="Times New Roman"/>
            <w:sz w:val="24"/>
          </w:rPr>
          <w:t>; such knowledge</w:t>
        </w:r>
      </w:ins>
      <w:ins w:id="212" w:author="stephen butterfill" w:date="2010-07-29T18:42:00Z">
        <w:r w:rsidR="00DB078C">
          <w:rPr>
            <w:rFonts w:ascii="Times New Roman" w:hAnsi="Times New Roman"/>
            <w:sz w:val="24"/>
          </w:rPr>
          <w:t xml:space="preserve"> can include</w:t>
        </w:r>
      </w:ins>
      <w:ins w:id="213" w:author="stephen butterfill" w:date="2010-07-29T18:39:00Z">
        <w:r>
          <w:rPr>
            <w:rFonts w:ascii="Times New Roman" w:hAnsi="Times New Roman"/>
            <w:sz w:val="24"/>
          </w:rPr>
          <w:t xml:space="preserve"> common ground (Clark, 1996)</w:t>
        </w:r>
      </w:ins>
      <w:ins w:id="214" w:author="stephen butterfill" w:date="2010-07-29T18:43:00Z">
        <w:r w:rsidR="00DB078C">
          <w:rPr>
            <w:rFonts w:ascii="Times New Roman" w:hAnsi="Times New Roman"/>
            <w:sz w:val="24"/>
          </w:rPr>
          <w:t xml:space="preserve"> as well as knowledge of </w:t>
        </w:r>
        <w:r w:rsidR="00DB3089">
          <w:rPr>
            <w:rFonts w:ascii="Times New Roman" w:hAnsi="Times New Roman"/>
            <w:sz w:val="24"/>
          </w:rPr>
          <w:t>precedents and</w:t>
        </w:r>
        <w:r w:rsidR="00DB078C">
          <w:rPr>
            <w:rFonts w:ascii="Times New Roman" w:hAnsi="Times New Roman"/>
            <w:sz w:val="24"/>
          </w:rPr>
          <w:t xml:space="preserve"> conventions</w:t>
        </w:r>
      </w:ins>
      <w:ins w:id="215" w:author="stephen butterfill" w:date="2010-07-29T18:39:00Z">
        <w:r>
          <w:rPr>
            <w:rFonts w:ascii="Times New Roman" w:hAnsi="Times New Roman"/>
            <w:sz w:val="24"/>
          </w:rPr>
          <w:t>.</w:t>
        </w:r>
      </w:ins>
      <w:ins w:id="216" w:author="stephen butterfill" w:date="2010-07-29T18:43:00Z">
        <w:r w:rsidR="00DB078C">
          <w:rPr>
            <w:rFonts w:ascii="Times New Roman" w:hAnsi="Times New Roman"/>
            <w:sz w:val="24"/>
          </w:rPr>
          <w:t xml:space="preserve"> </w:t>
        </w:r>
      </w:ins>
      <w:ins w:id="217" w:author="stephen butterfill" w:date="2010-07-29T18:39:00Z">
        <w:r>
          <w:rPr>
            <w:rFonts w:ascii="Times New Roman" w:hAnsi="Times New Roman"/>
            <w:sz w:val="24"/>
          </w:rPr>
          <w:t xml:space="preserve"> </w:t>
        </w:r>
      </w:ins>
      <w:ins w:id="218" w:author="stephen butterfill" w:date="2010-07-29T18:43:00Z">
        <w:r w:rsidR="00DB3089">
          <w:rPr>
            <w:rFonts w:ascii="Times New Roman" w:hAnsi="Times New Roman"/>
            <w:sz w:val="24"/>
          </w:rPr>
          <w:t xml:space="preserve">For example, </w:t>
        </w:r>
      </w:ins>
      <w:ins w:id="219" w:author="stephen butterfill" w:date="2010-07-29T18:45:00Z">
        <w:r w:rsidR="00282590">
          <w:rPr>
            <w:rFonts w:ascii="Times New Roman" w:hAnsi="Times New Roman"/>
            <w:sz w:val="24"/>
          </w:rPr>
          <w:t>consider again Schelling</w:t>
        </w:r>
        <w:r w:rsidR="00282590">
          <w:rPr>
            <w:rFonts w:ascii="Times New Roman" w:hAnsi="Times New Roman"/>
            <w:sz w:val="24"/>
          </w:rPr>
          <w:t>’</w:t>
        </w:r>
        <w:r w:rsidR="00282590">
          <w:rPr>
            <w:rFonts w:ascii="Times New Roman" w:hAnsi="Times New Roman"/>
            <w:sz w:val="24"/>
          </w:rPr>
          <w:t>s game in which two people have to meet in New York without communication but now suppose</w:t>
        </w:r>
      </w:ins>
      <w:del w:id="220" w:author="stephen butterfill" w:date="2010-07-29T18:45:00Z">
        <w:r w:rsidR="007B5FF3" w:rsidDel="00282590">
          <w:rPr>
            <w:rFonts w:ascii="Times New Roman" w:hAnsi="Times New Roman"/>
            <w:sz w:val="24"/>
          </w:rPr>
          <w:delText xml:space="preserve"> </w:delText>
        </w:r>
      </w:del>
      <w:r w:rsidR="007B5FF3">
        <w:rPr>
          <w:rFonts w:ascii="Times New Roman" w:hAnsi="Times New Roman"/>
          <w:sz w:val="24"/>
        </w:rPr>
        <w:t xml:space="preserve"> </w:t>
      </w:r>
      <w:ins w:id="221" w:author="stephen butterfill" w:date="2010-07-29T18:45:00Z">
        <w:r w:rsidR="00282590">
          <w:rPr>
            <w:rFonts w:ascii="Times New Roman" w:hAnsi="Times New Roman"/>
            <w:sz w:val="24"/>
          </w:rPr>
          <w:t>that it is common knowledge among participants that one of them is arriving at JFK airport.</w:t>
        </w:r>
      </w:ins>
      <w:ins w:id="222" w:author="stephen butterfill" w:date="2010-07-29T18:52:00Z">
        <w:r w:rsidR="00F337B3">
          <w:rPr>
            <w:rFonts w:ascii="Times New Roman" w:hAnsi="Times New Roman"/>
            <w:sz w:val="24"/>
          </w:rPr>
          <w:t xml:space="preserve">   As this example suggests, c</w:t>
        </w:r>
      </w:ins>
      <w:ins w:id="223" w:author="stephen butterfill" w:date="2010-07-29T18:51:00Z">
        <w:r w:rsidR="00F337B3">
          <w:rPr>
            <w:rFonts w:ascii="Times New Roman" w:hAnsi="Times New Roman"/>
            <w:sz w:val="24"/>
          </w:rPr>
          <w:t xml:space="preserve">ommon knowledge </w:t>
        </w:r>
      </w:ins>
      <w:ins w:id="224" w:author="stephen butterfill" w:date="2010-07-29T18:52:00Z">
        <w:r w:rsidR="00F337B3">
          <w:rPr>
            <w:rFonts w:ascii="Times New Roman" w:hAnsi="Times New Roman"/>
            <w:sz w:val="24"/>
          </w:rPr>
          <w:t xml:space="preserve">can </w:t>
        </w:r>
      </w:ins>
      <w:ins w:id="225" w:author="stephen butterfill" w:date="2010-07-29T18:51:00Z">
        <w:r w:rsidR="00F337B3">
          <w:rPr>
            <w:rFonts w:ascii="Times New Roman" w:hAnsi="Times New Roman"/>
            <w:sz w:val="24"/>
          </w:rPr>
          <w:t xml:space="preserve">be used to adapt one’s own </w:t>
        </w:r>
      </w:ins>
      <w:ins w:id="226" w:author="stephen butterfill" w:date="2010-07-29T18:52:00Z">
        <w:r w:rsidR="0054622E">
          <w:rPr>
            <w:rFonts w:ascii="Times New Roman" w:hAnsi="Times New Roman"/>
            <w:sz w:val="24"/>
          </w:rPr>
          <w:t>plans</w:t>
        </w:r>
      </w:ins>
      <w:ins w:id="227" w:author="stephen butterfill" w:date="2010-07-29T18:51:00Z">
        <w:r w:rsidR="00F337B3">
          <w:rPr>
            <w:rFonts w:ascii="Times New Roman" w:hAnsi="Times New Roman"/>
            <w:sz w:val="24"/>
          </w:rPr>
          <w:t xml:space="preserve"> to what the other is expected to do and to generate expectations about the other’s part in the joint action.</w:t>
        </w:r>
      </w:ins>
    </w:p>
    <w:p w:rsidR="007B5FF3" w:rsidRDefault="007B5FF3" w:rsidP="007B5FF3">
      <w:pPr>
        <w:widowControl w:val="0"/>
        <w:numPr>
          <w:ins w:id="228" w:author="stephen butterfill" w:date="2010-07-29T18:51:00Z"/>
        </w:numPr>
        <w:spacing w:line="480" w:lineRule="auto"/>
        <w:rPr>
          <w:rFonts w:ascii="Times New Roman" w:hAnsi="Times New Roman"/>
          <w:sz w:val="24"/>
        </w:rPr>
      </w:pPr>
      <w:del w:id="229" w:author="stephen butterfill" w:date="2010-07-29T18:18:00Z">
        <w:r w:rsidDel="00283345">
          <w:rPr>
            <w:rFonts w:ascii="Times New Roman" w:hAnsi="Times New Roman"/>
            <w:sz w:val="24"/>
          </w:rPr>
          <w:delText>STEVE, ANY MORE THOUGHTS ON THIS?</w:delText>
        </w:r>
      </w:del>
    </w:p>
    <w:p w:rsidR="009225AA" w:rsidRPr="000220B0" w:rsidRDefault="00743B1E" w:rsidP="002B2D12">
      <w:pPr>
        <w:pStyle w:val="Heading1"/>
        <w:spacing w:line="480" w:lineRule="auto"/>
        <w:jc w:val="center"/>
        <w:rPr>
          <w:rFonts w:ascii="Times New Roman" w:hAnsi="Times New Roman"/>
          <w:b w:val="0"/>
          <w:sz w:val="24"/>
        </w:rPr>
      </w:pPr>
      <w:r w:rsidRPr="000220B0">
        <w:rPr>
          <w:rFonts w:ascii="Times New Roman" w:hAnsi="Times New Roman"/>
          <w:b w:val="0"/>
          <w:sz w:val="24"/>
        </w:rPr>
        <w:t>Evidence</w:t>
      </w:r>
      <w:r w:rsidR="0074199F">
        <w:rPr>
          <w:rFonts w:ascii="Times New Roman" w:hAnsi="Times New Roman"/>
          <w:b w:val="0"/>
          <w:sz w:val="24"/>
        </w:rPr>
        <w:t xml:space="preserve"> (7000 words, 28 pages) </w:t>
      </w:r>
    </w:p>
    <w:p w:rsidR="001A7546" w:rsidRPr="00A273DF" w:rsidRDefault="001A7546" w:rsidP="002B2D12">
      <w:pPr>
        <w:pStyle w:val="Heading2"/>
        <w:spacing w:line="480" w:lineRule="auto"/>
        <w:rPr>
          <w:rFonts w:ascii="Times New Roman" w:hAnsi="Times New Roman"/>
          <w:b w:val="0"/>
          <w:i w:val="0"/>
          <w:sz w:val="24"/>
        </w:rPr>
      </w:pPr>
      <w:r w:rsidRPr="00A273DF">
        <w:rPr>
          <w:rFonts w:ascii="Times New Roman" w:hAnsi="Times New Roman"/>
          <w:b w:val="0"/>
          <w:i w:val="0"/>
          <w:sz w:val="24"/>
        </w:rPr>
        <w:t>Emergent coordination</w:t>
      </w:r>
      <w:r w:rsidR="0074199F">
        <w:rPr>
          <w:rFonts w:ascii="Times New Roman" w:hAnsi="Times New Roman"/>
          <w:b w:val="0"/>
          <w:i w:val="0"/>
          <w:sz w:val="24"/>
        </w:rPr>
        <w:t xml:space="preserve"> (1500 words, 6 pages)</w:t>
      </w:r>
    </w:p>
    <w:p w:rsidR="009D0729" w:rsidRPr="00A273DF" w:rsidRDefault="009D0729"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r w:rsidR="0074199F">
        <w:rPr>
          <w:rFonts w:ascii="Times New Roman" w:hAnsi="Times New Roman"/>
          <w:b w:val="0"/>
          <w:i/>
          <w:sz w:val="24"/>
        </w:rPr>
        <w:t xml:space="preserve"> (750 words)</w:t>
      </w:r>
    </w:p>
    <w:p w:rsidR="00A70412" w:rsidRDefault="001A7546" w:rsidP="002B2D12">
      <w:pPr>
        <w:spacing w:after="0" w:line="480" w:lineRule="auto"/>
        <w:rPr>
          <w:rFonts w:ascii="Times New Roman" w:hAnsi="Times New Roman"/>
          <w:sz w:val="24"/>
        </w:rPr>
      </w:pPr>
      <w:r w:rsidRPr="00A273DF">
        <w:rPr>
          <w:rFonts w:ascii="Times New Roman" w:hAnsi="Times New Roman"/>
          <w:sz w:val="24"/>
        </w:rPr>
        <w:t>Even when people do not intend to coordinate or intend to keep their own rhythm, they tend to fall into synchrony. This has been demonstrated for manual movements like clapping, tapping, drumming, and for whole body movements like rocking and walking.</w:t>
      </w:r>
    </w:p>
    <w:p w:rsidR="00A70412" w:rsidRDefault="00A70412" w:rsidP="002B2D12">
      <w:pPr>
        <w:spacing w:after="0" w:line="480" w:lineRule="auto"/>
        <w:rPr>
          <w:rFonts w:ascii="Times New Roman" w:hAnsi="Times New Roman"/>
          <w:sz w:val="24"/>
        </w:rPr>
      </w:pPr>
    </w:p>
    <w:p w:rsidR="001A7546" w:rsidRPr="00A273DF" w:rsidRDefault="00A70412" w:rsidP="002B2D12">
      <w:pPr>
        <w:spacing w:after="0" w:line="480" w:lineRule="auto"/>
        <w:rPr>
          <w:rFonts w:ascii="Times New Roman" w:hAnsi="Times New Roman"/>
          <w:sz w:val="24"/>
        </w:rPr>
      </w:pPr>
      <w:r>
        <w:rPr>
          <w:rFonts w:ascii="Times New Roman" w:hAnsi="Times New Roman"/>
          <w:sz w:val="24"/>
        </w:rPr>
        <w:t>Schmidt, 1997</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SWINGING HAND-HELD PENDULUMS Schmidt &amp; O’Brian 1997: Pairs of participant were instructed to swing a pendulum at a particular rhythm. When looking at each other, their swinging became synchronized.</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CLAPPING Néda, Ravasz, Brechet, Vicsek, &amp; Barabási, 2000: Audiences fall into synchrony (intermixed with periods of louder less synchronized clapping)</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line="480" w:lineRule="auto"/>
        <w:rPr>
          <w:rFonts w:ascii="Times New Roman" w:hAnsi="Times New Roman"/>
          <w:sz w:val="24"/>
        </w:rPr>
      </w:pPr>
      <w:r w:rsidRPr="00A273DF">
        <w:rPr>
          <w:rFonts w:ascii="Times New Roman" w:hAnsi="Times New Roman"/>
          <w:sz w:val="24"/>
        </w:rPr>
        <w:t>TAPPING Oullier, De Guzman, Jantzen, Lagarde &amp; Kelso, 2008: people unintentionally synchronize tapping movements</w:t>
      </w:r>
    </w:p>
    <w:p w:rsidR="008A486B" w:rsidRPr="00A273DF" w:rsidRDefault="008A486B" w:rsidP="002B2D12">
      <w:pPr>
        <w:spacing w:line="480" w:lineRule="auto"/>
        <w:rPr>
          <w:rFonts w:ascii="Times New Roman" w:hAnsi="Times New Roman"/>
          <w:sz w:val="24"/>
        </w:rPr>
      </w:pPr>
    </w:p>
    <w:p w:rsidR="008A486B" w:rsidRPr="00A273DF" w:rsidRDefault="008A486B" w:rsidP="002B2D12">
      <w:pPr>
        <w:spacing w:line="480" w:lineRule="auto"/>
        <w:rPr>
          <w:rFonts w:ascii="Times New Roman" w:hAnsi="Times New Roman"/>
          <w:sz w:val="24"/>
        </w:rPr>
      </w:pPr>
      <w:r w:rsidRPr="00A273DF">
        <w:rPr>
          <w:rFonts w:ascii="Times New Roman" w:hAnsi="Times New Roman"/>
          <w:sz w:val="24"/>
        </w:rPr>
        <w:t>Tognoli, Lagarde, DeGuzman &amp; Kelso, 2007: used same paradigm to investigate neural markers of entrainment</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LIMB MOVEMENTS (FORARMS): Issartel, Marin, &amp; Cadopi, 2007</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DRUMMING: Kirschner and Tomasello (2009) found that even 2.5 years old children adjusted their drumming tempo to a beat outside the range of their spontaneous motor tempo when drumming in the presence of an interaction partner</w:t>
      </w:r>
      <w:r w:rsidR="00345226">
        <w:rPr>
          <w:rFonts w:ascii="Times New Roman" w:hAnsi="Times New Roman"/>
          <w:sz w:val="24"/>
        </w:rPr>
        <w:t xml:space="preserve"> </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ROCKING Richardson, Marsh, Isenhower, Goodman &amp; Schmidt, 2007: people in rocking chairs have a tendency to synchronize their rocking, even when this goes against the chair’s eigenfrequency</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WALKING Van Ulzen, Lamoth, Daffertshofer, Semin, &amp; Beek, 2008: people walking next to each other fall into synchrony (to a limited extent though), see also Zivotofsky &amp; Hausdorff, 2007</w:t>
      </w:r>
    </w:p>
    <w:p w:rsidR="009D0729" w:rsidRPr="00A273DF" w:rsidRDefault="009D0729" w:rsidP="002B2D12">
      <w:pPr>
        <w:pStyle w:val="Heading3"/>
        <w:spacing w:line="480" w:lineRule="auto"/>
        <w:rPr>
          <w:rFonts w:ascii="Times New Roman" w:hAnsi="Times New Roman"/>
          <w:b w:val="0"/>
          <w:i/>
          <w:sz w:val="24"/>
        </w:rPr>
      </w:pPr>
      <w:r w:rsidRPr="00A273DF">
        <w:rPr>
          <w:rFonts w:ascii="Times New Roman" w:hAnsi="Times New Roman"/>
          <w:b w:val="0"/>
          <w:i/>
          <w:sz w:val="24"/>
        </w:rPr>
        <w:t>Affordances</w:t>
      </w:r>
      <w:r w:rsidR="0074199F">
        <w:rPr>
          <w:rFonts w:ascii="Times New Roman" w:hAnsi="Times New Roman"/>
          <w:b w:val="0"/>
          <w:i/>
          <w:sz w:val="24"/>
        </w:rPr>
        <w:t xml:space="preserve"> (100-200 words)</w:t>
      </w:r>
    </w:p>
    <w:p w:rsidR="00131D9C" w:rsidRDefault="00D047C8" w:rsidP="002B2D12">
      <w:pPr>
        <w:spacing w:after="0" w:line="480" w:lineRule="auto"/>
        <w:rPr>
          <w:rFonts w:ascii="Times New Roman" w:hAnsi="Times New Roman"/>
          <w:sz w:val="24"/>
        </w:rPr>
      </w:pPr>
      <w:r w:rsidRPr="00A273DF">
        <w:rPr>
          <w:rFonts w:ascii="Times New Roman" w:hAnsi="Times New Roman"/>
          <w:sz w:val="24"/>
        </w:rPr>
        <w:t>No studies? Examples? Observational studies?</w:t>
      </w:r>
    </w:p>
    <w:p w:rsidR="009D0729" w:rsidRPr="00A273DF" w:rsidRDefault="00131D9C" w:rsidP="002B2D12">
      <w:pPr>
        <w:spacing w:after="0" w:line="480" w:lineRule="auto"/>
        <w:rPr>
          <w:rFonts w:ascii="Times New Roman" w:hAnsi="Times New Roman"/>
          <w:sz w:val="24"/>
        </w:rPr>
      </w:pPr>
      <w:r w:rsidRPr="00A273DF">
        <w:rPr>
          <w:rFonts w:ascii="Times New Roman" w:hAnsi="Times New Roman"/>
          <w:sz w:val="24"/>
        </w:rPr>
        <w:t>Although object affordances have been studied extensively in research on individual perception (Jones 2003), we are not aware of any psychological research looking at the role of affordances in coordinating behavior between different individuals. Note that some researchers have started to explore how the presence of another person provides affordances for acting together ( Richardson et al. 2007, 2008). This is different from the mechanism we consider here, because in our scenario actors do not perceive actor–object relations.</w:t>
      </w:r>
    </w:p>
    <w:p w:rsidR="009D0729" w:rsidRPr="00A273DF" w:rsidRDefault="00785540" w:rsidP="002B2D12">
      <w:pPr>
        <w:pStyle w:val="Heading3"/>
        <w:spacing w:line="480" w:lineRule="auto"/>
        <w:rPr>
          <w:rFonts w:ascii="Times New Roman" w:hAnsi="Times New Roman"/>
          <w:b w:val="0"/>
          <w:i/>
          <w:sz w:val="24"/>
        </w:rPr>
      </w:pPr>
      <w:r w:rsidRPr="00A273DF">
        <w:rPr>
          <w:rFonts w:ascii="Times New Roman" w:hAnsi="Times New Roman"/>
          <w:b w:val="0"/>
          <w:i/>
          <w:sz w:val="24"/>
        </w:rPr>
        <w:t>Perception action matching</w:t>
      </w:r>
      <w:r w:rsidR="0074199F">
        <w:rPr>
          <w:rFonts w:ascii="Times New Roman" w:hAnsi="Times New Roman"/>
          <w:b w:val="0"/>
          <w:i/>
          <w:sz w:val="24"/>
        </w:rPr>
        <w:t xml:space="preserve"> (200-300 words)</w:t>
      </w:r>
    </w:p>
    <w:p w:rsidR="009D0729" w:rsidRPr="00A273DF" w:rsidRDefault="00EC0552" w:rsidP="002B2D12">
      <w:pPr>
        <w:spacing w:after="0" w:line="480" w:lineRule="auto"/>
        <w:rPr>
          <w:rFonts w:ascii="Times New Roman" w:hAnsi="Times New Roman"/>
          <w:sz w:val="24"/>
        </w:rPr>
      </w:pPr>
      <w:r w:rsidRPr="00A273DF">
        <w:rPr>
          <w:rFonts w:ascii="Times New Roman" w:hAnsi="Times New Roman"/>
          <w:sz w:val="24"/>
        </w:rPr>
        <w:t>Mimicry studies with two people and without conversation?</w:t>
      </w:r>
    </w:p>
    <w:p w:rsidR="009D0729" w:rsidRPr="00A273DF" w:rsidRDefault="00785540" w:rsidP="002B2D12">
      <w:pPr>
        <w:spacing w:after="0" w:line="480" w:lineRule="auto"/>
        <w:rPr>
          <w:rFonts w:ascii="Times New Roman" w:hAnsi="Times New Roman"/>
          <w:sz w:val="24"/>
        </w:rPr>
      </w:pPr>
      <w:r w:rsidRPr="00A273DF">
        <w:rPr>
          <w:rFonts w:ascii="Times New Roman" w:hAnsi="Times New Roman"/>
          <w:sz w:val="24"/>
        </w:rPr>
        <w:t>Are there examples where people mimic each other in a way that implies variable timing.</w:t>
      </w:r>
    </w:p>
    <w:p w:rsidR="008A486B" w:rsidRPr="00A273DF" w:rsidRDefault="00785540" w:rsidP="002B2D12">
      <w:pPr>
        <w:pStyle w:val="Heading3"/>
        <w:spacing w:line="480" w:lineRule="auto"/>
        <w:rPr>
          <w:rFonts w:ascii="Times New Roman" w:hAnsi="Times New Roman"/>
          <w:b w:val="0"/>
          <w:i/>
          <w:sz w:val="24"/>
        </w:rPr>
      </w:pPr>
      <w:r w:rsidRPr="00A273DF">
        <w:rPr>
          <w:rFonts w:ascii="Times New Roman" w:hAnsi="Times New Roman"/>
          <w:b w:val="0"/>
          <w:i/>
          <w:sz w:val="24"/>
        </w:rPr>
        <w:t>Action simulation</w:t>
      </w:r>
      <w:r w:rsidR="0074199F">
        <w:rPr>
          <w:rFonts w:ascii="Times New Roman" w:hAnsi="Times New Roman"/>
          <w:b w:val="0"/>
          <w:i/>
          <w:sz w:val="24"/>
        </w:rPr>
        <w:t xml:space="preserve"> (200-300 words)</w:t>
      </w:r>
    </w:p>
    <w:p w:rsidR="00743B1E" w:rsidRPr="00A273DF" w:rsidRDefault="00743B1E" w:rsidP="002B2D12">
      <w:pPr>
        <w:spacing w:after="0" w:line="480" w:lineRule="auto"/>
        <w:rPr>
          <w:rFonts w:ascii="Times New Roman" w:hAnsi="Times New Roman"/>
          <w:sz w:val="24"/>
        </w:rPr>
      </w:pPr>
      <w:r w:rsidRPr="00A273DF">
        <w:rPr>
          <w:rFonts w:ascii="Times New Roman" w:hAnsi="Times New Roman"/>
          <w:sz w:val="24"/>
        </w:rPr>
        <w:t>Potential alternative mechanism for stimulus driven entrainment especially when flexible and context-sensitive timing is required. What are the relevant studies?</w:t>
      </w:r>
    </w:p>
    <w:p w:rsidR="00743B1E" w:rsidRPr="00A273DF" w:rsidRDefault="00743B1E" w:rsidP="002B2D12">
      <w:pPr>
        <w:spacing w:after="0" w:line="480" w:lineRule="auto"/>
        <w:rPr>
          <w:rFonts w:ascii="Times New Roman" w:hAnsi="Times New Roman"/>
          <w:sz w:val="24"/>
        </w:rPr>
      </w:pPr>
      <w:r w:rsidRPr="00A273DF">
        <w:rPr>
          <w:rFonts w:ascii="Times New Roman" w:hAnsi="Times New Roman"/>
          <w:sz w:val="24"/>
        </w:rPr>
        <w:t>Flanagan, predictive gaze?</w:t>
      </w:r>
    </w:p>
    <w:p w:rsidR="001A7546" w:rsidRPr="00A273DF" w:rsidRDefault="001A7546" w:rsidP="002B2D12">
      <w:pPr>
        <w:spacing w:after="0" w:line="480" w:lineRule="auto"/>
        <w:rPr>
          <w:rFonts w:ascii="Times New Roman" w:hAnsi="Times New Roman"/>
          <w:sz w:val="24"/>
        </w:rPr>
      </w:pPr>
    </w:p>
    <w:p w:rsidR="001A7546" w:rsidRPr="00A273DF" w:rsidRDefault="001A7546" w:rsidP="002B2D12">
      <w:pPr>
        <w:pStyle w:val="Heading2"/>
        <w:spacing w:line="480" w:lineRule="auto"/>
        <w:rPr>
          <w:rFonts w:ascii="Times New Roman" w:hAnsi="Times New Roman"/>
          <w:b w:val="0"/>
          <w:i w:val="0"/>
          <w:sz w:val="24"/>
        </w:rPr>
      </w:pPr>
      <w:r w:rsidRPr="00A273DF">
        <w:rPr>
          <w:rFonts w:ascii="Times New Roman" w:hAnsi="Times New Roman"/>
          <w:b w:val="0"/>
          <w:i w:val="0"/>
          <w:sz w:val="24"/>
        </w:rPr>
        <w:t xml:space="preserve">Emergent coordination </w:t>
      </w:r>
      <w:r w:rsidR="00B739ED" w:rsidRPr="00A273DF">
        <w:rPr>
          <w:rFonts w:ascii="Times New Roman" w:hAnsi="Times New Roman"/>
          <w:b w:val="0"/>
          <w:i w:val="0"/>
          <w:sz w:val="24"/>
        </w:rPr>
        <w:t>during joint action</w:t>
      </w:r>
      <w:r w:rsidR="0074199F">
        <w:rPr>
          <w:rFonts w:ascii="Times New Roman" w:hAnsi="Times New Roman"/>
          <w:b w:val="0"/>
          <w:i w:val="0"/>
          <w:sz w:val="24"/>
        </w:rPr>
        <w:t xml:space="preserve"> (1250 words, 5 pages)</w:t>
      </w:r>
    </w:p>
    <w:p w:rsidR="006E4C0A"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r w:rsidR="0074199F">
        <w:rPr>
          <w:rFonts w:ascii="Times New Roman" w:hAnsi="Times New Roman"/>
          <w:b w:val="0"/>
          <w:i/>
          <w:sz w:val="24"/>
        </w:rPr>
        <w:t xml:space="preserve"> (500 words)</w:t>
      </w:r>
    </w:p>
    <w:p w:rsidR="006E4C0A" w:rsidRPr="000220B0" w:rsidRDefault="006E4C0A" w:rsidP="006E4C0A">
      <w:pPr>
        <w:spacing w:after="0" w:line="480" w:lineRule="auto"/>
        <w:jc w:val="both"/>
        <w:rPr>
          <w:rFonts w:ascii="Times New Roman" w:hAnsi="Times New Roman"/>
          <w:sz w:val="24"/>
        </w:rPr>
      </w:pPr>
      <w:r w:rsidRPr="000220B0">
        <w:rPr>
          <w:rFonts w:ascii="Times New Roman" w:hAnsi="Times New Roman"/>
          <w:sz w:val="24"/>
        </w:rPr>
        <w:t>Fowler, C. A. Richardson, M. J., Marsh, K. L., &amp; Shockley, K. D. (2008). Language use, coordination, and the emergence of cooperative action. In A. Fuchs &amp; V. Jirsa (Eds.) Coordination: Neural, Behavioral and Social Dynamics. Springer.</w:t>
      </w:r>
    </w:p>
    <w:p w:rsidR="009D372A" w:rsidRPr="006E4C0A" w:rsidRDefault="009D372A" w:rsidP="006E4C0A"/>
    <w:p w:rsidR="00EA2DBD" w:rsidRPr="00A273DF" w:rsidRDefault="00EA2DBD" w:rsidP="002B2D12">
      <w:pPr>
        <w:pStyle w:val="Heading4"/>
        <w:spacing w:line="480" w:lineRule="auto"/>
        <w:rPr>
          <w:rFonts w:ascii="Times New Roman" w:hAnsi="Times New Roman"/>
          <w:b w:val="0"/>
          <w:color w:val="auto"/>
          <w:sz w:val="24"/>
        </w:rPr>
      </w:pPr>
      <w:r w:rsidRPr="00A273DF">
        <w:rPr>
          <w:rFonts w:ascii="Times New Roman" w:hAnsi="Times New Roman"/>
          <w:b w:val="0"/>
          <w:color w:val="auto"/>
          <w:sz w:val="24"/>
        </w:rPr>
        <w:t>Action.</w:t>
      </w:r>
    </w:p>
    <w:p w:rsidR="00B739ED" w:rsidRPr="00A273DF" w:rsidRDefault="00B739ED" w:rsidP="002B2D12">
      <w:pPr>
        <w:spacing w:after="0" w:line="480" w:lineRule="auto"/>
        <w:rPr>
          <w:rFonts w:ascii="Times New Roman" w:hAnsi="Times New Roman"/>
          <w:sz w:val="24"/>
        </w:rPr>
      </w:pPr>
      <w:r w:rsidRPr="00A273DF">
        <w:rPr>
          <w:rFonts w:ascii="Times New Roman" w:hAnsi="Times New Roman"/>
          <w:sz w:val="24"/>
        </w:rPr>
        <w:t>Entrainment occurs during conversation (and may support it functionally). This has been shown for synchronization of postural sway and for synchronization of eye movements. The eye movement work suggests that synchronization aids understanding.</w:t>
      </w:r>
    </w:p>
    <w:p w:rsidR="006F38B2" w:rsidRPr="00A273DF" w:rsidRDefault="006F38B2" w:rsidP="002B2D12">
      <w:pPr>
        <w:spacing w:after="0" w:line="480" w:lineRule="auto"/>
        <w:rPr>
          <w:rFonts w:ascii="Times New Roman" w:hAnsi="Times New Roman"/>
          <w:sz w:val="24"/>
        </w:rPr>
      </w:pPr>
    </w:p>
    <w:p w:rsidR="006F38B2" w:rsidRPr="00A273DF" w:rsidRDefault="006F38B2" w:rsidP="002B2D12">
      <w:pPr>
        <w:widowControl w:val="0"/>
        <w:autoSpaceDE w:val="0"/>
        <w:autoSpaceDN w:val="0"/>
        <w:adjustRightInd w:val="0"/>
        <w:spacing w:after="0" w:line="480" w:lineRule="auto"/>
        <w:ind w:left="709" w:hanging="709"/>
        <w:rPr>
          <w:rFonts w:ascii="Times New Roman" w:hAnsi="Times New Roman"/>
          <w:sz w:val="24"/>
        </w:rPr>
      </w:pPr>
      <w:r w:rsidRPr="00A273DF">
        <w:rPr>
          <w:rFonts w:ascii="Times New Roman" w:hAnsi="Times New Roman"/>
          <w:sz w:val="24"/>
        </w:rPr>
        <w:t>PENDULUM</w:t>
      </w:r>
    </w:p>
    <w:p w:rsidR="006F38B2" w:rsidRPr="00A273DF" w:rsidRDefault="006F38B2" w:rsidP="002B2D12">
      <w:pPr>
        <w:spacing w:after="0" w:line="480" w:lineRule="auto"/>
        <w:rPr>
          <w:rFonts w:ascii="Times New Roman" w:hAnsi="Times New Roman"/>
          <w:sz w:val="24"/>
        </w:rPr>
      </w:pPr>
      <w:r w:rsidRPr="00A273DF">
        <w:rPr>
          <w:rFonts w:ascii="Times New Roman" w:hAnsi="Times New Roman"/>
          <w:sz w:val="24"/>
        </w:rPr>
        <w:t>Richardson, Marsh &amp; Schmidt, 2005</w:t>
      </w:r>
    </w:p>
    <w:p w:rsidR="006F38B2" w:rsidRPr="00A273DF" w:rsidRDefault="006F38B2"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SWAYING</w:t>
      </w:r>
    </w:p>
    <w:p w:rsidR="008A486B" w:rsidRPr="00A273DF" w:rsidRDefault="008A486B" w:rsidP="002B2D12">
      <w:pPr>
        <w:widowControl w:val="0"/>
        <w:autoSpaceDE w:val="0"/>
        <w:autoSpaceDN w:val="0"/>
        <w:adjustRightInd w:val="0"/>
        <w:spacing w:after="0" w:line="480" w:lineRule="auto"/>
        <w:rPr>
          <w:rFonts w:ascii="Times New Roman" w:hAnsi="Times New Roman"/>
          <w:sz w:val="24"/>
        </w:rPr>
      </w:pPr>
      <w:r w:rsidRPr="00A273DF">
        <w:rPr>
          <w:rFonts w:ascii="Times New Roman" w:hAnsi="Times New Roman"/>
          <w:sz w:val="24"/>
        </w:rPr>
        <w:t>Shockley, Santana &amp; Fowler, 2003: Body sway in individuals talking to each other is synchronized even when they cannot see each other</w:t>
      </w:r>
    </w:p>
    <w:p w:rsidR="008A486B" w:rsidRPr="00A273DF" w:rsidRDefault="008A486B" w:rsidP="002B2D12">
      <w:pPr>
        <w:widowControl w:val="0"/>
        <w:autoSpaceDE w:val="0"/>
        <w:autoSpaceDN w:val="0"/>
        <w:adjustRightInd w:val="0"/>
        <w:spacing w:after="0" w:line="480" w:lineRule="auto"/>
        <w:rPr>
          <w:rFonts w:ascii="Times New Roman" w:hAnsi="Times New Roman"/>
          <w:sz w:val="24"/>
        </w:rPr>
      </w:pPr>
      <w:r w:rsidRPr="00A273DF">
        <w:rPr>
          <w:rFonts w:ascii="Times New Roman" w:hAnsi="Times New Roman"/>
          <w:sz w:val="24"/>
        </w:rPr>
        <w:t>Shockley, Baker, Richardson &amp; Fowler, 2007: this is modulated by properties of speech (dyadic speaking rate and similarity in stress patterns of words).</w:t>
      </w: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Stoffregen, Giveans, Villard, Yank &amp; Shockley, 2009 point out that “it is unlikely that conversational dynamics are the sole factor influencing such coordination because when they evaluated the postural coordination of participants who uttered the same words in the same order, but did the task at a different time (i.e.. virtual pairings), they found no influence of speech similarity”.</w:t>
      </w:r>
    </w:p>
    <w:p w:rsidR="00B254CE" w:rsidRDefault="008A486B" w:rsidP="002B2D12">
      <w:pPr>
        <w:spacing w:after="0" w:line="480" w:lineRule="auto"/>
        <w:rPr>
          <w:rFonts w:ascii="Times New Roman" w:hAnsi="Times New Roman"/>
          <w:sz w:val="24"/>
        </w:rPr>
      </w:pPr>
      <w:r w:rsidRPr="00A273DF">
        <w:rPr>
          <w:rFonts w:ascii="Times New Roman" w:hAnsi="Times New Roman"/>
          <w:sz w:val="24"/>
        </w:rPr>
        <w:t>Note: Stoffregen et al. found postural synchronization only on rigid surface (not clear what this means)</w:t>
      </w:r>
    </w:p>
    <w:p w:rsidR="00B254CE" w:rsidRDefault="00B254CE" w:rsidP="002B2D12">
      <w:pPr>
        <w:spacing w:after="0" w:line="480" w:lineRule="auto"/>
        <w:rPr>
          <w:rFonts w:ascii="Times New Roman" w:hAnsi="Times New Roman"/>
          <w:sz w:val="24"/>
        </w:rPr>
      </w:pPr>
      <w:r>
        <w:rPr>
          <w:rFonts w:ascii="Times New Roman" w:hAnsi="Times New Roman"/>
          <w:sz w:val="24"/>
        </w:rPr>
        <w:t>FITTS LAW:</w:t>
      </w:r>
    </w:p>
    <w:p w:rsidR="00B254CE" w:rsidRDefault="00B254CE" w:rsidP="002B2D12">
      <w:pPr>
        <w:spacing w:after="0" w:line="480" w:lineRule="auto"/>
        <w:rPr>
          <w:rFonts w:ascii="Times New Roman" w:hAnsi="Times New Roman"/>
          <w:sz w:val="24"/>
        </w:rPr>
      </w:pPr>
      <w:r>
        <w:rPr>
          <w:rFonts w:ascii="Times New Roman" w:hAnsi="Times New Roman"/>
          <w:sz w:val="24"/>
        </w:rPr>
        <w:t>Mottet et al., 2001</w:t>
      </w:r>
    </w:p>
    <w:p w:rsidR="009D372A" w:rsidRPr="00A273DF" w:rsidRDefault="009D372A" w:rsidP="002B2D12">
      <w:pPr>
        <w:spacing w:after="0" w:line="480" w:lineRule="auto"/>
        <w:rPr>
          <w:rFonts w:ascii="Times New Roman" w:hAnsi="Times New Roman"/>
          <w:sz w:val="24"/>
        </w:rPr>
      </w:pPr>
    </w:p>
    <w:p w:rsidR="009D372A" w:rsidRPr="00A273DF" w:rsidRDefault="009D372A" w:rsidP="002B2D12">
      <w:pPr>
        <w:spacing w:after="0" w:line="480" w:lineRule="auto"/>
        <w:rPr>
          <w:rFonts w:ascii="Times New Roman" w:hAnsi="Times New Roman"/>
          <w:sz w:val="24"/>
        </w:rPr>
      </w:pPr>
      <w:r w:rsidRPr="00A273DF">
        <w:rPr>
          <w:rFonts w:ascii="Times New Roman" w:hAnsi="Times New Roman"/>
          <w:sz w:val="24"/>
        </w:rPr>
        <w:t>MUSIC</w:t>
      </w:r>
    </w:p>
    <w:p w:rsidR="009D372A" w:rsidRPr="00A273DF" w:rsidRDefault="00633C41" w:rsidP="002B2D12">
      <w:pPr>
        <w:spacing w:after="0" w:line="480" w:lineRule="auto"/>
        <w:rPr>
          <w:rFonts w:ascii="Times New Roman" w:hAnsi="Times New Roman"/>
          <w:sz w:val="24"/>
        </w:rPr>
      </w:pPr>
      <w:r>
        <w:rPr>
          <w:rFonts w:ascii="Times New Roman" w:hAnsi="Times New Roman"/>
          <w:sz w:val="24"/>
        </w:rPr>
        <w:t xml:space="preserve"> Clayton et al., 2004 and </w:t>
      </w:r>
      <w:r w:rsidRPr="00A273DF">
        <w:rPr>
          <w:rFonts w:ascii="Times New Roman" w:hAnsi="Times New Roman"/>
          <w:sz w:val="24"/>
        </w:rPr>
        <w:t xml:space="preserve">Congado studies </w:t>
      </w:r>
    </w:p>
    <w:p w:rsidR="008A486B" w:rsidRPr="00A273DF" w:rsidRDefault="008A486B" w:rsidP="002B2D12">
      <w:pPr>
        <w:spacing w:after="0" w:line="480" w:lineRule="auto"/>
        <w:rPr>
          <w:rFonts w:ascii="Times New Roman" w:hAnsi="Times New Roman"/>
          <w:sz w:val="24"/>
        </w:rPr>
      </w:pPr>
    </w:p>
    <w:p w:rsidR="00EA2DBD" w:rsidRPr="00A273DF" w:rsidRDefault="009D372A" w:rsidP="002B2D12">
      <w:pPr>
        <w:pStyle w:val="Heading4"/>
        <w:spacing w:line="480" w:lineRule="auto"/>
        <w:rPr>
          <w:rFonts w:ascii="Times New Roman" w:hAnsi="Times New Roman"/>
          <w:b w:val="0"/>
          <w:color w:val="auto"/>
          <w:sz w:val="24"/>
        </w:rPr>
      </w:pPr>
      <w:r w:rsidRPr="00A273DF">
        <w:rPr>
          <w:rFonts w:ascii="Times New Roman" w:hAnsi="Times New Roman"/>
          <w:b w:val="0"/>
          <w:color w:val="auto"/>
          <w:sz w:val="24"/>
        </w:rPr>
        <w:t>Perception</w:t>
      </w:r>
      <w:r w:rsidR="00EA2DBD" w:rsidRPr="00A273DF">
        <w:rPr>
          <w:rFonts w:ascii="Times New Roman" w:hAnsi="Times New Roman"/>
          <w:b w:val="0"/>
          <w:color w:val="auto"/>
          <w:sz w:val="24"/>
        </w:rPr>
        <w:t>.</w:t>
      </w:r>
    </w:p>
    <w:p w:rsidR="008A486B" w:rsidRPr="00A273DF" w:rsidRDefault="008A486B" w:rsidP="002B2D12">
      <w:pPr>
        <w:spacing w:line="480" w:lineRule="auto"/>
        <w:rPr>
          <w:rFonts w:ascii="Times New Roman" w:hAnsi="Times New Roman"/>
          <w:sz w:val="24"/>
        </w:rPr>
      </w:pPr>
      <w:r w:rsidRPr="00A273DF">
        <w:rPr>
          <w:rFonts w:ascii="Times New Roman" w:hAnsi="Times New Roman"/>
          <w:sz w:val="24"/>
        </w:rPr>
        <w:t>EYE MOVEMENTS</w:t>
      </w: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Richardson &amp; Dale 2005: listeners make similar eye movements as speakers even when they cannot see the speaker; comprehension better for more closely coupled listeners</w:t>
      </w:r>
    </w:p>
    <w:p w:rsidR="006F38B2" w:rsidRPr="00A273DF" w:rsidRDefault="008A486B" w:rsidP="002B2D12">
      <w:pPr>
        <w:spacing w:after="0" w:line="480" w:lineRule="auto"/>
        <w:rPr>
          <w:rFonts w:ascii="Times New Roman" w:hAnsi="Times New Roman"/>
          <w:sz w:val="24"/>
        </w:rPr>
      </w:pPr>
      <w:r w:rsidRPr="00A273DF">
        <w:rPr>
          <w:rFonts w:ascii="Times New Roman" w:hAnsi="Times New Roman"/>
          <w:sz w:val="24"/>
        </w:rPr>
        <w:t>Richardson, Dale, &amp; Kirkham 2007: same finding but in real time dialogue (speaker and listener cannot see each other)</w:t>
      </w:r>
    </w:p>
    <w:p w:rsidR="006F38B2" w:rsidRPr="00A273DF" w:rsidRDefault="006F38B2" w:rsidP="002B2D12">
      <w:pPr>
        <w:spacing w:after="0" w:line="480" w:lineRule="auto"/>
        <w:rPr>
          <w:rFonts w:ascii="Times New Roman" w:hAnsi="Times New Roman"/>
          <w:sz w:val="24"/>
        </w:rPr>
      </w:pPr>
      <w:r w:rsidRPr="00A273DF">
        <w:rPr>
          <w:rFonts w:ascii="Times New Roman" w:hAnsi="Times New Roman"/>
          <w:sz w:val="24"/>
        </w:rPr>
        <w:t>Richardson, Dale, &amp; Kirkham 2007: common knowledge increases entrainment</w:t>
      </w:r>
    </w:p>
    <w:p w:rsidR="006F38B2" w:rsidRPr="00A273DF" w:rsidRDefault="006F38B2" w:rsidP="002B2D12">
      <w:pPr>
        <w:spacing w:after="0" w:line="480" w:lineRule="auto"/>
        <w:rPr>
          <w:rFonts w:ascii="Times New Roman" w:hAnsi="Times New Roman"/>
          <w:sz w:val="24"/>
        </w:rPr>
      </w:pPr>
      <w:r w:rsidRPr="00A273DF">
        <w:rPr>
          <w:rFonts w:ascii="Times New Roman" w:hAnsi="Times New Roman"/>
          <w:sz w:val="24"/>
        </w:rPr>
        <w:t>Richardson, Dale, Tomlinson, &amp; Clark 2008 &amp;</w:t>
      </w:r>
    </w:p>
    <w:p w:rsidR="009D0729" w:rsidRPr="00A273DF" w:rsidRDefault="006F38B2" w:rsidP="002B2D12">
      <w:pPr>
        <w:spacing w:after="0" w:line="480" w:lineRule="auto"/>
        <w:rPr>
          <w:rFonts w:ascii="Times New Roman" w:hAnsi="Times New Roman"/>
          <w:sz w:val="24"/>
        </w:rPr>
      </w:pPr>
      <w:r w:rsidRPr="00A273DF">
        <w:rPr>
          <w:rFonts w:ascii="Times New Roman" w:hAnsi="Times New Roman"/>
          <w:sz w:val="24"/>
        </w:rPr>
        <w:t>Richardson, Dale, &amp; Tomlinson 2009: belief about what other can see changes coordination of eye gaze</w:t>
      </w:r>
    </w:p>
    <w:p w:rsidR="00EA2DBD" w:rsidRPr="00A273DF" w:rsidRDefault="00EA2DBD" w:rsidP="002B2D12">
      <w:pPr>
        <w:spacing w:after="0" w:line="480" w:lineRule="auto"/>
        <w:rPr>
          <w:rFonts w:ascii="Times New Roman" w:hAnsi="Times New Roman"/>
          <w:sz w:val="24"/>
        </w:rPr>
      </w:pPr>
    </w:p>
    <w:p w:rsidR="00BB5442" w:rsidRPr="00A273DF" w:rsidRDefault="00BB5442" w:rsidP="002B2D12">
      <w:pPr>
        <w:pStyle w:val="Heading3"/>
        <w:spacing w:line="480" w:lineRule="auto"/>
        <w:rPr>
          <w:rFonts w:ascii="Times New Roman" w:hAnsi="Times New Roman"/>
          <w:b w:val="0"/>
          <w:i/>
          <w:sz w:val="24"/>
        </w:rPr>
      </w:pPr>
      <w:r w:rsidRPr="00A273DF">
        <w:rPr>
          <w:rFonts w:ascii="Times New Roman" w:hAnsi="Times New Roman"/>
          <w:b w:val="0"/>
          <w:i/>
          <w:sz w:val="24"/>
        </w:rPr>
        <w:t>Perception action matching</w:t>
      </w:r>
      <w:r w:rsidR="0074199F">
        <w:rPr>
          <w:rFonts w:ascii="Times New Roman" w:hAnsi="Times New Roman"/>
          <w:b w:val="0"/>
          <w:i/>
          <w:sz w:val="24"/>
        </w:rPr>
        <w:t xml:space="preserve"> (500 words)</w:t>
      </w:r>
    </w:p>
    <w:p w:rsidR="00EC0552" w:rsidRPr="00A273DF" w:rsidRDefault="00EC0552" w:rsidP="002B2D12">
      <w:pPr>
        <w:spacing w:after="0" w:line="480" w:lineRule="auto"/>
        <w:rPr>
          <w:rFonts w:ascii="Times New Roman" w:hAnsi="Times New Roman"/>
          <w:sz w:val="24"/>
        </w:rPr>
      </w:pPr>
      <w:r w:rsidRPr="00A273DF">
        <w:rPr>
          <w:rFonts w:ascii="Times New Roman" w:hAnsi="Times New Roman"/>
          <w:sz w:val="24"/>
        </w:rPr>
        <w:t>Chartrand, van Baaren</w:t>
      </w:r>
      <w:r w:rsidR="009D372A" w:rsidRPr="00A273DF">
        <w:rPr>
          <w:rFonts w:ascii="Times New Roman" w:hAnsi="Times New Roman"/>
          <w:sz w:val="24"/>
        </w:rPr>
        <w:t xml:space="preserve"> (clearly separate entrainment and mimicry!!!)</w:t>
      </w:r>
    </w:p>
    <w:p w:rsidR="00EA2DBD" w:rsidRPr="00A273DF" w:rsidRDefault="00EA2DBD" w:rsidP="002B2D12">
      <w:pPr>
        <w:spacing w:after="0" w:line="480" w:lineRule="auto"/>
        <w:rPr>
          <w:rFonts w:ascii="Times New Roman" w:hAnsi="Times New Roman"/>
          <w:sz w:val="24"/>
        </w:rPr>
      </w:pPr>
    </w:p>
    <w:p w:rsidR="00BB5442" w:rsidRPr="00A273DF" w:rsidRDefault="00BB5442" w:rsidP="002B2D12">
      <w:pPr>
        <w:pStyle w:val="Heading3"/>
        <w:spacing w:line="480" w:lineRule="auto"/>
        <w:rPr>
          <w:rFonts w:ascii="Times New Roman" w:hAnsi="Times New Roman"/>
          <w:b w:val="0"/>
          <w:i/>
          <w:sz w:val="24"/>
        </w:rPr>
      </w:pPr>
      <w:r w:rsidRPr="00A273DF">
        <w:rPr>
          <w:rFonts w:ascii="Times New Roman" w:hAnsi="Times New Roman"/>
          <w:b w:val="0"/>
          <w:i/>
          <w:sz w:val="24"/>
        </w:rPr>
        <w:t>Action simulation</w:t>
      </w:r>
      <w:r w:rsidR="0074199F">
        <w:rPr>
          <w:rFonts w:ascii="Times New Roman" w:hAnsi="Times New Roman"/>
          <w:b w:val="0"/>
          <w:i/>
          <w:sz w:val="24"/>
        </w:rPr>
        <w:t xml:space="preserve"> (100 words)</w:t>
      </w:r>
    </w:p>
    <w:p w:rsidR="00BB5442" w:rsidRPr="00A273DF" w:rsidRDefault="0074199F" w:rsidP="002B2D12">
      <w:pPr>
        <w:spacing w:after="0" w:line="480" w:lineRule="auto"/>
        <w:rPr>
          <w:rFonts w:ascii="Times New Roman" w:hAnsi="Times New Roman"/>
          <w:sz w:val="24"/>
        </w:rPr>
      </w:pPr>
      <w:r>
        <w:rPr>
          <w:rFonts w:ascii="Times New Roman" w:hAnsi="Times New Roman"/>
          <w:sz w:val="24"/>
        </w:rPr>
        <w:t>??? Alternative proposal for stimulus driven entrainment</w:t>
      </w:r>
    </w:p>
    <w:p w:rsidR="000B0D1C" w:rsidRPr="00A273DF" w:rsidRDefault="000B0D1C" w:rsidP="002B2D12">
      <w:pPr>
        <w:spacing w:after="0" w:line="480" w:lineRule="auto"/>
        <w:rPr>
          <w:rFonts w:ascii="Times New Roman" w:hAnsi="Times New Roman"/>
          <w:sz w:val="24"/>
        </w:rPr>
      </w:pPr>
    </w:p>
    <w:p w:rsidR="000B0D1C" w:rsidRPr="00A273DF" w:rsidRDefault="000B0D1C" w:rsidP="002B2D12">
      <w:pPr>
        <w:pStyle w:val="Heading2"/>
        <w:spacing w:line="480" w:lineRule="auto"/>
        <w:rPr>
          <w:rFonts w:ascii="Times New Roman" w:hAnsi="Times New Roman"/>
          <w:b w:val="0"/>
          <w:i w:val="0"/>
          <w:sz w:val="24"/>
        </w:rPr>
      </w:pPr>
      <w:r w:rsidRPr="00A273DF">
        <w:rPr>
          <w:rFonts w:ascii="Times New Roman" w:hAnsi="Times New Roman"/>
          <w:b w:val="0"/>
          <w:i w:val="0"/>
          <w:sz w:val="24"/>
        </w:rPr>
        <w:t>Side effects of emergent coordination</w:t>
      </w:r>
      <w:r w:rsidR="0074199F">
        <w:rPr>
          <w:rFonts w:ascii="Times New Roman" w:hAnsi="Times New Roman"/>
          <w:b w:val="0"/>
          <w:i w:val="0"/>
          <w:sz w:val="24"/>
        </w:rPr>
        <w:t xml:space="preserve"> (750 words, 3 pages)</w:t>
      </w:r>
    </w:p>
    <w:p w:rsidR="00EA2DBD" w:rsidRPr="00A273DF"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p>
    <w:p w:rsidR="00EA2DBD" w:rsidRPr="00A273DF" w:rsidRDefault="00EA2DBD" w:rsidP="002B2D12">
      <w:pPr>
        <w:pStyle w:val="Heading4"/>
        <w:spacing w:line="480" w:lineRule="auto"/>
        <w:rPr>
          <w:rFonts w:ascii="Times New Roman" w:hAnsi="Times New Roman"/>
          <w:b w:val="0"/>
          <w:color w:val="auto"/>
          <w:sz w:val="24"/>
        </w:rPr>
      </w:pPr>
      <w:r w:rsidRPr="00A273DF">
        <w:rPr>
          <w:rFonts w:ascii="Times New Roman" w:hAnsi="Times New Roman"/>
          <w:b w:val="0"/>
          <w:color w:val="auto"/>
          <w:sz w:val="24"/>
        </w:rPr>
        <w:t>A</w:t>
      </w:r>
      <w:r w:rsidR="009D372A" w:rsidRPr="00A273DF">
        <w:rPr>
          <w:rFonts w:ascii="Times New Roman" w:hAnsi="Times New Roman"/>
          <w:b w:val="0"/>
          <w:color w:val="auto"/>
          <w:sz w:val="24"/>
        </w:rPr>
        <w:t>ction</w:t>
      </w:r>
      <w:r w:rsidRPr="00A273DF">
        <w:rPr>
          <w:rFonts w:ascii="Times New Roman" w:hAnsi="Times New Roman"/>
          <w:b w:val="0"/>
          <w:color w:val="auto"/>
          <w:sz w:val="24"/>
        </w:rPr>
        <w:t>.</w:t>
      </w:r>
      <w:r w:rsidR="0074199F">
        <w:rPr>
          <w:rFonts w:ascii="Times New Roman" w:hAnsi="Times New Roman"/>
          <w:b w:val="0"/>
          <w:color w:val="auto"/>
          <w:sz w:val="24"/>
        </w:rPr>
        <w:t xml:space="preserve"> (250 words)</w:t>
      </w:r>
    </w:p>
    <w:p w:rsidR="009D372A" w:rsidRPr="00A273DF" w:rsidRDefault="000B0D1C" w:rsidP="002B2D12">
      <w:pPr>
        <w:spacing w:line="480" w:lineRule="auto"/>
        <w:rPr>
          <w:rFonts w:ascii="Times New Roman" w:hAnsi="Times New Roman"/>
          <w:sz w:val="24"/>
        </w:rPr>
      </w:pPr>
      <w:r w:rsidRPr="00A273DF">
        <w:rPr>
          <w:rFonts w:ascii="Times New Roman" w:hAnsi="Times New Roman"/>
          <w:sz w:val="24"/>
        </w:rPr>
        <w:t>affiliation</w:t>
      </w:r>
      <w:r w:rsidR="00EA2DBD" w:rsidRPr="00A273DF">
        <w:rPr>
          <w:rFonts w:ascii="Times New Roman" w:hAnsi="Times New Roman"/>
          <w:sz w:val="24"/>
        </w:rPr>
        <w:t xml:space="preserve"> </w:t>
      </w:r>
      <w:r w:rsidR="009D372A" w:rsidRPr="00A273DF">
        <w:rPr>
          <w:rFonts w:ascii="Times New Roman" w:hAnsi="Times New Roman"/>
          <w:sz w:val="24"/>
        </w:rPr>
        <w:t>LIKING</w:t>
      </w:r>
    </w:p>
    <w:p w:rsidR="009D372A" w:rsidRPr="00A273DF" w:rsidRDefault="009D372A" w:rsidP="002B2D12">
      <w:pPr>
        <w:spacing w:after="0" w:line="480" w:lineRule="auto"/>
        <w:rPr>
          <w:rFonts w:ascii="Times New Roman" w:hAnsi="Times New Roman"/>
          <w:sz w:val="24"/>
        </w:rPr>
      </w:pPr>
      <w:r w:rsidRPr="00A273DF">
        <w:rPr>
          <w:rFonts w:ascii="Times New Roman" w:hAnsi="Times New Roman"/>
          <w:sz w:val="24"/>
        </w:rPr>
        <w:t>Miles, Nind, &amp; Macrae, 2009: Perception of interpersonal connectedness depends on synchronization (observers report highest level of rapport when they observe synchronized interaction (0, 180 deg), least for most de-synchronized interaction (90, 270deg)</w:t>
      </w:r>
    </w:p>
    <w:p w:rsidR="009D372A" w:rsidRPr="00A273DF" w:rsidRDefault="009D372A" w:rsidP="002B2D12">
      <w:pPr>
        <w:spacing w:after="0" w:line="480" w:lineRule="auto"/>
        <w:rPr>
          <w:rFonts w:ascii="Times New Roman" w:hAnsi="Times New Roman"/>
          <w:sz w:val="24"/>
        </w:rPr>
      </w:pPr>
      <w:r w:rsidRPr="00A273DF">
        <w:rPr>
          <w:rFonts w:ascii="Times New Roman" w:hAnsi="Times New Roman"/>
          <w:sz w:val="24"/>
        </w:rPr>
        <w:t>Hove &amp; Risen 2009: synchronized tapping increases liking (affiliation ratings)</w:t>
      </w:r>
    </w:p>
    <w:p w:rsidR="009D372A" w:rsidRPr="00A273DF" w:rsidRDefault="009D372A" w:rsidP="002B2D12">
      <w:pPr>
        <w:spacing w:line="480" w:lineRule="auto"/>
        <w:rPr>
          <w:rFonts w:ascii="Times New Roman" w:hAnsi="Times New Roman"/>
          <w:sz w:val="24"/>
        </w:rPr>
      </w:pPr>
      <w:r w:rsidRPr="00A273DF">
        <w:rPr>
          <w:rFonts w:ascii="Times New Roman" w:hAnsi="Times New Roman"/>
          <w:sz w:val="24"/>
        </w:rPr>
        <w:t>(note: earlier work has not provided conclusive evidence and tends to be correlational rat</w:t>
      </w:r>
      <w:r w:rsidR="00EA2DBD" w:rsidRPr="00A273DF">
        <w:rPr>
          <w:rFonts w:ascii="Times New Roman" w:hAnsi="Times New Roman"/>
          <w:sz w:val="24"/>
        </w:rPr>
        <w:t>her than showing a causal link)</w:t>
      </w:r>
    </w:p>
    <w:p w:rsidR="00A70412" w:rsidRDefault="009D372A" w:rsidP="002B2D12">
      <w:pPr>
        <w:spacing w:line="480" w:lineRule="auto"/>
        <w:rPr>
          <w:rFonts w:ascii="Times New Roman" w:hAnsi="Times New Roman"/>
          <w:sz w:val="24"/>
        </w:rPr>
      </w:pPr>
      <w:r w:rsidRPr="00A273DF">
        <w:rPr>
          <w:rFonts w:ascii="Times New Roman" w:hAnsi="Times New Roman"/>
          <w:sz w:val="24"/>
        </w:rPr>
        <w:t>Wiltermuth &amp; Heath, 2009: acting in synchrony with others increases willingness to cooperate by increasing group cohesion</w:t>
      </w:r>
    </w:p>
    <w:p w:rsidR="009D372A" w:rsidRPr="00A273DF" w:rsidRDefault="00A70412" w:rsidP="002B2D12">
      <w:pPr>
        <w:spacing w:line="480" w:lineRule="auto"/>
        <w:rPr>
          <w:rFonts w:ascii="Times New Roman" w:hAnsi="Times New Roman"/>
          <w:sz w:val="24"/>
        </w:rPr>
      </w:pPr>
      <w:r>
        <w:rPr>
          <w:rFonts w:ascii="Times New Roman" w:hAnsi="Times New Roman"/>
          <w:sz w:val="24"/>
        </w:rPr>
        <w:t>Valdesolo et al., 2009, Enhanced perception in joint action through entrainment</w:t>
      </w:r>
    </w:p>
    <w:p w:rsidR="00A70412" w:rsidRPr="00A70412" w:rsidRDefault="00EA2DBD" w:rsidP="00A70412">
      <w:pPr>
        <w:pStyle w:val="Heading4"/>
        <w:spacing w:line="480" w:lineRule="auto"/>
        <w:rPr>
          <w:rFonts w:ascii="Times New Roman" w:hAnsi="Times New Roman"/>
          <w:b w:val="0"/>
          <w:color w:val="auto"/>
          <w:sz w:val="24"/>
        </w:rPr>
      </w:pPr>
      <w:r w:rsidRPr="00A273DF">
        <w:rPr>
          <w:rFonts w:ascii="Times New Roman" w:hAnsi="Times New Roman"/>
          <w:b w:val="0"/>
          <w:color w:val="auto"/>
          <w:sz w:val="24"/>
        </w:rPr>
        <w:t>P</w:t>
      </w:r>
      <w:r w:rsidR="009D372A" w:rsidRPr="00A273DF">
        <w:rPr>
          <w:rFonts w:ascii="Times New Roman" w:hAnsi="Times New Roman"/>
          <w:b w:val="0"/>
          <w:color w:val="auto"/>
          <w:sz w:val="24"/>
        </w:rPr>
        <w:t>erception</w:t>
      </w:r>
      <w:r w:rsidRPr="00A273DF">
        <w:rPr>
          <w:rFonts w:ascii="Times New Roman" w:hAnsi="Times New Roman"/>
          <w:b w:val="0"/>
          <w:color w:val="auto"/>
          <w:sz w:val="24"/>
        </w:rPr>
        <w:t>.</w:t>
      </w:r>
      <w:r w:rsidR="0074199F">
        <w:rPr>
          <w:rFonts w:ascii="Times New Roman" w:hAnsi="Times New Roman"/>
          <w:b w:val="0"/>
          <w:color w:val="auto"/>
          <w:sz w:val="24"/>
        </w:rPr>
        <w:t xml:space="preserve"> (250 words)</w:t>
      </w:r>
    </w:p>
    <w:p w:rsidR="00A70412" w:rsidRDefault="00A70412" w:rsidP="002B2D12">
      <w:pPr>
        <w:spacing w:after="0" w:line="480" w:lineRule="auto"/>
        <w:rPr>
          <w:rFonts w:ascii="Times New Roman" w:hAnsi="Times New Roman"/>
          <w:sz w:val="24"/>
        </w:rPr>
      </w:pPr>
    </w:p>
    <w:p w:rsidR="000B0D1C" w:rsidRPr="00A273DF" w:rsidRDefault="000B0D1C" w:rsidP="002B2D12">
      <w:pPr>
        <w:spacing w:after="0" w:line="480" w:lineRule="auto"/>
        <w:rPr>
          <w:rFonts w:ascii="Times New Roman" w:hAnsi="Times New Roman"/>
          <w:sz w:val="24"/>
        </w:rPr>
      </w:pPr>
      <w:r w:rsidRPr="00A273DF">
        <w:rPr>
          <w:rFonts w:ascii="Times New Roman" w:hAnsi="Times New Roman"/>
          <w:sz w:val="24"/>
        </w:rPr>
        <w:t>improved understanding and memory (Daniel Richardson)</w:t>
      </w:r>
    </w:p>
    <w:p w:rsidR="009D372A" w:rsidRPr="00A273DF" w:rsidRDefault="009D372A" w:rsidP="002B2D12">
      <w:pPr>
        <w:spacing w:line="480" w:lineRule="auto"/>
        <w:rPr>
          <w:rFonts w:ascii="Times New Roman" w:hAnsi="Times New Roman"/>
          <w:sz w:val="24"/>
        </w:rPr>
      </w:pPr>
      <w:r w:rsidRPr="00A273DF">
        <w:rPr>
          <w:rFonts w:ascii="Times New Roman" w:hAnsi="Times New Roman"/>
          <w:sz w:val="24"/>
        </w:rPr>
        <w:t>IMPROVED PERFORMANCE</w:t>
      </w:r>
    </w:p>
    <w:p w:rsidR="009D372A" w:rsidRPr="00A273DF" w:rsidRDefault="009D372A" w:rsidP="002B2D12">
      <w:pPr>
        <w:spacing w:line="480" w:lineRule="auto"/>
        <w:rPr>
          <w:rFonts w:ascii="Times New Roman" w:hAnsi="Times New Roman"/>
          <w:sz w:val="24"/>
        </w:rPr>
      </w:pPr>
      <w:r w:rsidRPr="00A273DF">
        <w:rPr>
          <w:rFonts w:ascii="Times New Roman" w:hAnsi="Times New Roman"/>
          <w:sz w:val="24"/>
        </w:rPr>
        <w:t>Richardson &amp; Dale, 2005: degree of recurrence between individual speaker-listener pairs reliably predicted how many of the comprehension questions the listener answered correctly. A second experiment provides evidence that gaze coordination and comprehension are causally connected. Participants responded to comprehension questions more readily when pictures were flashed in time with the speakers’ fixations (making the listener more similar to the speaker in terms of gaze) compared to a randomized version.</w:t>
      </w:r>
    </w:p>
    <w:p w:rsidR="009D372A" w:rsidRPr="00A273DF" w:rsidRDefault="00EA2DBD" w:rsidP="002B2D12">
      <w:pPr>
        <w:pStyle w:val="Heading3"/>
        <w:spacing w:line="480" w:lineRule="auto"/>
        <w:rPr>
          <w:rFonts w:ascii="Times New Roman" w:hAnsi="Times New Roman"/>
          <w:b w:val="0"/>
          <w:i/>
          <w:sz w:val="24"/>
        </w:rPr>
      </w:pPr>
      <w:r w:rsidRPr="00A273DF">
        <w:rPr>
          <w:rFonts w:ascii="Times New Roman" w:hAnsi="Times New Roman"/>
          <w:b w:val="0"/>
          <w:i/>
          <w:sz w:val="24"/>
        </w:rPr>
        <w:t>Perception action match</w:t>
      </w:r>
      <w:r w:rsidR="0074199F">
        <w:rPr>
          <w:rFonts w:ascii="Times New Roman" w:hAnsi="Times New Roman"/>
          <w:b w:val="0"/>
          <w:i/>
          <w:sz w:val="24"/>
        </w:rPr>
        <w:t xml:space="preserve"> (250 words)</w:t>
      </w:r>
    </w:p>
    <w:p w:rsidR="000B0D1C" w:rsidRPr="00A273DF" w:rsidRDefault="009D372A" w:rsidP="002B2D12">
      <w:pPr>
        <w:spacing w:after="0" w:line="480" w:lineRule="auto"/>
        <w:rPr>
          <w:rFonts w:ascii="Times New Roman" w:hAnsi="Times New Roman"/>
          <w:sz w:val="24"/>
        </w:rPr>
      </w:pPr>
      <w:r w:rsidRPr="00A273DF">
        <w:rPr>
          <w:rFonts w:ascii="Times New Roman" w:hAnsi="Times New Roman"/>
          <w:sz w:val="24"/>
        </w:rPr>
        <w:t>Van Baaren &amp; Chartrand and others</w:t>
      </w:r>
    </w:p>
    <w:p w:rsidR="00EA2DBD" w:rsidRPr="00A273DF" w:rsidRDefault="00EA2DBD" w:rsidP="002B2D12">
      <w:pPr>
        <w:pStyle w:val="Heading3"/>
        <w:spacing w:line="480" w:lineRule="auto"/>
        <w:rPr>
          <w:rFonts w:ascii="Times New Roman" w:hAnsi="Times New Roman"/>
          <w:b w:val="0"/>
          <w:i/>
          <w:sz w:val="24"/>
        </w:rPr>
      </w:pPr>
      <w:r w:rsidRPr="00A273DF">
        <w:rPr>
          <w:rFonts w:ascii="Times New Roman" w:hAnsi="Times New Roman"/>
          <w:b w:val="0"/>
          <w:i/>
          <w:sz w:val="24"/>
        </w:rPr>
        <w:t>Action simulation</w:t>
      </w:r>
    </w:p>
    <w:p w:rsidR="00EA2DBD" w:rsidRPr="00A273DF" w:rsidRDefault="0074199F" w:rsidP="002B2D12">
      <w:pPr>
        <w:spacing w:after="0" w:line="480" w:lineRule="auto"/>
        <w:rPr>
          <w:rFonts w:ascii="Times New Roman" w:hAnsi="Times New Roman"/>
          <w:sz w:val="24"/>
        </w:rPr>
      </w:pPr>
      <w:r>
        <w:rPr>
          <w:rFonts w:ascii="Times New Roman" w:hAnsi="Times New Roman"/>
          <w:sz w:val="24"/>
        </w:rPr>
        <w:t>???</w:t>
      </w:r>
    </w:p>
    <w:p w:rsidR="009D0729" w:rsidRPr="00A273DF" w:rsidRDefault="009D0729" w:rsidP="002B2D12">
      <w:pPr>
        <w:spacing w:after="0" w:line="480" w:lineRule="auto"/>
        <w:rPr>
          <w:rFonts w:ascii="Times New Roman" w:hAnsi="Times New Roman"/>
          <w:sz w:val="24"/>
        </w:rPr>
      </w:pPr>
    </w:p>
    <w:p w:rsidR="009D0729" w:rsidRPr="00A273DF" w:rsidRDefault="000B0D1C" w:rsidP="002B2D12">
      <w:pPr>
        <w:pStyle w:val="Heading2"/>
        <w:spacing w:line="480" w:lineRule="auto"/>
        <w:rPr>
          <w:rFonts w:ascii="Times New Roman" w:hAnsi="Times New Roman"/>
          <w:b w:val="0"/>
          <w:i w:val="0"/>
          <w:sz w:val="24"/>
        </w:rPr>
      </w:pPr>
      <w:r w:rsidRPr="00A273DF">
        <w:rPr>
          <w:rFonts w:ascii="Times New Roman" w:hAnsi="Times New Roman"/>
          <w:b w:val="0"/>
          <w:i w:val="0"/>
          <w:sz w:val="24"/>
        </w:rPr>
        <w:t>P</w:t>
      </w:r>
      <w:r w:rsidR="009D0729" w:rsidRPr="00A273DF">
        <w:rPr>
          <w:rFonts w:ascii="Times New Roman" w:hAnsi="Times New Roman"/>
          <w:b w:val="0"/>
          <w:i w:val="0"/>
          <w:sz w:val="24"/>
        </w:rPr>
        <w:t>lanned coordination</w:t>
      </w:r>
      <w:r w:rsidR="0074199F">
        <w:rPr>
          <w:rFonts w:ascii="Times New Roman" w:hAnsi="Times New Roman"/>
          <w:b w:val="0"/>
          <w:i w:val="0"/>
          <w:sz w:val="24"/>
        </w:rPr>
        <w:t xml:space="preserve"> (1250 words, 5 pages)</w:t>
      </w:r>
    </w:p>
    <w:p w:rsidR="00D220B6" w:rsidRDefault="00DF41C2" w:rsidP="00D220B6">
      <w:pPr>
        <w:pStyle w:val="Heading3"/>
        <w:spacing w:line="480" w:lineRule="auto"/>
        <w:rPr>
          <w:rFonts w:ascii="Times New Roman" w:hAnsi="Times New Roman"/>
          <w:b w:val="0"/>
          <w:i/>
          <w:sz w:val="24"/>
        </w:rPr>
      </w:pPr>
      <w:r>
        <w:rPr>
          <w:rFonts w:ascii="Times New Roman" w:hAnsi="Times New Roman"/>
          <w:b w:val="0"/>
          <w:i/>
          <w:sz w:val="24"/>
        </w:rPr>
        <w:t>Joint task representations</w:t>
      </w:r>
    </w:p>
    <w:p w:rsidR="000B0D1C" w:rsidRPr="00D220B6" w:rsidRDefault="000B0D1C" w:rsidP="00D220B6"/>
    <w:p w:rsidR="00D220B6" w:rsidRPr="00D220B6" w:rsidRDefault="00D220B6" w:rsidP="00D220B6">
      <w:pPr>
        <w:pStyle w:val="Heading4"/>
        <w:rPr>
          <w:rFonts w:ascii="Times New Roman" w:hAnsi="Times New Roman"/>
          <w:b w:val="0"/>
          <w:color w:val="auto"/>
          <w:sz w:val="24"/>
        </w:rPr>
      </w:pPr>
      <w:r w:rsidRPr="00D220B6">
        <w:rPr>
          <w:rFonts w:ascii="Times New Roman" w:hAnsi="Times New Roman"/>
          <w:b w:val="0"/>
          <w:color w:val="auto"/>
          <w:sz w:val="24"/>
        </w:rPr>
        <w:t>Basic processes.</w:t>
      </w:r>
      <w:r w:rsidR="0074199F">
        <w:rPr>
          <w:rFonts w:ascii="Times New Roman" w:hAnsi="Times New Roman"/>
          <w:b w:val="0"/>
          <w:color w:val="auto"/>
          <w:sz w:val="24"/>
        </w:rPr>
        <w:t xml:space="preserve"> (500 words)</w:t>
      </w:r>
    </w:p>
    <w:p w:rsidR="00D220B6" w:rsidRDefault="00D220B6" w:rsidP="00D220B6">
      <w:pPr>
        <w:spacing w:after="0" w:line="480" w:lineRule="auto"/>
        <w:rPr>
          <w:rFonts w:ascii="Times New Roman" w:hAnsi="Times New Roman"/>
          <w:sz w:val="24"/>
        </w:rPr>
      </w:pPr>
    </w:p>
    <w:p w:rsidR="00AB0428" w:rsidRDefault="00AB0428" w:rsidP="00D220B6">
      <w:pPr>
        <w:spacing w:after="0" w:line="480" w:lineRule="auto"/>
        <w:rPr>
          <w:rFonts w:ascii="Times New Roman" w:hAnsi="Times New Roman"/>
          <w:sz w:val="24"/>
        </w:rPr>
      </w:pPr>
      <w:r w:rsidRPr="000220B0">
        <w:rPr>
          <w:rFonts w:ascii="Times New Roman" w:hAnsi="Times New Roman"/>
          <w:sz w:val="24"/>
        </w:rPr>
        <w:t>Co-representation as the main evidence that x is not minimal in humans performing tasks together.</w:t>
      </w:r>
    </w:p>
    <w:p w:rsidR="00EB5D1D" w:rsidRDefault="00D220B6" w:rsidP="00D220B6">
      <w:pPr>
        <w:spacing w:after="0" w:line="480" w:lineRule="auto"/>
        <w:rPr>
          <w:rFonts w:ascii="Times New Roman" w:hAnsi="Times New Roman"/>
          <w:sz w:val="24"/>
        </w:rPr>
      </w:pPr>
      <w:r w:rsidRPr="00A273DF">
        <w:rPr>
          <w:rFonts w:ascii="Times New Roman" w:hAnsi="Times New Roman"/>
          <w:sz w:val="24"/>
        </w:rPr>
        <w:t>Task co-representation in turn taking</w:t>
      </w:r>
    </w:p>
    <w:p w:rsidR="00374119" w:rsidRDefault="00EB5D1D" w:rsidP="00D220B6">
      <w:pPr>
        <w:spacing w:after="0" w:line="480" w:lineRule="auto"/>
        <w:rPr>
          <w:rFonts w:ascii="Times New Roman" w:hAnsi="Times New Roman"/>
          <w:sz w:val="24"/>
        </w:rPr>
      </w:pPr>
      <w:r>
        <w:rPr>
          <w:rFonts w:ascii="Times New Roman" w:hAnsi="Times New Roman"/>
          <w:sz w:val="24"/>
        </w:rPr>
        <w:t>Atmaca, Sebanz, Prinz, &amp; Knoblich, 2008. SNARC</w:t>
      </w:r>
    </w:p>
    <w:p w:rsidR="00374119" w:rsidRDefault="00EB5D1D" w:rsidP="00374119">
      <w:pPr>
        <w:spacing w:after="0" w:line="480" w:lineRule="auto"/>
        <w:ind w:firstLine="708"/>
        <w:rPr>
          <w:rFonts w:ascii="Times New Roman" w:hAnsi="Times New Roman"/>
          <w:sz w:val="24"/>
        </w:rPr>
      </w:pPr>
      <w:r>
        <w:rPr>
          <w:rFonts w:ascii="Times New Roman" w:hAnsi="Times New Roman"/>
          <w:sz w:val="24"/>
        </w:rPr>
        <w:t>Milanese, Iani, &amp; Rubichi (in press)</w:t>
      </w:r>
    </w:p>
    <w:p w:rsidR="00374119" w:rsidRDefault="00374119" w:rsidP="00374119">
      <w:pPr>
        <w:spacing w:after="0" w:line="480" w:lineRule="auto"/>
        <w:ind w:firstLine="708"/>
        <w:rPr>
          <w:rFonts w:ascii="Times New Roman" w:hAnsi="Times New Roman"/>
          <w:sz w:val="24"/>
        </w:rPr>
      </w:pPr>
      <w:r>
        <w:rPr>
          <w:rFonts w:ascii="Times New Roman" w:hAnsi="Times New Roman"/>
          <w:sz w:val="24"/>
        </w:rPr>
        <w:t>Ramnani &amp; Miall, 2004</w:t>
      </w:r>
    </w:p>
    <w:p w:rsidR="00374119" w:rsidRDefault="00374119" w:rsidP="00374119">
      <w:pPr>
        <w:spacing w:after="0" w:line="480" w:lineRule="auto"/>
        <w:ind w:firstLine="708"/>
        <w:rPr>
          <w:rFonts w:ascii="Times New Roman" w:hAnsi="Times New Roman"/>
          <w:sz w:val="24"/>
        </w:rPr>
      </w:pPr>
      <w:r>
        <w:rPr>
          <w:rFonts w:ascii="Times New Roman" w:hAnsi="Times New Roman"/>
          <w:sz w:val="24"/>
        </w:rPr>
        <w:t>Sebanz et al., (2003, 2006a, 2006b, 2007)</w:t>
      </w:r>
    </w:p>
    <w:p w:rsidR="00374119" w:rsidRDefault="00374119" w:rsidP="00374119">
      <w:pPr>
        <w:spacing w:after="0" w:line="480" w:lineRule="auto"/>
        <w:ind w:firstLine="708"/>
        <w:rPr>
          <w:rFonts w:ascii="Times New Roman" w:hAnsi="Times New Roman"/>
          <w:sz w:val="24"/>
        </w:rPr>
      </w:pPr>
      <w:r>
        <w:rPr>
          <w:rFonts w:ascii="Times New Roman" w:hAnsi="Times New Roman"/>
          <w:sz w:val="24"/>
        </w:rPr>
        <w:t>Tsai, Kuo, Jing, Hung, &amp; Tzeng (2006).</w:t>
      </w:r>
    </w:p>
    <w:p w:rsidR="00374119" w:rsidRDefault="00D220B6" w:rsidP="00D220B6">
      <w:pPr>
        <w:spacing w:after="0" w:line="480" w:lineRule="auto"/>
        <w:rPr>
          <w:rFonts w:ascii="Times New Roman" w:hAnsi="Times New Roman"/>
          <w:sz w:val="24"/>
        </w:rPr>
      </w:pPr>
      <w:r w:rsidRPr="00A273DF">
        <w:rPr>
          <w:rFonts w:ascii="Times New Roman" w:hAnsi="Times New Roman"/>
          <w:sz w:val="24"/>
        </w:rPr>
        <w:t>Task co-representation in synchronized action</w:t>
      </w:r>
    </w:p>
    <w:p w:rsidR="00D220B6" w:rsidRPr="00A273DF" w:rsidRDefault="00374119" w:rsidP="00D220B6">
      <w:pPr>
        <w:spacing w:after="0" w:line="480" w:lineRule="auto"/>
        <w:rPr>
          <w:rFonts w:ascii="Times New Roman" w:hAnsi="Times New Roman"/>
          <w:sz w:val="24"/>
        </w:rPr>
      </w:pPr>
      <w:r>
        <w:rPr>
          <w:rFonts w:ascii="Times New Roman" w:hAnsi="Times New Roman"/>
          <w:sz w:val="24"/>
        </w:rPr>
        <w:t>Sebanz et al., (2005)</w:t>
      </w:r>
    </w:p>
    <w:p w:rsidR="00D220B6" w:rsidRPr="00D220B6" w:rsidRDefault="00D220B6" w:rsidP="00D220B6">
      <w:pPr>
        <w:rPr>
          <w:rFonts w:ascii="Times New Roman" w:hAnsi="Times New Roman"/>
          <w:sz w:val="24"/>
        </w:rPr>
      </w:pPr>
    </w:p>
    <w:p w:rsidR="00D220B6" w:rsidRPr="00D220B6" w:rsidRDefault="00D220B6" w:rsidP="00D220B6">
      <w:pPr>
        <w:pStyle w:val="Heading4"/>
        <w:rPr>
          <w:rFonts w:ascii="Times New Roman" w:hAnsi="Times New Roman"/>
          <w:b w:val="0"/>
          <w:color w:val="auto"/>
          <w:sz w:val="24"/>
        </w:rPr>
      </w:pPr>
      <w:r w:rsidRPr="00D220B6">
        <w:rPr>
          <w:rFonts w:ascii="Times New Roman" w:hAnsi="Times New Roman"/>
          <w:b w:val="0"/>
          <w:color w:val="auto"/>
          <w:sz w:val="24"/>
        </w:rPr>
        <w:t>Interpersonal factors</w:t>
      </w:r>
      <w:r w:rsidR="0074199F">
        <w:rPr>
          <w:rFonts w:ascii="Times New Roman" w:hAnsi="Times New Roman"/>
          <w:b w:val="0"/>
          <w:color w:val="auto"/>
          <w:sz w:val="24"/>
        </w:rPr>
        <w:t xml:space="preserve"> (300 words)</w:t>
      </w:r>
      <w:r w:rsidRPr="00D220B6">
        <w:rPr>
          <w:rFonts w:ascii="Times New Roman" w:hAnsi="Times New Roman"/>
          <w:b w:val="0"/>
          <w:color w:val="auto"/>
          <w:sz w:val="24"/>
        </w:rPr>
        <w:t>.</w:t>
      </w:r>
    </w:p>
    <w:p w:rsidR="00C109D6" w:rsidRDefault="00C109D6" w:rsidP="00EB5D1D">
      <w:pPr>
        <w:spacing w:after="0" w:line="480" w:lineRule="auto"/>
        <w:ind w:firstLine="708"/>
        <w:rPr>
          <w:rFonts w:ascii="Times New Roman" w:hAnsi="Times New Roman"/>
          <w:sz w:val="24"/>
        </w:rPr>
      </w:pPr>
    </w:p>
    <w:p w:rsidR="00C109D6" w:rsidRPr="000220B0" w:rsidRDefault="00C109D6" w:rsidP="00C109D6">
      <w:pPr>
        <w:spacing w:after="0" w:line="480" w:lineRule="auto"/>
        <w:rPr>
          <w:rFonts w:ascii="Times New Roman" w:hAnsi="Times New Roman"/>
          <w:sz w:val="24"/>
        </w:rPr>
      </w:pPr>
      <w:r w:rsidRPr="000220B0">
        <w:rPr>
          <w:rFonts w:ascii="Times New Roman" w:hAnsi="Times New Roman"/>
          <w:sz w:val="24"/>
        </w:rPr>
        <w:t>Hommel &amp; Colzato -&gt; me + x may depend on liking, mood, mentalizing skills, feedback about the other’s actions.</w:t>
      </w:r>
    </w:p>
    <w:p w:rsidR="00EB5D1D" w:rsidRDefault="00EB5D1D" w:rsidP="00EB5D1D">
      <w:pPr>
        <w:spacing w:after="0" w:line="480" w:lineRule="auto"/>
        <w:ind w:firstLine="708"/>
        <w:rPr>
          <w:rFonts w:ascii="Times New Roman" w:hAnsi="Times New Roman"/>
          <w:sz w:val="24"/>
        </w:rPr>
      </w:pPr>
    </w:p>
    <w:p w:rsidR="003B7C2D" w:rsidRDefault="00D220B6" w:rsidP="00EB5D1D">
      <w:pPr>
        <w:spacing w:after="0" w:line="480" w:lineRule="auto"/>
        <w:ind w:firstLine="708"/>
        <w:rPr>
          <w:rFonts w:ascii="Times New Roman" w:hAnsi="Times New Roman"/>
          <w:sz w:val="24"/>
        </w:rPr>
      </w:pPr>
      <w:r>
        <w:rPr>
          <w:rFonts w:ascii="Times New Roman" w:hAnsi="Times New Roman"/>
          <w:sz w:val="24"/>
        </w:rPr>
        <w:t>Becchio, Satori, Bulgheroni, &amp; Castiello (2007). Cooperation vs. competition</w:t>
      </w:r>
      <w:r w:rsidR="00113629">
        <w:rPr>
          <w:rFonts w:ascii="Times New Roman" w:hAnsi="Times New Roman"/>
          <w:sz w:val="24"/>
        </w:rPr>
        <w:t xml:space="preserve"> between agents</w:t>
      </w:r>
      <w:r>
        <w:rPr>
          <w:rFonts w:ascii="Times New Roman" w:hAnsi="Times New Roman"/>
          <w:sz w:val="24"/>
        </w:rPr>
        <w:t>.</w:t>
      </w:r>
    </w:p>
    <w:p w:rsidR="00B254CE" w:rsidRDefault="003B7C2D" w:rsidP="00B254CE">
      <w:pPr>
        <w:spacing w:after="0" w:line="480" w:lineRule="auto"/>
        <w:ind w:firstLine="708"/>
        <w:rPr>
          <w:rFonts w:ascii="Times New Roman" w:hAnsi="Times New Roman"/>
          <w:sz w:val="24"/>
        </w:rPr>
      </w:pPr>
      <w:r>
        <w:rPr>
          <w:rFonts w:ascii="Times New Roman" w:hAnsi="Times New Roman"/>
          <w:sz w:val="24"/>
        </w:rPr>
        <w:t>Becchio et al. Consciousness and Cognition</w:t>
      </w:r>
    </w:p>
    <w:p w:rsidR="00A70412" w:rsidRDefault="00B254CE" w:rsidP="00EB5D1D">
      <w:pPr>
        <w:spacing w:after="0" w:line="480" w:lineRule="auto"/>
        <w:ind w:firstLine="708"/>
        <w:rPr>
          <w:rFonts w:ascii="Times New Roman" w:hAnsi="Times New Roman"/>
          <w:sz w:val="24"/>
        </w:rPr>
      </w:pPr>
      <w:r>
        <w:rPr>
          <w:rFonts w:ascii="Times New Roman" w:hAnsi="Times New Roman"/>
          <w:sz w:val="24"/>
        </w:rPr>
        <w:t>Georgiu, Becchio et al., 2006: Cooperation and competition</w:t>
      </w:r>
    </w:p>
    <w:p w:rsidR="00EB5D1D" w:rsidRDefault="00A70412" w:rsidP="00EB5D1D">
      <w:pPr>
        <w:spacing w:after="0" w:line="480" w:lineRule="auto"/>
        <w:ind w:firstLine="708"/>
        <w:rPr>
          <w:rFonts w:ascii="Times New Roman" w:hAnsi="Times New Roman"/>
          <w:sz w:val="24"/>
        </w:rPr>
      </w:pPr>
      <w:r>
        <w:rPr>
          <w:rFonts w:ascii="Times New Roman" w:hAnsi="Times New Roman"/>
          <w:sz w:val="24"/>
        </w:rPr>
        <w:t xml:space="preserve">Sartori et al. 2009 </w:t>
      </w:r>
    </w:p>
    <w:p w:rsidR="00EB5D1D" w:rsidRDefault="00EB5D1D" w:rsidP="00EB5D1D">
      <w:pPr>
        <w:spacing w:after="0" w:line="480" w:lineRule="auto"/>
        <w:ind w:firstLine="708"/>
        <w:rPr>
          <w:rFonts w:ascii="Times New Roman" w:hAnsi="Times New Roman"/>
          <w:sz w:val="24"/>
        </w:rPr>
      </w:pPr>
      <w:r>
        <w:rPr>
          <w:rFonts w:ascii="Times New Roman" w:hAnsi="Times New Roman"/>
          <w:sz w:val="24"/>
        </w:rPr>
        <w:t>De Bruin, Miedl, &amp; Bekkering (???). Competition and joint Simon</w:t>
      </w:r>
    </w:p>
    <w:p w:rsidR="00D220B6" w:rsidRPr="00A273DF" w:rsidRDefault="00EB5D1D" w:rsidP="00EB5D1D">
      <w:pPr>
        <w:spacing w:after="0" w:line="480" w:lineRule="auto"/>
        <w:ind w:firstLine="708"/>
        <w:rPr>
          <w:rFonts w:ascii="Times New Roman" w:hAnsi="Times New Roman"/>
          <w:sz w:val="24"/>
        </w:rPr>
      </w:pPr>
      <w:r>
        <w:rPr>
          <w:rFonts w:ascii="Times New Roman" w:hAnsi="Times New Roman"/>
          <w:sz w:val="24"/>
        </w:rPr>
        <w:t>Hommel, Colzato, &amp; van den Wildenberg (2009)</w:t>
      </w:r>
    </w:p>
    <w:p w:rsidR="00374119" w:rsidRDefault="00374119" w:rsidP="00D220B6">
      <w:pPr>
        <w:rPr>
          <w:rFonts w:ascii="Times New Roman" w:hAnsi="Times New Roman"/>
          <w:sz w:val="24"/>
        </w:rPr>
      </w:pPr>
      <w:r>
        <w:rPr>
          <w:rFonts w:ascii="Times New Roman" w:hAnsi="Times New Roman"/>
          <w:sz w:val="24"/>
        </w:rPr>
        <w:tab/>
        <w:t xml:space="preserve">Ruys &amp; Aarts (in press). </w:t>
      </w:r>
    </w:p>
    <w:p w:rsidR="00374119" w:rsidRDefault="00374119" w:rsidP="00374119">
      <w:pPr>
        <w:spacing w:after="0" w:line="480" w:lineRule="auto"/>
        <w:ind w:firstLine="708"/>
        <w:rPr>
          <w:rFonts w:ascii="Times New Roman" w:hAnsi="Times New Roman"/>
          <w:sz w:val="24"/>
        </w:rPr>
      </w:pPr>
      <w:r>
        <w:rPr>
          <w:rFonts w:ascii="Times New Roman" w:hAnsi="Times New Roman"/>
          <w:sz w:val="24"/>
        </w:rPr>
        <w:t>Tsai, Kuo, Hung, &amp; Tzeng (2008)</w:t>
      </w:r>
    </w:p>
    <w:p w:rsidR="00D220B6" w:rsidRPr="00D220B6" w:rsidRDefault="00374119" w:rsidP="00374119">
      <w:pPr>
        <w:spacing w:after="0" w:line="480" w:lineRule="auto"/>
        <w:ind w:firstLine="708"/>
        <w:rPr>
          <w:rFonts w:ascii="Times New Roman" w:hAnsi="Times New Roman"/>
          <w:sz w:val="24"/>
        </w:rPr>
      </w:pPr>
      <w:r>
        <w:rPr>
          <w:rFonts w:ascii="Times New Roman" w:hAnsi="Times New Roman"/>
          <w:sz w:val="24"/>
        </w:rPr>
        <w:t xml:space="preserve">Welsh (2009) </w:t>
      </w:r>
    </w:p>
    <w:p w:rsidR="000B0D1C" w:rsidRPr="00A273DF" w:rsidRDefault="00DF41C2" w:rsidP="002B2D12">
      <w:pPr>
        <w:pStyle w:val="Heading3"/>
        <w:spacing w:line="480" w:lineRule="auto"/>
        <w:rPr>
          <w:rFonts w:ascii="Times New Roman" w:hAnsi="Times New Roman"/>
          <w:b w:val="0"/>
          <w:i/>
          <w:sz w:val="24"/>
        </w:rPr>
      </w:pPr>
      <w:r>
        <w:rPr>
          <w:rFonts w:ascii="Times New Roman" w:hAnsi="Times New Roman"/>
          <w:b w:val="0"/>
          <w:i/>
          <w:sz w:val="24"/>
        </w:rPr>
        <w:t>Joint perceptions</w:t>
      </w:r>
      <w:r w:rsidR="0074199F">
        <w:rPr>
          <w:rFonts w:ascii="Times New Roman" w:hAnsi="Times New Roman"/>
          <w:b w:val="0"/>
          <w:i/>
          <w:sz w:val="24"/>
        </w:rPr>
        <w:t xml:space="preserve"> (300 words)</w:t>
      </w:r>
    </w:p>
    <w:p w:rsidR="006D4C09" w:rsidRDefault="00221C42" w:rsidP="00EB5D1D">
      <w:pPr>
        <w:spacing w:after="0" w:line="480" w:lineRule="auto"/>
        <w:ind w:firstLine="708"/>
        <w:rPr>
          <w:rFonts w:ascii="Times New Roman" w:hAnsi="Times New Roman"/>
          <w:sz w:val="24"/>
        </w:rPr>
      </w:pPr>
      <w:r>
        <w:rPr>
          <w:rFonts w:ascii="Times New Roman" w:hAnsi="Times New Roman"/>
          <w:sz w:val="24"/>
        </w:rPr>
        <w:t>Keysar/ Brennan</w:t>
      </w:r>
    </w:p>
    <w:p w:rsidR="00EB5D1D" w:rsidRDefault="006D4C09" w:rsidP="00EB5D1D">
      <w:pPr>
        <w:spacing w:after="0" w:line="480" w:lineRule="auto"/>
        <w:ind w:firstLine="708"/>
        <w:rPr>
          <w:rFonts w:ascii="Times New Roman" w:hAnsi="Times New Roman"/>
          <w:sz w:val="24"/>
        </w:rPr>
      </w:pPr>
      <w:r>
        <w:rPr>
          <w:rFonts w:ascii="Times New Roman" w:hAnsi="Times New Roman"/>
          <w:sz w:val="24"/>
        </w:rPr>
        <w:t>Brennan, Chen, Dickinson, Neider, &amp; Zelinsky, 2008. Joint planning in a visual search task.</w:t>
      </w:r>
    </w:p>
    <w:p w:rsidR="00374119" w:rsidRDefault="00EB5D1D" w:rsidP="00EB5D1D">
      <w:pPr>
        <w:spacing w:after="0" w:line="480" w:lineRule="auto"/>
        <w:ind w:firstLine="708"/>
        <w:rPr>
          <w:rFonts w:ascii="Times New Roman" w:hAnsi="Times New Roman"/>
          <w:sz w:val="24"/>
        </w:rPr>
      </w:pPr>
      <w:r>
        <w:rPr>
          <w:rFonts w:ascii="Times New Roman" w:hAnsi="Times New Roman"/>
          <w:sz w:val="24"/>
        </w:rPr>
        <w:t>Frischen, Loach, &amp; Tipper (2009). Reference frames in turn taking</w:t>
      </w:r>
    </w:p>
    <w:p w:rsidR="00374119" w:rsidRDefault="00374119" w:rsidP="00EB5D1D">
      <w:pPr>
        <w:spacing w:after="0" w:line="480" w:lineRule="auto"/>
        <w:ind w:firstLine="708"/>
        <w:rPr>
          <w:rFonts w:ascii="Times New Roman" w:hAnsi="Times New Roman"/>
          <w:sz w:val="24"/>
        </w:rPr>
      </w:pPr>
      <w:r>
        <w:rPr>
          <w:rFonts w:ascii="Times New Roman" w:hAnsi="Times New Roman"/>
          <w:sz w:val="24"/>
        </w:rPr>
        <w:t>Welsh et al. (2005)</w:t>
      </w:r>
    </w:p>
    <w:p w:rsidR="000B0D1C" w:rsidRPr="00A273DF" w:rsidRDefault="00374119" w:rsidP="00EB5D1D">
      <w:pPr>
        <w:spacing w:after="0" w:line="480" w:lineRule="auto"/>
        <w:ind w:firstLine="708"/>
        <w:rPr>
          <w:rFonts w:ascii="Times New Roman" w:hAnsi="Times New Roman"/>
          <w:sz w:val="24"/>
        </w:rPr>
      </w:pPr>
      <w:r>
        <w:rPr>
          <w:rFonts w:ascii="Times New Roman" w:hAnsi="Times New Roman"/>
          <w:sz w:val="24"/>
        </w:rPr>
        <w:t>Welsh</w:t>
      </w:r>
      <w:r w:rsidR="00DF3415">
        <w:rPr>
          <w:rFonts w:ascii="Times New Roman" w:hAnsi="Times New Roman"/>
          <w:sz w:val="24"/>
        </w:rPr>
        <w:t xml:space="preserve"> et al. (2007)</w:t>
      </w:r>
    </w:p>
    <w:p w:rsidR="000B0D1C" w:rsidRPr="00A273DF" w:rsidRDefault="00DF41C2" w:rsidP="002B2D12">
      <w:pPr>
        <w:pStyle w:val="Heading3"/>
        <w:spacing w:line="480" w:lineRule="auto"/>
        <w:rPr>
          <w:rFonts w:ascii="Times New Roman" w:hAnsi="Times New Roman"/>
          <w:b w:val="0"/>
          <w:i/>
          <w:sz w:val="24"/>
        </w:rPr>
      </w:pPr>
      <w:r>
        <w:rPr>
          <w:rFonts w:ascii="Times New Roman" w:hAnsi="Times New Roman"/>
          <w:b w:val="0"/>
          <w:i/>
          <w:sz w:val="24"/>
        </w:rPr>
        <w:t>Joint heuristics and joint knowledge</w:t>
      </w:r>
      <w:r w:rsidR="0074199F">
        <w:rPr>
          <w:rFonts w:ascii="Times New Roman" w:hAnsi="Times New Roman"/>
          <w:b w:val="0"/>
          <w:i/>
          <w:sz w:val="24"/>
        </w:rPr>
        <w:t xml:space="preserve"> (remove???)</w:t>
      </w:r>
    </w:p>
    <w:p w:rsidR="00345226" w:rsidRDefault="00221C42" w:rsidP="002B2D12">
      <w:pPr>
        <w:spacing w:after="0" w:line="480" w:lineRule="auto"/>
        <w:rPr>
          <w:rFonts w:ascii="Times New Roman" w:hAnsi="Times New Roman"/>
          <w:sz w:val="24"/>
        </w:rPr>
      </w:pPr>
      <w:r>
        <w:rPr>
          <w:rFonts w:ascii="Times New Roman" w:hAnsi="Times New Roman"/>
          <w:sz w:val="24"/>
        </w:rPr>
        <w:t xml:space="preserve">Speeding etc. </w:t>
      </w:r>
    </w:p>
    <w:p w:rsidR="00CF0B14" w:rsidRDefault="00345226" w:rsidP="002B2D12">
      <w:pPr>
        <w:spacing w:after="0" w:line="480" w:lineRule="auto"/>
        <w:rPr>
          <w:rFonts w:ascii="Times New Roman" w:hAnsi="Times New Roman"/>
          <w:sz w:val="24"/>
        </w:rPr>
      </w:pPr>
      <w:r>
        <w:rPr>
          <w:rFonts w:ascii="Times New Roman" w:hAnsi="Times New Roman"/>
          <w:sz w:val="24"/>
        </w:rPr>
        <w:t>Galantucci</w:t>
      </w:r>
    </w:p>
    <w:p w:rsidR="00B739ED" w:rsidRPr="00A273DF" w:rsidRDefault="00B739ED" w:rsidP="002B2D12">
      <w:pPr>
        <w:pStyle w:val="Heading2"/>
        <w:spacing w:line="480" w:lineRule="auto"/>
        <w:rPr>
          <w:rFonts w:ascii="Times New Roman" w:hAnsi="Times New Roman"/>
          <w:b w:val="0"/>
          <w:i w:val="0"/>
          <w:sz w:val="24"/>
        </w:rPr>
      </w:pPr>
      <w:r w:rsidRPr="00A273DF">
        <w:rPr>
          <w:rFonts w:ascii="Times New Roman" w:hAnsi="Times New Roman"/>
          <w:b w:val="0"/>
          <w:i w:val="0"/>
          <w:sz w:val="24"/>
        </w:rPr>
        <w:t>Synergies between planned and emergent coordination</w:t>
      </w:r>
      <w:r w:rsidR="0074199F">
        <w:rPr>
          <w:rFonts w:ascii="Times New Roman" w:hAnsi="Times New Roman"/>
          <w:b w:val="0"/>
          <w:i w:val="0"/>
          <w:sz w:val="24"/>
        </w:rPr>
        <w:t xml:space="preserve"> (2000 words, 8 pages)</w:t>
      </w:r>
    </w:p>
    <w:p w:rsidR="00785540" w:rsidRPr="00A273DF" w:rsidRDefault="00AE2CD3" w:rsidP="002B2D12">
      <w:pPr>
        <w:pStyle w:val="Heading3"/>
        <w:spacing w:line="480" w:lineRule="auto"/>
        <w:rPr>
          <w:rFonts w:ascii="Times New Roman" w:hAnsi="Times New Roman"/>
          <w:b w:val="0"/>
          <w:i/>
          <w:sz w:val="24"/>
        </w:rPr>
      </w:pPr>
      <w:r w:rsidRPr="00A273DF">
        <w:rPr>
          <w:rFonts w:ascii="Times New Roman" w:hAnsi="Times New Roman"/>
          <w:b w:val="0"/>
          <w:i/>
          <w:sz w:val="24"/>
        </w:rPr>
        <w:t xml:space="preserve">Planning and </w:t>
      </w:r>
      <w:r w:rsidR="00785540" w:rsidRPr="00A273DF">
        <w:rPr>
          <w:rFonts w:ascii="Times New Roman" w:hAnsi="Times New Roman"/>
          <w:b w:val="0"/>
          <w:i/>
          <w:sz w:val="24"/>
        </w:rPr>
        <w:t>Entrainment</w:t>
      </w:r>
      <w:r w:rsidR="0074199F">
        <w:rPr>
          <w:rFonts w:ascii="Times New Roman" w:hAnsi="Times New Roman"/>
          <w:b w:val="0"/>
          <w:i/>
          <w:sz w:val="24"/>
        </w:rPr>
        <w:t xml:space="preserve"> (1000 words)</w:t>
      </w:r>
    </w:p>
    <w:p w:rsidR="008A486B" w:rsidRPr="00A273DF" w:rsidRDefault="00B739ED" w:rsidP="002B2D12">
      <w:pPr>
        <w:spacing w:after="0" w:line="480" w:lineRule="auto"/>
        <w:rPr>
          <w:rFonts w:ascii="Times New Roman" w:hAnsi="Times New Roman"/>
          <w:sz w:val="24"/>
        </w:rPr>
      </w:pPr>
      <w:r w:rsidRPr="00A273DF">
        <w:rPr>
          <w:rFonts w:ascii="Times New Roman" w:hAnsi="Times New Roman"/>
          <w:sz w:val="24"/>
        </w:rPr>
        <w:t>Studies on entrainment where people are instructed to coordinate in different ways suggest that the same properties that apply to a system comprised of one individual apply to a system comprised of two (or more) people. Thus, the same lawful regularities may hold within and across actors. This is suggested by studies investigating the stability of particular movement patterns within and across people. When moving their fingers or legs, people adopt particular movement patterns (e.g., symmetric vs. parallel mode). This also applies to dyads. It is unclear whether this also holds when people do not intend to produce a particular pattern (preliminary evidence comes from a study that investigated whether two people who are connected to each other walk like a quadruped).</w:t>
      </w: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LEG SWINGING Schmidt, Carello, &amp; Turvey, 1990: in-phase movements were more stable than anti-phase movements within and between people</w:t>
      </w:r>
    </w:p>
    <w:p w:rsidR="008A486B" w:rsidRPr="00A273DF" w:rsidRDefault="008A486B"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PENDULUM: Schmidt &amp; Turvey 1994 used hand-held pendulums where length and mass was manipulated; Schmidt, Bienvenu, Fitzpatrick &amp; Amazeen, 1998 manipulated coordination mode, frequency of oscillation, difference in eigenfrequency</w:t>
      </w:r>
    </w:p>
    <w:p w:rsidR="008A486B" w:rsidRPr="00A273DF" w:rsidRDefault="008A486B" w:rsidP="002B2D12">
      <w:pPr>
        <w:spacing w:after="0" w:line="480" w:lineRule="auto"/>
        <w:rPr>
          <w:rFonts w:ascii="Times New Roman" w:hAnsi="Times New Roman"/>
          <w:sz w:val="24"/>
        </w:rPr>
      </w:pPr>
    </w:p>
    <w:p w:rsidR="00A70412" w:rsidRDefault="00A70412" w:rsidP="002B2D12">
      <w:pPr>
        <w:spacing w:after="0" w:line="480" w:lineRule="auto"/>
        <w:rPr>
          <w:rFonts w:ascii="Times New Roman" w:hAnsi="Times New Roman"/>
          <w:sz w:val="24"/>
        </w:rPr>
      </w:pPr>
      <w:r>
        <w:rPr>
          <w:rFonts w:ascii="Times New Roman" w:hAnsi="Times New Roman"/>
          <w:sz w:val="24"/>
        </w:rPr>
        <w:t xml:space="preserve">WALKING </w:t>
      </w:r>
    </w:p>
    <w:p w:rsidR="00A70412" w:rsidRDefault="00A70412" w:rsidP="002B2D12">
      <w:pPr>
        <w:spacing w:after="0" w:line="480" w:lineRule="auto"/>
        <w:rPr>
          <w:rFonts w:ascii="Times New Roman" w:hAnsi="Times New Roman"/>
          <w:sz w:val="24"/>
        </w:rPr>
      </w:pPr>
      <w:r>
        <w:rPr>
          <w:rFonts w:ascii="Times New Roman" w:hAnsi="Times New Roman"/>
          <w:sz w:val="24"/>
        </w:rPr>
        <w:t>Van Ulzen et al., 2008</w:t>
      </w:r>
    </w:p>
    <w:p w:rsidR="00A70412" w:rsidRDefault="00A70412" w:rsidP="002B2D12">
      <w:pPr>
        <w:spacing w:after="0" w:line="480" w:lineRule="auto"/>
        <w:rPr>
          <w:rFonts w:ascii="Times New Roman" w:hAnsi="Times New Roman"/>
          <w:sz w:val="24"/>
        </w:rPr>
      </w:pPr>
    </w:p>
    <w:p w:rsidR="008A486B" w:rsidRPr="00A273DF" w:rsidRDefault="008A486B" w:rsidP="002B2D12">
      <w:pPr>
        <w:spacing w:after="0" w:line="480" w:lineRule="auto"/>
        <w:rPr>
          <w:rFonts w:ascii="Times New Roman" w:hAnsi="Times New Roman"/>
          <w:sz w:val="24"/>
        </w:rPr>
      </w:pPr>
      <w:r w:rsidRPr="00A273DF">
        <w:rPr>
          <w:rFonts w:ascii="Times New Roman" w:hAnsi="Times New Roman"/>
          <w:sz w:val="24"/>
        </w:rPr>
        <w:t>QUADRUPEDAL WALKING Harrison &amp; Richardson, in press: naive walkers were visually or mechanically coupled to see whether they would synchronize their leg movements and produced gaits associated with quadrupedal locomotion; “stable multi-legged coordination patterns can emerge without direct neural-muscular coupling between all of the participating limbs”</w:t>
      </w:r>
    </w:p>
    <w:p w:rsidR="0093505D" w:rsidRPr="00A273DF" w:rsidRDefault="0093505D" w:rsidP="002B2D12">
      <w:pPr>
        <w:spacing w:after="0" w:line="480" w:lineRule="auto"/>
        <w:rPr>
          <w:rFonts w:ascii="Times New Roman" w:hAnsi="Times New Roman"/>
          <w:sz w:val="24"/>
        </w:rPr>
      </w:pPr>
    </w:p>
    <w:p w:rsidR="0093505D" w:rsidRPr="00A273DF" w:rsidRDefault="0093505D" w:rsidP="002B2D12">
      <w:pPr>
        <w:spacing w:after="0" w:line="480" w:lineRule="auto"/>
        <w:rPr>
          <w:rFonts w:ascii="Times New Roman" w:hAnsi="Times New Roman"/>
          <w:sz w:val="24"/>
        </w:rPr>
      </w:pPr>
      <w:r w:rsidRPr="00A273DF">
        <w:rPr>
          <w:rFonts w:ascii="Times New Roman" w:hAnsi="Times New Roman"/>
          <w:sz w:val="24"/>
        </w:rPr>
        <w:t>Oullier, De Guzman, Jantzen, Lagarde &amp; Kelso, 2008: people synchronize tapping movements, and continue with eyes closed (memory effect) (violation of two-as-one system principle)</w:t>
      </w:r>
    </w:p>
    <w:p w:rsidR="00AE2CD3" w:rsidRPr="00A273DF" w:rsidRDefault="0093505D" w:rsidP="002B2D12">
      <w:pPr>
        <w:spacing w:after="0" w:line="480" w:lineRule="auto"/>
        <w:rPr>
          <w:rFonts w:ascii="Times New Roman" w:hAnsi="Times New Roman"/>
          <w:sz w:val="24"/>
        </w:rPr>
      </w:pPr>
      <w:r w:rsidRPr="00A273DF">
        <w:rPr>
          <w:rFonts w:ascii="Times New Roman" w:hAnsi="Times New Roman"/>
          <w:sz w:val="24"/>
        </w:rPr>
        <w:t>Learning of entrainment by couple interacting over longer time/memory?</w:t>
      </w:r>
    </w:p>
    <w:p w:rsidR="00113629" w:rsidRDefault="0093505D" w:rsidP="002B2D12">
      <w:pPr>
        <w:spacing w:after="0" w:line="480" w:lineRule="auto"/>
        <w:rPr>
          <w:rFonts w:ascii="Times New Roman" w:hAnsi="Times New Roman"/>
          <w:sz w:val="24"/>
        </w:rPr>
      </w:pPr>
      <w:r w:rsidRPr="00A273DF">
        <w:rPr>
          <w:rFonts w:ascii="Times New Roman" w:hAnsi="Times New Roman"/>
          <w:sz w:val="24"/>
        </w:rPr>
        <w:t>suggested by Stoffregen, Giveans, Villard, Yank &amp; Shockley, 2009: postural synchronization only on rigid surface-certain aspects of the findings raise question whether there is learning, and whether synchronization has functional role</w:t>
      </w:r>
    </w:p>
    <w:p w:rsidR="003B7C2D" w:rsidRDefault="003B7C2D" w:rsidP="002B2D12">
      <w:pPr>
        <w:spacing w:after="0" w:line="480" w:lineRule="auto"/>
        <w:rPr>
          <w:rFonts w:ascii="Times New Roman" w:hAnsi="Times New Roman"/>
          <w:sz w:val="24"/>
        </w:rPr>
      </w:pPr>
    </w:p>
    <w:p w:rsidR="003B7C2D" w:rsidRDefault="003B7C2D" w:rsidP="002B2D12">
      <w:pPr>
        <w:spacing w:after="0" w:line="480" w:lineRule="auto"/>
        <w:rPr>
          <w:rFonts w:ascii="Times New Roman" w:hAnsi="Times New Roman"/>
          <w:sz w:val="24"/>
        </w:rPr>
      </w:pPr>
      <w:r>
        <w:rPr>
          <w:rFonts w:ascii="Times New Roman" w:hAnsi="Times New Roman"/>
          <w:sz w:val="24"/>
        </w:rPr>
        <w:t>Bosga et al. EBR 2007 (Coordination): Jointly moving a rocking board, task with different components solved in a dynamical fashion -&gt; Physical coupling between people</w:t>
      </w:r>
    </w:p>
    <w:p w:rsidR="00113629" w:rsidRDefault="00113629" w:rsidP="002B2D12">
      <w:pPr>
        <w:spacing w:after="0" w:line="480" w:lineRule="auto"/>
        <w:rPr>
          <w:rFonts w:ascii="Times New Roman" w:hAnsi="Times New Roman"/>
          <w:sz w:val="24"/>
        </w:rPr>
      </w:pPr>
    </w:p>
    <w:p w:rsidR="00113629" w:rsidRDefault="00113629" w:rsidP="002B2D12">
      <w:pPr>
        <w:spacing w:after="0" w:line="480" w:lineRule="auto"/>
        <w:rPr>
          <w:rFonts w:ascii="Times New Roman" w:hAnsi="Times New Roman"/>
          <w:sz w:val="24"/>
        </w:rPr>
      </w:pPr>
      <w:r>
        <w:rPr>
          <w:rFonts w:ascii="Times New Roman" w:hAnsi="Times New Roman"/>
          <w:sz w:val="24"/>
        </w:rPr>
        <w:t>MUSIC: Goebl &amp; Palmer (2009). Synchronization between pianists and use of ostensive cues</w:t>
      </w:r>
    </w:p>
    <w:p w:rsidR="00345226" w:rsidRPr="00A273DF" w:rsidRDefault="00345226" w:rsidP="00345226">
      <w:pPr>
        <w:spacing w:after="0" w:line="480" w:lineRule="auto"/>
        <w:rPr>
          <w:rFonts w:ascii="Times New Roman" w:hAnsi="Times New Roman"/>
          <w:sz w:val="24"/>
        </w:rPr>
      </w:pPr>
      <w:r w:rsidRPr="00A273DF">
        <w:rPr>
          <w:rFonts w:ascii="Times New Roman" w:hAnsi="Times New Roman"/>
          <w:sz w:val="24"/>
        </w:rPr>
        <w:t>DRUMMING: Kirschner and Tomasello (2009) found that even 2.5 years old children adjusted their drumming tempo to a beat outside the range of their spontaneous motor tempo when drumming in the presence of an interaction partner</w:t>
      </w:r>
      <w:r>
        <w:rPr>
          <w:rFonts w:ascii="Times New Roman" w:hAnsi="Times New Roman"/>
          <w:sz w:val="24"/>
        </w:rPr>
        <w:t xml:space="preserve"> -&gt; one person could plan to improve the other’s performance </w:t>
      </w:r>
      <w:r w:rsidR="003065E2">
        <w:rPr>
          <w:rFonts w:ascii="Times New Roman" w:hAnsi="Times New Roman"/>
          <w:sz w:val="24"/>
        </w:rPr>
        <w:t>or is this not planned, at all?</w:t>
      </w:r>
    </w:p>
    <w:p w:rsidR="00AE2CD3" w:rsidRPr="00A273DF" w:rsidRDefault="00AE2CD3" w:rsidP="002B2D12">
      <w:pPr>
        <w:spacing w:after="0" w:line="480" w:lineRule="auto"/>
        <w:rPr>
          <w:rFonts w:ascii="Times New Roman" w:hAnsi="Times New Roman"/>
          <w:sz w:val="24"/>
        </w:rPr>
      </w:pPr>
    </w:p>
    <w:p w:rsidR="0093505D" w:rsidRPr="00A273DF" w:rsidRDefault="00AE2CD3" w:rsidP="002B2D12">
      <w:pPr>
        <w:spacing w:after="0" w:line="480" w:lineRule="auto"/>
        <w:rPr>
          <w:rFonts w:ascii="Times New Roman" w:hAnsi="Times New Roman"/>
          <w:sz w:val="24"/>
        </w:rPr>
      </w:pPr>
      <w:r w:rsidRPr="00A273DF">
        <w:rPr>
          <w:rFonts w:ascii="Times New Roman" w:hAnsi="Times New Roman"/>
          <w:sz w:val="24"/>
        </w:rPr>
        <w:t>How does the following study fit in? Konvalinka, Vuust, Roepstorff, &amp; Frith, in press: no leader-follower pattern; rather, constant prediction and adaptation to each other (“hyper-following”)</w:t>
      </w:r>
    </w:p>
    <w:p w:rsidR="00AE2CD3" w:rsidRPr="00A273DF" w:rsidRDefault="00AE2CD3" w:rsidP="002B2D12">
      <w:pPr>
        <w:pStyle w:val="Heading3"/>
        <w:spacing w:line="480" w:lineRule="auto"/>
        <w:rPr>
          <w:rFonts w:ascii="Times New Roman" w:hAnsi="Times New Roman"/>
          <w:b w:val="0"/>
          <w:i/>
          <w:sz w:val="24"/>
        </w:rPr>
      </w:pPr>
      <w:r w:rsidRPr="00A273DF">
        <w:rPr>
          <w:rFonts w:ascii="Times New Roman" w:hAnsi="Times New Roman"/>
          <w:b w:val="0"/>
          <w:i/>
          <w:sz w:val="24"/>
        </w:rPr>
        <w:t>Planning and Affordance</w:t>
      </w:r>
      <w:r w:rsidR="0074199F">
        <w:rPr>
          <w:rFonts w:ascii="Times New Roman" w:hAnsi="Times New Roman"/>
          <w:b w:val="0"/>
          <w:i/>
          <w:sz w:val="24"/>
        </w:rPr>
        <w:t xml:space="preserve"> (200 words)</w:t>
      </w:r>
    </w:p>
    <w:p w:rsidR="00AE2CD3" w:rsidRPr="00A273DF" w:rsidRDefault="00AE2CD3" w:rsidP="002B2D12">
      <w:pPr>
        <w:spacing w:after="0" w:line="480" w:lineRule="auto"/>
        <w:rPr>
          <w:rFonts w:ascii="Times New Roman" w:hAnsi="Times New Roman"/>
          <w:sz w:val="24"/>
        </w:rPr>
      </w:pPr>
      <w:r w:rsidRPr="00A273DF">
        <w:rPr>
          <w:rFonts w:ascii="Times New Roman" w:hAnsi="Times New Roman"/>
          <w:sz w:val="24"/>
        </w:rPr>
        <w:t>Richardson plank lifiting</w:t>
      </w:r>
    </w:p>
    <w:p w:rsidR="00AE2CD3" w:rsidRPr="00A273DF" w:rsidRDefault="00AE2CD3" w:rsidP="002B2D12">
      <w:pPr>
        <w:pStyle w:val="Heading3"/>
        <w:spacing w:line="480" w:lineRule="auto"/>
        <w:rPr>
          <w:rFonts w:ascii="Times New Roman" w:hAnsi="Times New Roman"/>
          <w:b w:val="0"/>
          <w:i/>
          <w:sz w:val="24"/>
        </w:rPr>
      </w:pPr>
      <w:r w:rsidRPr="00A273DF">
        <w:rPr>
          <w:rFonts w:ascii="Times New Roman" w:hAnsi="Times New Roman"/>
          <w:b w:val="0"/>
          <w:i/>
          <w:sz w:val="24"/>
        </w:rPr>
        <w:t>Planning and perception action matching</w:t>
      </w:r>
      <w:r w:rsidR="0074199F">
        <w:rPr>
          <w:rFonts w:ascii="Times New Roman" w:hAnsi="Times New Roman"/>
          <w:b w:val="0"/>
          <w:i/>
          <w:sz w:val="24"/>
        </w:rPr>
        <w:t xml:space="preserve"> (200 words)</w:t>
      </w:r>
    </w:p>
    <w:p w:rsidR="00374119" w:rsidRDefault="00374119" w:rsidP="002B2D12">
      <w:pPr>
        <w:spacing w:after="0" w:line="480" w:lineRule="auto"/>
        <w:rPr>
          <w:rFonts w:ascii="Times New Roman" w:hAnsi="Times New Roman"/>
          <w:sz w:val="24"/>
        </w:rPr>
      </w:pPr>
      <w:r>
        <w:rPr>
          <w:rFonts w:ascii="Times New Roman" w:hAnsi="Times New Roman"/>
          <w:sz w:val="24"/>
        </w:rPr>
        <w:t>Newman-Norlund, van Schie, van Zuijlen, &amp; Bekkering (2007)</w:t>
      </w:r>
    </w:p>
    <w:p w:rsidR="0093505D" w:rsidRPr="00A273DF" w:rsidRDefault="00374119" w:rsidP="002B2D12">
      <w:pPr>
        <w:spacing w:after="0" w:line="480" w:lineRule="auto"/>
        <w:rPr>
          <w:rFonts w:ascii="Times New Roman" w:hAnsi="Times New Roman"/>
          <w:sz w:val="24"/>
        </w:rPr>
      </w:pPr>
      <w:r>
        <w:rPr>
          <w:rFonts w:ascii="Times New Roman" w:hAnsi="Times New Roman"/>
          <w:sz w:val="24"/>
        </w:rPr>
        <w:t>Schuch &amp; Tipper (2007)</w:t>
      </w:r>
    </w:p>
    <w:p w:rsidR="008A486B" w:rsidRPr="00A273DF" w:rsidRDefault="00AE2CD3" w:rsidP="002B2D12">
      <w:pPr>
        <w:pStyle w:val="Heading3"/>
        <w:spacing w:line="480" w:lineRule="auto"/>
        <w:rPr>
          <w:rFonts w:ascii="Times New Roman" w:hAnsi="Times New Roman"/>
          <w:b w:val="0"/>
          <w:i/>
          <w:sz w:val="24"/>
        </w:rPr>
      </w:pPr>
      <w:r w:rsidRPr="00A273DF">
        <w:rPr>
          <w:rFonts w:ascii="Times New Roman" w:hAnsi="Times New Roman"/>
          <w:b w:val="0"/>
          <w:i/>
          <w:sz w:val="24"/>
        </w:rPr>
        <w:t>Planning and action simulation</w:t>
      </w:r>
      <w:r w:rsidR="0074199F">
        <w:rPr>
          <w:rFonts w:ascii="Times New Roman" w:hAnsi="Times New Roman"/>
          <w:b w:val="0"/>
          <w:i/>
          <w:sz w:val="24"/>
        </w:rPr>
        <w:t xml:space="preserve"> (500 words)</w:t>
      </w:r>
    </w:p>
    <w:p w:rsidR="00AB0428" w:rsidRDefault="00AB0428" w:rsidP="002B2D12">
      <w:pPr>
        <w:spacing w:after="0" w:line="480" w:lineRule="auto"/>
        <w:rPr>
          <w:rFonts w:ascii="Times New Roman" w:hAnsi="Times New Roman"/>
          <w:sz w:val="24"/>
        </w:rPr>
      </w:pPr>
      <w:r w:rsidRPr="00AB0428">
        <w:rPr>
          <w:rFonts w:ascii="Times New Roman" w:hAnsi="Times New Roman"/>
          <w:sz w:val="24"/>
        </w:rPr>
        <w:t>separate monitoring and prediction of action outcomes (Keller, Knoblich, Repp, Knoblich &amp; Jordan, 2003; Vesper et al., in prep.). Possibility that only joint and not individual action outcomes are monitored.</w:t>
      </w:r>
    </w:p>
    <w:p w:rsidR="00CF0B14" w:rsidRDefault="00CF0B14" w:rsidP="002B2D12">
      <w:pPr>
        <w:spacing w:after="0" w:line="480" w:lineRule="auto"/>
        <w:rPr>
          <w:rFonts w:ascii="Times New Roman" w:hAnsi="Times New Roman"/>
          <w:sz w:val="24"/>
        </w:rPr>
      </w:pPr>
      <w:r>
        <w:rPr>
          <w:rFonts w:ascii="Times New Roman" w:hAnsi="Times New Roman"/>
          <w:sz w:val="24"/>
        </w:rPr>
        <w:t xml:space="preserve">Bosga et al., 2007, Motor Control: Joint lifting task (could also be in entrainment section) </w:t>
      </w:r>
    </w:p>
    <w:p w:rsidR="00AE2CD3" w:rsidRPr="00A273DF" w:rsidRDefault="00AE2CD3" w:rsidP="002B2D12">
      <w:pPr>
        <w:spacing w:after="0" w:line="480" w:lineRule="auto"/>
        <w:rPr>
          <w:rFonts w:ascii="Times New Roman" w:hAnsi="Times New Roman"/>
          <w:sz w:val="24"/>
        </w:rPr>
      </w:pPr>
      <w:r w:rsidRPr="00A273DF">
        <w:rPr>
          <w:rFonts w:ascii="Times New Roman" w:hAnsi="Times New Roman"/>
          <w:sz w:val="24"/>
        </w:rPr>
        <w:t>Knoblich &amp; Jordan (2003); Keller, Knoblich, &amp; Repp (2007); Vesper/Schuboe??</w:t>
      </w:r>
    </w:p>
    <w:p w:rsidR="00B739ED" w:rsidRPr="00A273DF" w:rsidRDefault="00B739ED" w:rsidP="002B2D12">
      <w:pPr>
        <w:spacing w:after="0" w:line="480" w:lineRule="auto"/>
        <w:rPr>
          <w:rFonts w:ascii="Times New Roman" w:hAnsi="Times New Roman"/>
          <w:sz w:val="24"/>
        </w:rPr>
      </w:pPr>
    </w:p>
    <w:p w:rsidR="00006722" w:rsidRPr="00A273DF" w:rsidRDefault="00006722" w:rsidP="002B2D12">
      <w:pPr>
        <w:spacing w:after="0" w:line="480" w:lineRule="auto"/>
        <w:rPr>
          <w:rFonts w:ascii="Times New Roman" w:hAnsi="Times New Roman"/>
          <w:i/>
          <w:sz w:val="24"/>
        </w:rPr>
      </w:pPr>
    </w:p>
    <w:p w:rsidR="00006722" w:rsidRPr="00A273DF" w:rsidRDefault="00006722" w:rsidP="002B2D12">
      <w:pPr>
        <w:spacing w:after="0" w:line="480" w:lineRule="auto"/>
        <w:rPr>
          <w:rFonts w:ascii="Times New Roman" w:hAnsi="Times New Roman"/>
          <w:i/>
          <w:sz w:val="24"/>
        </w:rPr>
      </w:pPr>
    </w:p>
    <w:p w:rsidR="00006722" w:rsidRPr="002B2D12" w:rsidRDefault="00006722" w:rsidP="0074199F">
      <w:pPr>
        <w:pStyle w:val="Heading1"/>
        <w:rPr>
          <w:rFonts w:ascii="Times New Roman" w:hAnsi="Times New Roman"/>
          <w:b w:val="0"/>
          <w:sz w:val="24"/>
        </w:rPr>
      </w:pPr>
      <w:r w:rsidRPr="002B2D12">
        <w:rPr>
          <w:rFonts w:ascii="Times New Roman" w:hAnsi="Times New Roman"/>
          <w:b w:val="0"/>
          <w:sz w:val="24"/>
        </w:rPr>
        <w:t>Discussion</w:t>
      </w:r>
      <w:r w:rsidR="0074199F">
        <w:rPr>
          <w:rFonts w:ascii="Times New Roman" w:hAnsi="Times New Roman"/>
          <w:b w:val="0"/>
          <w:sz w:val="24"/>
        </w:rPr>
        <w:t xml:space="preserve"> (1500 words, 6 pages)</w:t>
      </w:r>
      <w:r w:rsidR="0010502A">
        <w:rPr>
          <w:rFonts w:ascii="Times New Roman" w:hAnsi="Times New Roman"/>
          <w:b w:val="0"/>
          <w:sz w:val="24"/>
        </w:rPr>
        <w:t xml:space="preserve"> </w:t>
      </w:r>
    </w:p>
    <w:p w:rsidR="00345226" w:rsidRDefault="00006722" w:rsidP="0074199F">
      <w:pPr>
        <w:spacing w:after="0" w:line="480" w:lineRule="auto"/>
        <w:rPr>
          <w:rFonts w:ascii="Times New Roman" w:hAnsi="Times New Roman"/>
          <w:sz w:val="24"/>
        </w:rPr>
      </w:pPr>
      <w:r w:rsidRPr="002B2D12">
        <w:rPr>
          <w:rFonts w:ascii="Times New Roman" w:hAnsi="Times New Roman"/>
          <w:sz w:val="24"/>
        </w:rPr>
        <w:t>Similarity of joint action planning/coordination processes to what is needed in ‘executive’ functions when a person performs multiple tasks. Can couples serve as a model for executive functions? Is multitasking internalized joint action?</w:t>
      </w:r>
    </w:p>
    <w:p w:rsidR="00345226" w:rsidRPr="0074199F" w:rsidRDefault="00345226" w:rsidP="0074199F">
      <w:pPr>
        <w:pStyle w:val="Heading2"/>
        <w:rPr>
          <w:rFonts w:ascii="Times New Roman" w:hAnsi="Times New Roman"/>
          <w:b w:val="0"/>
          <w:i w:val="0"/>
          <w:sz w:val="24"/>
        </w:rPr>
      </w:pPr>
      <w:r w:rsidRPr="0074199F">
        <w:rPr>
          <w:rFonts w:ascii="Times New Roman" w:hAnsi="Times New Roman"/>
          <w:b w:val="0"/>
          <w:i w:val="0"/>
          <w:sz w:val="24"/>
        </w:rPr>
        <w:t>Unit of analysis:</w:t>
      </w:r>
      <w:r w:rsidR="0074199F" w:rsidRPr="0074199F">
        <w:rPr>
          <w:rFonts w:ascii="Times New Roman" w:hAnsi="Times New Roman"/>
          <w:b w:val="0"/>
          <w:i w:val="0"/>
          <w:sz w:val="24"/>
        </w:rPr>
        <w:tab/>
        <w:t>100 words</w:t>
      </w:r>
    </w:p>
    <w:p w:rsidR="00056565" w:rsidRDefault="00B77270" w:rsidP="0074199F">
      <w:pPr>
        <w:spacing w:after="0" w:line="480" w:lineRule="auto"/>
        <w:ind w:firstLine="708"/>
        <w:rPr>
          <w:rFonts w:ascii="Times New Roman" w:hAnsi="Times New Roman"/>
          <w:sz w:val="24"/>
        </w:rPr>
      </w:pPr>
      <w:r>
        <w:rPr>
          <w:rFonts w:ascii="Times New Roman" w:hAnsi="Times New Roman"/>
          <w:sz w:val="24"/>
        </w:rPr>
        <w:t>Hutchins, 1995, Cockpit</w:t>
      </w:r>
    </w:p>
    <w:p w:rsidR="00B77270" w:rsidRDefault="00056565" w:rsidP="0074199F">
      <w:pPr>
        <w:spacing w:after="0" w:line="480" w:lineRule="auto"/>
        <w:ind w:firstLine="708"/>
        <w:rPr>
          <w:rFonts w:ascii="Times New Roman" w:hAnsi="Times New Roman"/>
          <w:sz w:val="24"/>
        </w:rPr>
      </w:pPr>
      <w:r>
        <w:rPr>
          <w:rFonts w:ascii="Times New Roman" w:hAnsi="Times New Roman"/>
          <w:sz w:val="24"/>
        </w:rPr>
        <w:t xml:space="preserve">-&gt; point back to Allport citation in the beginning. </w:t>
      </w:r>
    </w:p>
    <w:p w:rsidR="00345226" w:rsidRPr="0074199F" w:rsidRDefault="00345226" w:rsidP="0074199F">
      <w:pPr>
        <w:pStyle w:val="Heading2"/>
        <w:rPr>
          <w:rFonts w:ascii="Times New Roman" w:hAnsi="Times New Roman"/>
          <w:b w:val="0"/>
          <w:i w:val="0"/>
          <w:sz w:val="24"/>
        </w:rPr>
      </w:pPr>
      <w:r w:rsidRPr="0074199F">
        <w:rPr>
          <w:rFonts w:ascii="Times New Roman" w:hAnsi="Times New Roman"/>
          <w:b w:val="0"/>
          <w:i w:val="0"/>
          <w:sz w:val="24"/>
        </w:rPr>
        <w:t>Commitment:</w:t>
      </w:r>
      <w:r w:rsidR="0074199F" w:rsidRPr="0074199F">
        <w:rPr>
          <w:rFonts w:ascii="Times New Roman" w:hAnsi="Times New Roman"/>
          <w:b w:val="0"/>
          <w:i w:val="0"/>
          <w:sz w:val="24"/>
        </w:rPr>
        <w:tab/>
        <w:t>200 words</w:t>
      </w:r>
    </w:p>
    <w:p w:rsidR="00345226" w:rsidRDefault="00345226" w:rsidP="0074199F">
      <w:pPr>
        <w:spacing w:after="0" w:line="480" w:lineRule="auto"/>
        <w:ind w:firstLine="708"/>
        <w:rPr>
          <w:rFonts w:ascii="Times New Roman" w:hAnsi="Times New Roman"/>
          <w:sz w:val="24"/>
        </w:rPr>
      </w:pPr>
      <w:r>
        <w:rPr>
          <w:rFonts w:ascii="Times New Roman" w:hAnsi="Times New Roman"/>
          <w:sz w:val="24"/>
        </w:rPr>
        <w:t>Gilbert 1989, 1990</w:t>
      </w:r>
    </w:p>
    <w:p w:rsidR="00CF0B14" w:rsidRDefault="00345226" w:rsidP="0074199F">
      <w:pPr>
        <w:spacing w:after="0" w:line="480" w:lineRule="auto"/>
        <w:ind w:firstLine="708"/>
        <w:rPr>
          <w:rFonts w:ascii="Times New Roman" w:hAnsi="Times New Roman"/>
          <w:sz w:val="24"/>
        </w:rPr>
      </w:pPr>
      <w:r>
        <w:rPr>
          <w:rFonts w:ascii="Times New Roman" w:hAnsi="Times New Roman"/>
          <w:sz w:val="24"/>
        </w:rPr>
        <w:t xml:space="preserve">Developmental: Graefenhain, Behne, Carpenter, &amp; Tomasello (2009). </w:t>
      </w:r>
    </w:p>
    <w:p w:rsidR="00633C41" w:rsidRPr="0074199F" w:rsidRDefault="00CF0B14" w:rsidP="0074199F">
      <w:pPr>
        <w:pStyle w:val="Heading2"/>
        <w:rPr>
          <w:rFonts w:ascii="Times New Roman" w:hAnsi="Times New Roman"/>
          <w:b w:val="0"/>
          <w:i w:val="0"/>
          <w:sz w:val="24"/>
        </w:rPr>
      </w:pPr>
      <w:r w:rsidRPr="0074199F">
        <w:rPr>
          <w:rFonts w:ascii="Times New Roman" w:hAnsi="Times New Roman"/>
          <w:b w:val="0"/>
          <w:i w:val="0"/>
          <w:sz w:val="24"/>
        </w:rPr>
        <w:t xml:space="preserve">Competition/Dilemma vs joint action: </w:t>
      </w:r>
      <w:r w:rsidR="0074199F" w:rsidRPr="0074199F">
        <w:rPr>
          <w:rFonts w:ascii="Times New Roman" w:hAnsi="Times New Roman"/>
          <w:b w:val="0"/>
          <w:i w:val="0"/>
          <w:sz w:val="24"/>
        </w:rPr>
        <w:t>100 words</w:t>
      </w:r>
    </w:p>
    <w:p w:rsidR="006D4C09" w:rsidRDefault="00CF0B14" w:rsidP="0074199F">
      <w:pPr>
        <w:spacing w:after="0" w:line="480" w:lineRule="auto"/>
        <w:ind w:firstLine="708"/>
        <w:rPr>
          <w:rFonts w:ascii="Times New Roman" w:hAnsi="Times New Roman"/>
          <w:sz w:val="24"/>
        </w:rPr>
      </w:pPr>
      <w:r>
        <w:rPr>
          <w:rFonts w:ascii="Times New Roman" w:hAnsi="Times New Roman"/>
          <w:sz w:val="24"/>
        </w:rPr>
        <w:t>Game theory and competitive situations (Braun, Ortega, Wolpert 2009)</w:t>
      </w:r>
    </w:p>
    <w:p w:rsidR="00CF0B14" w:rsidRPr="0074199F" w:rsidRDefault="0074199F" w:rsidP="0074199F">
      <w:pPr>
        <w:pStyle w:val="Heading2"/>
        <w:rPr>
          <w:rFonts w:ascii="Times New Roman" w:hAnsi="Times New Roman"/>
          <w:b w:val="0"/>
          <w:i w:val="0"/>
          <w:sz w:val="24"/>
        </w:rPr>
      </w:pPr>
      <w:r w:rsidRPr="0074199F">
        <w:rPr>
          <w:rFonts w:ascii="Times New Roman" w:hAnsi="Times New Roman"/>
          <w:b w:val="0"/>
          <w:i w:val="0"/>
          <w:sz w:val="24"/>
        </w:rPr>
        <w:t xml:space="preserve">Robotics </w:t>
      </w:r>
    </w:p>
    <w:p w:rsidR="0074199F" w:rsidRDefault="00B254CE" w:rsidP="0074199F">
      <w:pPr>
        <w:pStyle w:val="Heading3"/>
        <w:rPr>
          <w:rFonts w:ascii="Times New Roman" w:hAnsi="Times New Roman"/>
          <w:b w:val="0"/>
          <w:i/>
          <w:sz w:val="24"/>
        </w:rPr>
      </w:pPr>
      <w:r w:rsidRPr="0074199F">
        <w:rPr>
          <w:rFonts w:ascii="Times New Roman" w:hAnsi="Times New Roman"/>
          <w:b w:val="0"/>
          <w:i/>
          <w:sz w:val="24"/>
        </w:rPr>
        <w:t>Robotics</w:t>
      </w:r>
      <w:r w:rsidR="00A70412" w:rsidRPr="0074199F">
        <w:rPr>
          <w:rFonts w:ascii="Times New Roman" w:hAnsi="Times New Roman"/>
          <w:b w:val="0"/>
          <w:i/>
          <w:sz w:val="24"/>
        </w:rPr>
        <w:t>, Neuromodels</w:t>
      </w:r>
      <w:r w:rsidRPr="0074199F">
        <w:rPr>
          <w:rFonts w:ascii="Times New Roman" w:hAnsi="Times New Roman"/>
          <w:b w:val="0"/>
          <w:i/>
          <w:sz w:val="24"/>
        </w:rPr>
        <w:t>:</w:t>
      </w:r>
      <w:r w:rsidR="00D220B6" w:rsidRPr="0074199F">
        <w:rPr>
          <w:rFonts w:ascii="Times New Roman" w:hAnsi="Times New Roman"/>
          <w:b w:val="0"/>
          <w:i/>
          <w:sz w:val="24"/>
        </w:rPr>
        <w:t xml:space="preserve"> </w:t>
      </w:r>
      <w:r w:rsidRPr="0074199F">
        <w:rPr>
          <w:rFonts w:ascii="Times New Roman" w:hAnsi="Times New Roman"/>
          <w:b w:val="0"/>
          <w:i/>
          <w:sz w:val="24"/>
        </w:rPr>
        <w:t>Erlhagen, who else?</w:t>
      </w:r>
      <w:r w:rsidR="0074199F" w:rsidRPr="0074199F">
        <w:rPr>
          <w:rFonts w:ascii="Times New Roman" w:hAnsi="Times New Roman"/>
          <w:b w:val="0"/>
          <w:i/>
          <w:sz w:val="24"/>
        </w:rPr>
        <w:t xml:space="preserve"> 100 words</w:t>
      </w:r>
    </w:p>
    <w:p w:rsidR="00A70412" w:rsidRPr="0074199F" w:rsidRDefault="00A70412" w:rsidP="0074199F">
      <w:pPr>
        <w:rPr>
          <w:rFonts w:ascii="Times New Roman" w:hAnsi="Times New Roman"/>
          <w:sz w:val="24"/>
        </w:rPr>
      </w:pPr>
    </w:p>
    <w:p w:rsidR="0074199F" w:rsidRDefault="00A70412" w:rsidP="0074199F">
      <w:pPr>
        <w:pStyle w:val="Heading3"/>
        <w:rPr>
          <w:rFonts w:ascii="Times New Roman" w:hAnsi="Times New Roman"/>
          <w:b w:val="0"/>
          <w:i/>
          <w:sz w:val="24"/>
        </w:rPr>
      </w:pPr>
      <w:r w:rsidRPr="0074199F">
        <w:rPr>
          <w:rFonts w:ascii="Times New Roman" w:hAnsi="Times New Roman"/>
          <w:b w:val="0"/>
          <w:i/>
          <w:sz w:val="24"/>
        </w:rPr>
        <w:t>Robotics, Joint work spaces, Breazeal</w:t>
      </w:r>
      <w:r w:rsidR="0074199F" w:rsidRPr="0074199F">
        <w:rPr>
          <w:rFonts w:ascii="Times New Roman" w:hAnsi="Times New Roman"/>
          <w:b w:val="0"/>
          <w:i/>
          <w:sz w:val="24"/>
        </w:rPr>
        <w:t xml:space="preserve"> 100 words</w:t>
      </w:r>
    </w:p>
    <w:p w:rsidR="00B254CE" w:rsidRPr="0074199F" w:rsidRDefault="00B254CE" w:rsidP="0074199F">
      <w:pPr>
        <w:rPr>
          <w:rFonts w:ascii="Times New Roman" w:hAnsi="Times New Roman"/>
          <w:sz w:val="24"/>
        </w:rPr>
      </w:pPr>
    </w:p>
    <w:p w:rsidR="0074199F" w:rsidRDefault="00A70412" w:rsidP="0074199F">
      <w:pPr>
        <w:pStyle w:val="Heading3"/>
        <w:rPr>
          <w:rFonts w:ascii="Times New Roman" w:hAnsi="Times New Roman"/>
          <w:b w:val="0"/>
          <w:i/>
          <w:sz w:val="24"/>
        </w:rPr>
      </w:pPr>
      <w:r w:rsidRPr="0074199F">
        <w:rPr>
          <w:rFonts w:ascii="Times New Roman" w:hAnsi="Times New Roman"/>
          <w:b w:val="0"/>
          <w:i/>
          <w:sz w:val="24"/>
        </w:rPr>
        <w:t xml:space="preserve">Robotics, Experience: De Jaegher, DiPaolo, &amp; Gallagher (in press?) </w:t>
      </w:r>
      <w:r w:rsidR="0074199F">
        <w:rPr>
          <w:rFonts w:ascii="Times New Roman" w:hAnsi="Times New Roman"/>
          <w:b w:val="0"/>
          <w:i/>
          <w:sz w:val="24"/>
        </w:rPr>
        <w:t>100 words</w:t>
      </w:r>
    </w:p>
    <w:p w:rsidR="00A70412" w:rsidRPr="0074199F" w:rsidRDefault="00A70412" w:rsidP="0074199F">
      <w:pPr>
        <w:rPr>
          <w:rFonts w:ascii="Times New Roman" w:hAnsi="Times New Roman"/>
          <w:sz w:val="24"/>
        </w:rPr>
      </w:pPr>
      <w:r w:rsidRPr="0074199F">
        <w:rPr>
          <w:rFonts w:ascii="Times New Roman" w:hAnsi="Times New Roman"/>
          <w:sz w:val="24"/>
        </w:rPr>
        <w:t>Contextual, enabling, constitutive role of social interaction in social cognition</w:t>
      </w:r>
    </w:p>
    <w:p w:rsidR="00A70412" w:rsidRPr="0074199F" w:rsidRDefault="0074199F" w:rsidP="0074199F">
      <w:pPr>
        <w:pStyle w:val="Heading3"/>
        <w:rPr>
          <w:rFonts w:ascii="Times New Roman" w:hAnsi="Times New Roman"/>
          <w:b w:val="0"/>
          <w:i/>
          <w:sz w:val="24"/>
        </w:rPr>
      </w:pPr>
      <w:r>
        <w:rPr>
          <w:rFonts w:ascii="Times New Roman" w:hAnsi="Times New Roman"/>
          <w:b w:val="0"/>
          <w:i/>
          <w:sz w:val="24"/>
        </w:rPr>
        <w:t>Robotics, Haptic coordination 500 words</w:t>
      </w:r>
    </w:p>
    <w:p w:rsidR="00A70412" w:rsidRDefault="006B29F7" w:rsidP="0074199F">
      <w:pPr>
        <w:spacing w:after="0" w:line="480" w:lineRule="auto"/>
        <w:rPr>
          <w:rFonts w:ascii="Times New Roman" w:hAnsi="Times New Roman"/>
          <w:sz w:val="24"/>
        </w:rPr>
      </w:pPr>
      <w:r>
        <w:rPr>
          <w:rFonts w:ascii="Times New Roman" w:hAnsi="Times New Roman"/>
          <w:sz w:val="24"/>
        </w:rPr>
        <w:t xml:space="preserve">Groten et al., </w:t>
      </w:r>
    </w:p>
    <w:p w:rsidR="00A70412" w:rsidRDefault="006B29F7" w:rsidP="0074199F">
      <w:pPr>
        <w:spacing w:after="0" w:line="480" w:lineRule="auto"/>
        <w:rPr>
          <w:rFonts w:ascii="Times New Roman" w:hAnsi="Times New Roman"/>
          <w:sz w:val="24"/>
        </w:rPr>
      </w:pPr>
      <w:r>
        <w:rPr>
          <w:rFonts w:ascii="Times New Roman" w:hAnsi="Times New Roman"/>
          <w:sz w:val="24"/>
        </w:rPr>
        <w:t>Feth et al., Proceedings</w:t>
      </w:r>
      <w:r w:rsidR="00A70412">
        <w:rPr>
          <w:rFonts w:ascii="Times New Roman" w:hAnsi="Times New Roman"/>
          <w:sz w:val="24"/>
        </w:rPr>
        <w:t xml:space="preserve">, </w:t>
      </w:r>
    </w:p>
    <w:p w:rsidR="00A70412" w:rsidRDefault="00A70412" w:rsidP="0074199F">
      <w:pPr>
        <w:spacing w:after="0" w:line="480" w:lineRule="auto"/>
        <w:rPr>
          <w:rFonts w:ascii="Times New Roman" w:hAnsi="Times New Roman"/>
          <w:sz w:val="24"/>
        </w:rPr>
      </w:pPr>
      <w:r>
        <w:rPr>
          <w:rFonts w:ascii="Times New Roman" w:hAnsi="Times New Roman"/>
          <w:sz w:val="24"/>
        </w:rPr>
        <w:t xml:space="preserve">Auvray et al., </w:t>
      </w:r>
    </w:p>
    <w:p w:rsidR="00A70412" w:rsidRDefault="00A70412" w:rsidP="0074199F">
      <w:pPr>
        <w:spacing w:after="0" w:line="480" w:lineRule="auto"/>
        <w:rPr>
          <w:rFonts w:ascii="Times New Roman" w:hAnsi="Times New Roman"/>
          <w:sz w:val="24"/>
        </w:rPr>
      </w:pPr>
      <w:r>
        <w:rPr>
          <w:rFonts w:ascii="Times New Roman" w:hAnsi="Times New Roman"/>
          <w:sz w:val="24"/>
        </w:rPr>
        <w:t>Reed et al.</w:t>
      </w:r>
    </w:p>
    <w:p w:rsidR="00A70412" w:rsidRDefault="00A70412" w:rsidP="0074199F">
      <w:pPr>
        <w:spacing w:after="0" w:line="480" w:lineRule="auto"/>
        <w:rPr>
          <w:rFonts w:ascii="Times New Roman" w:hAnsi="Times New Roman"/>
          <w:sz w:val="24"/>
        </w:rPr>
      </w:pPr>
      <w:r>
        <w:rPr>
          <w:rFonts w:ascii="Times New Roman" w:hAnsi="Times New Roman"/>
          <w:sz w:val="24"/>
        </w:rPr>
        <w:t xml:space="preserve">Ruddle et al. </w:t>
      </w:r>
    </w:p>
    <w:p w:rsidR="00A70412" w:rsidRDefault="00A70412" w:rsidP="0074199F">
      <w:pPr>
        <w:spacing w:after="0" w:line="480" w:lineRule="auto"/>
        <w:rPr>
          <w:rFonts w:ascii="Times New Roman" w:hAnsi="Times New Roman"/>
          <w:sz w:val="24"/>
        </w:rPr>
      </w:pPr>
      <w:r>
        <w:rPr>
          <w:rFonts w:ascii="Times New Roman" w:hAnsi="Times New Roman"/>
          <w:sz w:val="24"/>
        </w:rPr>
        <w:t>Salinas &amp; Zhai</w:t>
      </w:r>
    </w:p>
    <w:p w:rsidR="00B254CE" w:rsidRDefault="00A70412" w:rsidP="0074199F">
      <w:pPr>
        <w:spacing w:after="0" w:line="480" w:lineRule="auto"/>
        <w:rPr>
          <w:rFonts w:ascii="Times New Roman" w:hAnsi="Times New Roman"/>
          <w:sz w:val="24"/>
        </w:rPr>
      </w:pPr>
      <w:r>
        <w:rPr>
          <w:rFonts w:ascii="Times New Roman" w:hAnsi="Times New Roman"/>
          <w:sz w:val="24"/>
        </w:rPr>
        <w:t>Streubner</w:t>
      </w:r>
    </w:p>
    <w:p w:rsidR="00D220B6" w:rsidRDefault="00D220B6" w:rsidP="0074199F">
      <w:pPr>
        <w:spacing w:after="0" w:line="480" w:lineRule="auto"/>
        <w:rPr>
          <w:rFonts w:ascii="Times New Roman" w:hAnsi="Times New Roman"/>
          <w:sz w:val="24"/>
        </w:rPr>
      </w:pPr>
    </w:p>
    <w:p w:rsidR="00006722" w:rsidRPr="002B2D12" w:rsidRDefault="003C4A1A" w:rsidP="0074199F">
      <w:pPr>
        <w:spacing w:after="0" w:line="480" w:lineRule="auto"/>
        <w:rPr>
          <w:rFonts w:ascii="Times New Roman" w:hAnsi="Times New Roman"/>
          <w:sz w:val="24"/>
        </w:rPr>
      </w:pPr>
      <w:r w:rsidRPr="002B2D12">
        <w:rPr>
          <w:rFonts w:ascii="Times New Roman" w:hAnsi="Times New Roman"/>
          <w:sz w:val="24"/>
        </w:rPr>
        <w:t>End with Titanic?</w:t>
      </w:r>
    </w:p>
    <w:p w:rsidR="00006722" w:rsidRPr="002B2D12" w:rsidRDefault="00006722" w:rsidP="0074199F">
      <w:pPr>
        <w:spacing w:after="0" w:line="480" w:lineRule="auto"/>
        <w:rPr>
          <w:rFonts w:ascii="Times New Roman" w:hAnsi="Times New Roman"/>
          <w:sz w:val="24"/>
        </w:rPr>
      </w:pPr>
    </w:p>
    <w:p w:rsidR="002B2D12" w:rsidRDefault="00426E71"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References</w:t>
      </w:r>
    </w:p>
    <w:p w:rsidR="00023E33" w:rsidRDefault="00023E33" w:rsidP="00023E33">
      <w:pPr>
        <w:widowControl w:val="0"/>
        <w:autoSpaceDE w:val="0"/>
        <w:autoSpaceDN w:val="0"/>
        <w:adjustRightInd w:val="0"/>
        <w:spacing w:after="0"/>
        <w:rPr>
          <w:rFonts w:ascii="Times New Roman" w:eastAsia="SimSun" w:hAnsi="Times New Roman"/>
          <w:sz w:val="24"/>
          <w:lang w:val="en-US"/>
        </w:rPr>
      </w:pPr>
      <w:r>
        <w:rPr>
          <w:rFonts w:ascii="Times New Roman" w:eastAsia="SimSun" w:hAnsi="Times New Roman"/>
          <w:sz w:val="24"/>
          <w:lang w:val="en-US"/>
        </w:rPr>
        <w:t>Calvo-Merino, B., Glaser, D., Grèzes, J., Passingham, R., &amp; Haggard, P. (2005). Action</w:t>
      </w:r>
    </w:p>
    <w:p w:rsidR="00023E33" w:rsidRDefault="00023E33" w:rsidP="00023E33">
      <w:pPr>
        <w:widowControl w:val="0"/>
        <w:autoSpaceDE w:val="0"/>
        <w:autoSpaceDN w:val="0"/>
        <w:adjustRightInd w:val="0"/>
        <w:spacing w:after="0"/>
        <w:rPr>
          <w:rFonts w:ascii="Times New Roman" w:eastAsia="SimSun" w:hAnsi="Times New Roman"/>
          <w:i/>
          <w:iCs/>
          <w:sz w:val="24"/>
          <w:lang w:val="en-US"/>
        </w:rPr>
      </w:pPr>
      <w:r>
        <w:rPr>
          <w:rFonts w:ascii="Times New Roman" w:eastAsia="SimSun" w:hAnsi="Times New Roman"/>
          <w:sz w:val="24"/>
          <w:lang w:val="en-US"/>
        </w:rPr>
        <w:t xml:space="preserve">observation and acquired motor skills: An fMRI study with expert dancers. </w:t>
      </w:r>
      <w:r>
        <w:rPr>
          <w:rFonts w:ascii="Times New Roman" w:eastAsia="SimSun" w:hAnsi="Times New Roman"/>
          <w:i/>
          <w:iCs/>
          <w:sz w:val="24"/>
          <w:lang w:val="en-US"/>
        </w:rPr>
        <w:t>Cerebral</w:t>
      </w:r>
    </w:p>
    <w:p w:rsidR="002B2D12" w:rsidRPr="002B2D12" w:rsidRDefault="00023E33" w:rsidP="00023E33">
      <w:pPr>
        <w:spacing w:line="480" w:lineRule="auto"/>
        <w:jc w:val="both"/>
        <w:rPr>
          <w:rFonts w:ascii="Times New Roman" w:hAnsi="Times New Roman"/>
          <w:sz w:val="24"/>
        </w:rPr>
      </w:pPr>
      <w:r>
        <w:rPr>
          <w:rFonts w:ascii="Times New Roman" w:eastAsia="SimSun" w:hAnsi="Times New Roman"/>
          <w:i/>
          <w:iCs/>
          <w:sz w:val="24"/>
          <w:lang w:val="en-US"/>
        </w:rPr>
        <w:t xml:space="preserve">Cortex, 15, </w:t>
      </w:r>
      <w:r>
        <w:rPr>
          <w:rFonts w:ascii="Times New Roman" w:eastAsia="SimSun" w:hAnsi="Times New Roman"/>
          <w:sz w:val="24"/>
          <w:lang w:val="en-US"/>
        </w:rPr>
        <w:t>1243-1249.</w:t>
      </w:r>
    </w:p>
    <w:p w:rsidR="006E4C0A" w:rsidRPr="000220B0" w:rsidRDefault="006E4C0A" w:rsidP="006E4C0A">
      <w:pPr>
        <w:spacing w:after="0" w:line="480" w:lineRule="auto"/>
        <w:jc w:val="both"/>
        <w:rPr>
          <w:rFonts w:ascii="Times New Roman" w:hAnsi="Times New Roman"/>
          <w:sz w:val="24"/>
        </w:rPr>
      </w:pPr>
      <w:r w:rsidRPr="000220B0">
        <w:rPr>
          <w:rFonts w:ascii="Times New Roman" w:hAnsi="Times New Roman"/>
          <w:sz w:val="24"/>
        </w:rPr>
        <w:t xml:space="preserve">Schmidt, R.C., Fitzpatrick, P., Caron, R., &amp; Mergeche, J. (in press). Understanding social motor coordination. Human Movement Science. </w:t>
      </w:r>
    </w:p>
    <w:p w:rsidR="006E4C0A" w:rsidRPr="000220B0" w:rsidRDefault="006E4C0A" w:rsidP="006E4C0A">
      <w:pPr>
        <w:spacing w:after="0" w:line="480" w:lineRule="auto"/>
        <w:jc w:val="both"/>
        <w:rPr>
          <w:rFonts w:ascii="Times New Roman" w:hAnsi="Times New Roman"/>
          <w:sz w:val="24"/>
        </w:rPr>
      </w:pPr>
    </w:p>
    <w:p w:rsidR="006E4C0A" w:rsidRPr="000220B0" w:rsidRDefault="006E4C0A" w:rsidP="006E4C0A">
      <w:pPr>
        <w:spacing w:after="0" w:line="480" w:lineRule="auto"/>
        <w:jc w:val="both"/>
        <w:rPr>
          <w:rFonts w:ascii="Times New Roman" w:hAnsi="Times New Roman"/>
          <w:sz w:val="24"/>
        </w:rPr>
      </w:pPr>
      <w:r w:rsidRPr="000220B0">
        <w:rPr>
          <w:rFonts w:ascii="Times New Roman" w:hAnsi="Times New Roman"/>
          <w:sz w:val="24"/>
        </w:rPr>
        <w:t>Schmidt, R. C., &amp; Richardson, M. J. (2008). Dynamics of Interpersonal Coordination. In A. Fuchs &amp; V. Jirsa (Eds.) Coordination: Neural, Behavioral and Social Dynamics. Springer.</w:t>
      </w:r>
    </w:p>
    <w:p w:rsidR="002B2D12" w:rsidRPr="002B2D12" w:rsidRDefault="002B2D12" w:rsidP="002B2D12">
      <w:pPr>
        <w:spacing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426E71" w:rsidRPr="002B2D12" w:rsidRDefault="00426E71" w:rsidP="002B2D12">
      <w:pPr>
        <w:spacing w:line="480" w:lineRule="auto"/>
        <w:jc w:val="both"/>
        <w:rPr>
          <w:rFonts w:ascii="Times New Roman" w:hAnsi="Times New Roman"/>
          <w:sz w:val="24"/>
        </w:rPr>
      </w:pPr>
    </w:p>
    <w:p w:rsidR="00426E71" w:rsidRPr="002B2D12" w:rsidRDefault="00963870"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Acknowledgements</w:t>
      </w:r>
    </w:p>
    <w:p w:rsidR="00963870" w:rsidRPr="002B2D12" w:rsidRDefault="006C558B" w:rsidP="002B2D12">
      <w:pPr>
        <w:spacing w:after="0" w:line="480" w:lineRule="auto"/>
        <w:jc w:val="both"/>
        <w:rPr>
          <w:rFonts w:ascii="Times New Roman" w:hAnsi="Times New Roman"/>
          <w:sz w:val="24"/>
        </w:rPr>
      </w:pPr>
      <w:r>
        <w:rPr>
          <w:rFonts w:ascii="Times New Roman" w:hAnsi="Times New Roman"/>
          <w:sz w:val="24"/>
        </w:rPr>
        <w:t xml:space="preserve">We thank Brian Ross for </w:t>
      </w:r>
      <w:r w:rsidR="007A6F42">
        <w:rPr>
          <w:rFonts w:ascii="Times New Roman" w:hAnsi="Times New Roman"/>
          <w:sz w:val="24"/>
        </w:rPr>
        <w:t>…</w:t>
      </w:r>
    </w:p>
    <w:p w:rsidR="00963870" w:rsidRPr="002B2D12" w:rsidRDefault="00963870" w:rsidP="002B2D12">
      <w:pPr>
        <w:spacing w:after="0" w:line="480" w:lineRule="auto"/>
        <w:jc w:val="both"/>
        <w:rPr>
          <w:rFonts w:ascii="Times New Roman" w:hAnsi="Times New Roman"/>
          <w:sz w:val="24"/>
        </w:rPr>
      </w:pPr>
    </w:p>
    <w:p w:rsidR="00F47FDA" w:rsidRPr="002B2D12" w:rsidRDefault="00963870" w:rsidP="002B2D12">
      <w:pPr>
        <w:pStyle w:val="Heading1"/>
        <w:spacing w:line="480" w:lineRule="auto"/>
        <w:jc w:val="center"/>
        <w:rPr>
          <w:rFonts w:ascii="Times New Roman" w:hAnsi="Times New Roman"/>
          <w:b w:val="0"/>
          <w:sz w:val="24"/>
        </w:rPr>
      </w:pPr>
      <w:r w:rsidRPr="002B2D12">
        <w:rPr>
          <w:rFonts w:ascii="Times New Roman" w:hAnsi="Times New Roman"/>
          <w:b w:val="0"/>
          <w:sz w:val="24"/>
        </w:rPr>
        <w:t>Figure captions</w:t>
      </w:r>
    </w:p>
    <w:p w:rsidR="0036447B" w:rsidRDefault="00F47FDA" w:rsidP="0036447B">
      <w:pPr>
        <w:spacing w:after="0" w:line="480" w:lineRule="auto"/>
        <w:ind w:firstLine="708"/>
        <w:rPr>
          <w:rFonts w:ascii="Times New Roman" w:hAnsi="Times New Roman"/>
          <w:sz w:val="24"/>
        </w:rPr>
      </w:pPr>
      <w:r w:rsidRPr="002B2D12">
        <w:rPr>
          <w:rFonts w:ascii="Times New Roman" w:hAnsi="Times New Roman"/>
          <w:sz w:val="24"/>
        </w:rPr>
        <w:t xml:space="preserve">Figure 1: </w:t>
      </w:r>
      <w:r w:rsidR="00531B0C">
        <w:rPr>
          <w:rFonts w:ascii="Times New Roman" w:hAnsi="Times New Roman"/>
          <w:sz w:val="24"/>
        </w:rPr>
        <w:t xml:space="preserve">The iceberg model of joint action. </w:t>
      </w:r>
      <w:r w:rsidR="0036447B">
        <w:rPr>
          <w:rFonts w:ascii="Times New Roman" w:hAnsi="Times New Roman"/>
          <w:sz w:val="24"/>
        </w:rPr>
        <w:t>P</w:t>
      </w:r>
      <w:r w:rsidR="0036447B" w:rsidRPr="002B2D12">
        <w:rPr>
          <w:rFonts w:ascii="Times New Roman" w:hAnsi="Times New Roman"/>
          <w:sz w:val="24"/>
        </w:rPr>
        <w:t>erception-action couplings, which include entrainment</w:t>
      </w:r>
      <w:r w:rsidR="0036447B">
        <w:rPr>
          <w:rFonts w:ascii="Times New Roman" w:hAnsi="Times New Roman"/>
          <w:sz w:val="24"/>
        </w:rPr>
        <w:t>, perception action matching,</w:t>
      </w:r>
      <w:r w:rsidR="0036447B" w:rsidRPr="002B2D12">
        <w:rPr>
          <w:rFonts w:ascii="Times New Roman" w:hAnsi="Times New Roman"/>
          <w:sz w:val="24"/>
        </w:rPr>
        <w:t xml:space="preserve"> and </w:t>
      </w:r>
      <w:r w:rsidR="0036447B">
        <w:rPr>
          <w:rFonts w:ascii="Times New Roman" w:hAnsi="Times New Roman"/>
          <w:sz w:val="24"/>
        </w:rPr>
        <w:t>action</w:t>
      </w:r>
      <w:r w:rsidR="0036447B" w:rsidRPr="002B2D12">
        <w:rPr>
          <w:rFonts w:ascii="Times New Roman" w:hAnsi="Times New Roman"/>
          <w:sz w:val="24"/>
        </w:rPr>
        <w:t xml:space="preserve"> simulation, ‘fuse’ different agents. These couplings are established through temporal cues, object affordances, and kinematic cues. The tight link between agents created by perception action couplings reduces the need for coordination signals. However, </w:t>
      </w:r>
      <w:r w:rsidR="00DE6DC9">
        <w:rPr>
          <w:rFonts w:ascii="Times New Roman" w:hAnsi="Times New Roman"/>
          <w:sz w:val="24"/>
        </w:rPr>
        <w:t>perception action couplings</w:t>
      </w:r>
      <w:r w:rsidR="0036447B" w:rsidRPr="002B2D12">
        <w:rPr>
          <w:rFonts w:ascii="Times New Roman" w:hAnsi="Times New Roman"/>
          <w:sz w:val="24"/>
        </w:rPr>
        <w:t xml:space="preserve"> are not sufficient where joint action requires that agents perform different actions at different times. In such cases agents need to differentiate between parts of the joint action they can achieve alone and parts they cannot achieve. The need to represent in greater detail differences between one’s own part in a joint action and another’s part in the joint action creates a widening gap in the sense that coordination is less and less a by-product of perception action couplings. Instead, coordination increasingly depends on additional signals that relate each other’s parts in the joint action.</w:t>
      </w:r>
    </w:p>
    <w:p w:rsidR="00531B0C" w:rsidRDefault="00531B0C" w:rsidP="002B2D12">
      <w:pPr>
        <w:spacing w:after="0" w:line="480" w:lineRule="auto"/>
        <w:rPr>
          <w:rFonts w:ascii="Times New Roman" w:hAnsi="Times New Roman"/>
          <w:sz w:val="24"/>
        </w:rPr>
      </w:pPr>
    </w:p>
    <w:p w:rsidR="00531B0C" w:rsidRDefault="00531B0C" w:rsidP="002B2D12">
      <w:pPr>
        <w:spacing w:after="0" w:line="480" w:lineRule="auto"/>
        <w:rPr>
          <w:rFonts w:ascii="Times New Roman" w:hAnsi="Times New Roman"/>
          <w:sz w:val="24"/>
        </w:rPr>
      </w:pPr>
    </w:p>
    <w:p w:rsidR="00531B0C" w:rsidRDefault="00531B0C">
      <w:pPr>
        <w:spacing w:after="0"/>
        <w:rPr>
          <w:rFonts w:ascii="Times New Roman" w:hAnsi="Times New Roman"/>
          <w:sz w:val="24"/>
        </w:rPr>
      </w:pPr>
      <w:r>
        <w:rPr>
          <w:rFonts w:ascii="Times New Roman" w:hAnsi="Times New Roman"/>
          <w:sz w:val="24"/>
        </w:rPr>
        <w:br w:type="page"/>
      </w:r>
      <w:r w:rsidR="00DB1712" w:rsidRPr="00DB1712">
        <w:rPr>
          <w:rFonts w:ascii="Times New Roman" w:hAnsi="Times New Roman"/>
          <w:noProof/>
          <w:sz w:val="24"/>
          <w:lang w:val="en-US"/>
        </w:rPr>
        <w:drawing>
          <wp:inline distT="0" distB="0" distL="0" distR="0">
            <wp:extent cx="5486400" cy="2084705"/>
            <wp:effectExtent l="0" t="0" r="0" b="0"/>
            <wp:docPr id="4"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92763" cy="2125076"/>
                      <a:chOff x="2451100" y="1930400"/>
                      <a:chExt cx="5592763" cy="2125076"/>
                    </a:xfrm>
                  </a:grpSpPr>
                  <a:grpSp>
                    <a:nvGrpSpPr>
                      <a:cNvPr id="16387" name="Group 40"/>
                      <a:cNvGrpSpPr>
                        <a:grpSpLocks/>
                      </a:cNvGrpSpPr>
                    </a:nvGrpSpPr>
                    <a:grpSpPr bwMode="auto">
                      <a:xfrm>
                        <a:off x="2451100" y="1930400"/>
                        <a:ext cx="5592763" cy="2125076"/>
                        <a:chOff x="2451100" y="1930400"/>
                        <a:chExt cx="5592763" cy="2125354"/>
                      </a:xfrm>
                    </a:grpSpPr>
                    <a:sp>
                      <a:nvSpPr>
                        <a:cNvPr id="16388" name="TextBox 39"/>
                        <a:cNvSpPr txBox="1">
                          <a:spLocks noChangeArrowheads="1"/>
                        </a:cNvSpPr>
                      </a:nvSpPr>
                      <a:spPr bwMode="auto">
                        <a:xfrm>
                          <a:off x="6011863" y="3009177"/>
                          <a:ext cx="1917700" cy="1046577"/>
                        </a:xfrm>
                        <a:prstGeom prst="rect">
                          <a:avLst/>
                        </a:prstGeom>
                        <a:noFill/>
                        <a:ln w="9525">
                          <a:noFill/>
                          <a:miter lim="800000"/>
                          <a:headEnd/>
                          <a:tailEnd/>
                        </a:ln>
                      </a:spPr>
                      <a:txSp>
                        <a:txBody>
                          <a:bodyPr>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1pPr>
                            <a:lvl2pPr marL="4572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2pPr>
                            <a:lvl3pPr marL="9144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3pPr>
                            <a:lvl4pPr marL="13716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4pPr>
                            <a:lvl5pPr marL="18288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5pPr>
                            <a:lvl6pPr marL="22860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6pPr>
                            <a:lvl7pPr marL="27432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7pPr>
                            <a:lvl8pPr marL="32004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8pPr>
                            <a:lvl9pPr marL="36576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9pPr>
                          </a:lstStyle>
                          <a:p>
                            <a:r>
                              <a:rPr lang="en-US" sz="1200" i="1" dirty="0">
                                <a:latin typeface="Calibri" pitchFamily="-108" charset="0"/>
                              </a:rPr>
                              <a:t>Emergent coordination (EC):</a:t>
                            </a:r>
                            <a:endParaRPr lang="en-US" sz="1200" i="1" dirty="0" smtClean="0">
                              <a:latin typeface="Calibri" pitchFamily="-108" charset="0"/>
                            </a:endParaRPr>
                          </a:p>
                          <a:p>
                            <a:r>
                              <a:rPr lang="en-US" sz="1200" dirty="0" smtClean="0">
                                <a:latin typeface="Calibri" pitchFamily="-108" charset="0"/>
                              </a:rPr>
                              <a:t>Action Simulation</a:t>
                            </a:r>
                            <a:endParaRPr lang="en-US" sz="1200" dirty="0" smtClean="0">
                              <a:latin typeface="Calibri" pitchFamily="-108" charset="0"/>
                            </a:endParaRPr>
                          </a:p>
                          <a:p>
                            <a:r>
                              <a:rPr lang="en-US" sz="1200" dirty="0" smtClean="0">
                                <a:latin typeface="Calibri" pitchFamily="-108" charset="0"/>
                              </a:rPr>
                              <a:t>Perception Action Matching</a:t>
                            </a:r>
                          </a:p>
                          <a:p>
                            <a:r>
                              <a:rPr lang="en-US" sz="1200" dirty="0" smtClean="0">
                                <a:latin typeface="Calibri" pitchFamily="-108" charset="0"/>
                              </a:rPr>
                              <a:t>Entrainment</a:t>
                            </a:r>
                            <a:r>
                              <a:rPr lang="en-US" sz="1200" dirty="0">
                                <a:latin typeface="Calibri" pitchFamily="-108" charset="0"/>
                              </a:rPr>
                              <a:t>/Affordances</a:t>
                            </a:r>
                          </a:p>
                          <a:p>
                            <a:endParaRPr lang="en-US" sz="1400" dirty="0">
                              <a:latin typeface="Calibri" pitchFamily="-108" charset="0"/>
                            </a:endParaRPr>
                          </a:p>
                        </a:txBody>
                        <a:useSpRect/>
                      </a:txSp>
                    </a:sp>
                    <a:grpSp>
                      <a:nvGrpSpPr>
                        <a:cNvPr id="4" name="Group 27"/>
                        <a:cNvGrpSpPr>
                          <a:grpSpLocks/>
                        </a:cNvGrpSpPr>
                      </a:nvGrpSpPr>
                      <a:grpSpPr bwMode="auto">
                        <a:xfrm>
                          <a:off x="2451100" y="1930400"/>
                          <a:ext cx="3619500" cy="2046554"/>
                          <a:chOff x="2451100" y="1930400"/>
                          <a:chExt cx="3619500" cy="2046554"/>
                        </a:xfrm>
                      </a:grpSpPr>
                      <a:sp>
                        <a:nvSpPr>
                          <a:cNvPr id="36" name="Rectangle 35"/>
                          <a:cNvSpPr/>
                        </a:nvSpPr>
                        <a:spPr>
                          <a:xfrm>
                            <a:off x="3617913" y="1930400"/>
                            <a:ext cx="1303337" cy="2027502"/>
                          </a:xfrm>
                          <a:prstGeom prst="rect">
                            <a:avLst/>
                          </a:prstGeom>
                          <a:blipFill rotWithShape="1">
                            <a:blip r:embed="rId8"/>
                            <a:tile tx="0" ty="0" sx="100000" sy="100000" flip="none" algn="tl"/>
                          </a:blipFill>
                          <a:ln>
                            <a:noFill/>
                          </a:ln>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defRPr/>
                              </a:pPr>
                              <a:endParaRPr lang="en-US"/>
                            </a:p>
                          </a:txBody>
                          <a:useSpRect/>
                        </a:txSp>
                        <a:style>
                          <a:lnRef idx="1">
                            <a:schemeClr val="accent1"/>
                          </a:lnRef>
                          <a:fillRef idx="3">
                            <a:schemeClr val="accent1"/>
                          </a:fillRef>
                          <a:effectRef idx="2">
                            <a:schemeClr val="accent1"/>
                          </a:effectRef>
                          <a:fontRef idx="minor">
                            <a:schemeClr val="lt1"/>
                          </a:fontRef>
                        </a:style>
                      </a:sp>
                      <a:sp>
                        <a:nvSpPr>
                          <a:cNvPr id="32" name="Isosceles Triangle 31"/>
                          <a:cNvSpPr/>
                        </a:nvSpPr>
                        <a:spPr>
                          <a:xfrm>
                            <a:off x="3759200" y="1930400"/>
                            <a:ext cx="2311400" cy="2046554"/>
                          </a:xfrm>
                          <a:prstGeom prst="triangle">
                            <a:avLst/>
                          </a:prstGeom>
                          <a:solidFill>
                            <a:schemeClr val="bg1"/>
                          </a:solidFill>
                          <a:ln w="25400">
                            <a:solidFill>
                              <a:schemeClr val="tx1"/>
                            </a:solidFill>
                          </a:ln>
                          <a:effectLst/>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defRPr/>
                              </a:pPr>
                              <a:endParaRPr lang="en-US"/>
                            </a:p>
                          </a:txBody>
                          <a:useSpRect/>
                        </a:txSp>
                        <a:style>
                          <a:lnRef idx="1">
                            <a:schemeClr val="accent1"/>
                          </a:lnRef>
                          <a:fillRef idx="3">
                            <a:schemeClr val="accent1"/>
                          </a:fillRef>
                          <a:effectRef idx="2">
                            <a:schemeClr val="accent1"/>
                          </a:effectRef>
                          <a:fontRef idx="minor">
                            <a:schemeClr val="lt1"/>
                          </a:fontRef>
                        </a:style>
                      </a:sp>
                      <a:sp>
                        <a:nvSpPr>
                          <a:cNvPr id="33" name="Isosceles Triangle 32"/>
                          <a:cNvSpPr/>
                        </a:nvSpPr>
                        <a:spPr>
                          <a:xfrm>
                            <a:off x="2451100" y="1930400"/>
                            <a:ext cx="2311400" cy="2046554"/>
                          </a:xfrm>
                          <a:prstGeom prst="triangle">
                            <a:avLst/>
                          </a:prstGeom>
                          <a:solidFill>
                            <a:schemeClr val="bg1"/>
                          </a:solidFill>
                          <a:ln w="25400">
                            <a:solidFill>
                              <a:schemeClr val="tx1"/>
                            </a:solidFill>
                          </a:ln>
                          <a:effectLst/>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defRPr/>
                              </a:pPr>
                              <a:endParaRPr lang="en-US"/>
                            </a:p>
                          </a:txBody>
                          <a:useSpRect/>
                        </a:txSp>
                        <a:style>
                          <a:lnRef idx="1">
                            <a:schemeClr val="accent1"/>
                          </a:lnRef>
                          <a:fillRef idx="3">
                            <a:schemeClr val="accent1"/>
                          </a:fillRef>
                          <a:effectRef idx="2">
                            <a:schemeClr val="accent1"/>
                          </a:effectRef>
                          <a:fontRef idx="minor">
                            <a:schemeClr val="lt1"/>
                          </a:fontRef>
                        </a:style>
                      </a:sp>
                      <a:sp>
                        <a:nvSpPr>
                          <a:cNvPr id="26" name="Process 25"/>
                          <a:cNvSpPr/>
                        </a:nvSpPr>
                        <a:spPr>
                          <a:xfrm>
                            <a:off x="3503613" y="3105303"/>
                            <a:ext cx="1487487" cy="852599"/>
                          </a:xfrm>
                          <a:prstGeom prst="flowChartProcess">
                            <a:avLst/>
                          </a:prstGeom>
                          <a:solidFill>
                            <a:schemeClr val="bg1"/>
                          </a:solidFill>
                          <a:ln>
                            <a:solidFill>
                              <a:schemeClr val="bg1"/>
                            </a:solidFill>
                          </a:ln>
                          <a:effectLst/>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defRPr/>
                              </a:pPr>
                              <a:endParaRPr lang="en-US"/>
                            </a:p>
                          </a:txBody>
                          <a:useSpRect/>
                        </a:txSp>
                        <a:style>
                          <a:lnRef idx="1">
                            <a:schemeClr val="accent1"/>
                          </a:lnRef>
                          <a:fillRef idx="3">
                            <a:schemeClr val="accent1"/>
                          </a:fillRef>
                          <a:effectRef idx="2">
                            <a:schemeClr val="accent1"/>
                          </a:effectRef>
                          <a:fontRef idx="minor">
                            <a:schemeClr val="lt1"/>
                          </a:fontRef>
                        </a:style>
                      </a:sp>
                      <a:sp>
                        <a:nvSpPr>
                          <a:cNvPr id="16396" name="TextBox 21"/>
                          <a:cNvSpPr txBox="1">
                            <a:spLocks noChangeArrowheads="1"/>
                          </a:cNvSpPr>
                        </a:nvSpPr>
                        <a:spPr bwMode="auto">
                          <a:xfrm>
                            <a:off x="3186113" y="2582863"/>
                            <a:ext cx="809625" cy="369887"/>
                          </a:xfrm>
                          <a:prstGeom prst="rect">
                            <a:avLst/>
                          </a:prstGeom>
                          <a:noFill/>
                          <a:ln w="9525">
                            <a:noFill/>
                            <a:miter lim="800000"/>
                            <a:headEnd/>
                            <a:tailEnd/>
                          </a:ln>
                        </a:spPr>
                        <a:txSp>
                          <a:txBody>
                            <a:bodyPr wrap="none">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1pPr>
                              <a:lvl2pPr marL="4572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2pPr>
                              <a:lvl3pPr marL="9144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3pPr>
                              <a:lvl4pPr marL="13716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4pPr>
                              <a:lvl5pPr marL="18288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5pPr>
                              <a:lvl6pPr marL="22860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6pPr>
                              <a:lvl7pPr marL="27432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7pPr>
                              <a:lvl8pPr marL="32004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8pPr>
                              <a:lvl9pPr marL="36576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9pPr>
                            </a:lstStyle>
                            <a:p>
                              <a:r>
                                <a:rPr lang="en-US">
                                  <a:latin typeface="Calibri" pitchFamily="-108" charset="0"/>
                                </a:rPr>
                                <a:t>Actor1</a:t>
                              </a:r>
                            </a:p>
                          </a:txBody>
                          <a:useSpRect/>
                        </a:txSp>
                      </a:sp>
                      <a:sp>
                        <a:nvSpPr>
                          <a:cNvPr id="16397" name="TextBox 22"/>
                          <a:cNvSpPr txBox="1">
                            <a:spLocks noChangeArrowheads="1"/>
                          </a:cNvSpPr>
                        </a:nvSpPr>
                        <a:spPr bwMode="auto">
                          <a:xfrm>
                            <a:off x="4506913" y="2582863"/>
                            <a:ext cx="862012" cy="369887"/>
                          </a:xfrm>
                          <a:prstGeom prst="rect">
                            <a:avLst/>
                          </a:prstGeom>
                          <a:noFill/>
                          <a:ln w="9525">
                            <a:noFill/>
                            <a:miter lim="800000"/>
                            <a:headEnd/>
                            <a:tailEnd/>
                          </a:ln>
                        </a:spPr>
                        <a:txSp>
                          <a:txBody>
                            <a:bodyPr wrap="none">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1pPr>
                              <a:lvl2pPr marL="4572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2pPr>
                              <a:lvl3pPr marL="9144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3pPr>
                              <a:lvl4pPr marL="13716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4pPr>
                              <a:lvl5pPr marL="18288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5pPr>
                              <a:lvl6pPr marL="22860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6pPr>
                              <a:lvl7pPr marL="27432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7pPr>
                              <a:lvl8pPr marL="32004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8pPr>
                              <a:lvl9pPr marL="36576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9pPr>
                            </a:lstStyle>
                            <a:p>
                              <a:r>
                                <a:rPr lang="en-US">
                                  <a:latin typeface="Calibri" pitchFamily="-108" charset="0"/>
                                </a:rPr>
                                <a:t>Actor 2</a:t>
                              </a:r>
                            </a:p>
                          </a:txBody>
                          <a:useSpRect/>
                        </a:txSp>
                      </a:sp>
                      <a:sp>
                        <a:nvSpPr>
                          <a:cNvPr id="37" name="Rectangle 36"/>
                          <a:cNvSpPr/>
                        </a:nvSpPr>
                        <a:spPr>
                          <a:xfrm>
                            <a:off x="4044950" y="1943102"/>
                            <a:ext cx="438150" cy="2008449"/>
                          </a:xfrm>
                          <a:prstGeom prst="rect">
                            <a:avLst/>
                          </a:prstGeom>
                          <a:solidFill>
                            <a:schemeClr val="bg1">
                              <a:lumMod val="85000"/>
                              <a:alpha val="22000"/>
                            </a:schemeClr>
                          </a:solidFill>
                          <a:ln>
                            <a:noFill/>
                          </a:ln>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a:defRPr/>
                              </a:pPr>
                              <a:endParaRPr lang="en-US"/>
                            </a:p>
                          </a:txBody>
                          <a:useSpRect/>
                        </a:txSp>
                        <a:style>
                          <a:lnRef idx="1">
                            <a:schemeClr val="accent1"/>
                          </a:lnRef>
                          <a:fillRef idx="3">
                            <a:schemeClr val="accent1"/>
                          </a:fillRef>
                          <a:effectRef idx="2">
                            <a:schemeClr val="accent1"/>
                          </a:effectRef>
                          <a:fontRef idx="minor">
                            <a:schemeClr val="lt1"/>
                          </a:fontRef>
                        </a:style>
                      </a:sp>
                      <a:sp>
                        <a:nvSpPr>
                          <a:cNvPr id="16399" name="TextBox 38"/>
                          <a:cNvSpPr txBox="1">
                            <a:spLocks noChangeArrowheads="1"/>
                          </a:cNvSpPr>
                        </a:nvSpPr>
                        <a:spPr bwMode="auto">
                          <a:xfrm>
                            <a:off x="3416300" y="1930400"/>
                            <a:ext cx="1689100" cy="523875"/>
                          </a:xfrm>
                          <a:prstGeom prst="rect">
                            <a:avLst/>
                          </a:prstGeom>
                          <a:noFill/>
                          <a:ln w="9525">
                            <a:noFill/>
                            <a:miter lim="800000"/>
                            <a:headEnd/>
                            <a:tailEnd/>
                          </a:ln>
                        </a:spPr>
                        <a:txSp>
                          <a:txBody>
                            <a:bodyPr>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1pPr>
                              <a:lvl2pPr marL="4572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2pPr>
                              <a:lvl3pPr marL="9144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3pPr>
                              <a:lvl4pPr marL="13716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4pPr>
                              <a:lvl5pPr marL="18288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5pPr>
                              <a:lvl6pPr marL="22860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6pPr>
                              <a:lvl7pPr marL="27432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7pPr>
                              <a:lvl8pPr marL="32004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8pPr>
                              <a:lvl9pPr marL="36576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9pPr>
                            </a:lstStyle>
                            <a:p>
                              <a:pPr algn="ctr"/>
                              <a:r>
                                <a:rPr lang="en-US" sz="1400">
                                  <a:latin typeface="Calibri" pitchFamily="-108" charset="0"/>
                                </a:rPr>
                                <a:t>Coordination </a:t>
                              </a:r>
                            </a:p>
                            <a:p>
                              <a:pPr algn="ctr"/>
                              <a:r>
                                <a:rPr lang="en-US" sz="1400">
                                  <a:latin typeface="Calibri" pitchFamily="-108" charset="0"/>
                                </a:rPr>
                                <a:t>signals</a:t>
                              </a:r>
                            </a:p>
                          </a:txBody>
                          <a:useSpRect/>
                        </a:txSp>
                      </a:sp>
                      <a:sp>
                        <a:nvSpPr>
                          <a:cNvPr id="34" name="Left-Right Arrow 33"/>
                          <a:cNvSpPr/>
                        </a:nvSpPr>
                        <a:spPr>
                          <a:xfrm>
                            <a:off x="3600450" y="2413063"/>
                            <a:ext cx="1320800" cy="169885"/>
                          </a:xfrm>
                          <a:prstGeom prst="leftRightArrow">
                            <a:avLst/>
                          </a:prstGeom>
                          <a:solidFill>
                            <a:schemeClr val="bg1"/>
                          </a:solidFill>
                          <a:ln w="25400">
                            <a:solidFill>
                              <a:schemeClr val="tx1"/>
                            </a:solidFill>
                          </a:ln>
                        </a:spPr>
                        <a:style>
                          <a:lnRef idx="1">
                            <a:schemeClr val="accent1"/>
                          </a:lnRef>
                          <a:fillRef idx="3">
                            <a:schemeClr val="accent1"/>
                          </a:fillRef>
                          <a:effectRef idx="2">
                            <a:schemeClr val="accent1"/>
                          </a:effectRef>
                          <a:fontRef idx="minor">
                            <a:schemeClr val="lt1"/>
                          </a:fontRef>
                        </a:style>
                      </a:sp>
                      <a:sp>
                        <a:nvSpPr>
                          <a:cNvPr id="16401" name="TextBox 38"/>
                          <a:cNvSpPr txBox="1">
                            <a:spLocks noChangeArrowheads="1"/>
                          </a:cNvSpPr>
                        </a:nvSpPr>
                        <a:spPr bwMode="auto">
                          <a:xfrm>
                            <a:off x="3155950" y="3352800"/>
                            <a:ext cx="2165350" cy="307975"/>
                          </a:xfrm>
                          <a:prstGeom prst="rect">
                            <a:avLst/>
                          </a:prstGeom>
                          <a:noFill/>
                          <a:ln w="9525">
                            <a:noFill/>
                            <a:miter lim="800000"/>
                            <a:headEnd/>
                            <a:tailEnd/>
                          </a:ln>
                        </a:spPr>
                        <a:txSp>
                          <a:txBody>
                            <a:bodyPr>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1pPr>
                              <a:lvl2pPr marL="4572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2pPr>
                              <a:lvl3pPr marL="9144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3pPr>
                              <a:lvl4pPr marL="13716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4pPr>
                              <a:lvl5pPr marL="18288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5pPr>
                              <a:lvl6pPr marL="22860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6pPr>
                              <a:lvl7pPr marL="27432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7pPr>
                              <a:lvl8pPr marL="32004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8pPr>
                              <a:lvl9pPr marL="36576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9pPr>
                            </a:lstStyle>
                            <a:p>
                              <a:pPr algn="ctr"/>
                              <a:r>
                                <a:rPr lang="en-US" sz="1400">
                                  <a:latin typeface="Calibri" pitchFamily="-108" charset="0"/>
                                </a:rPr>
                                <a:t>Perception-action coupling</a:t>
                              </a:r>
                            </a:p>
                          </a:txBody>
                          <a:useSpRect/>
                        </a:txSp>
                      </a:sp>
                      <a:cxnSp>
                        <a:nvCxnSpPr>
                          <a:cNvPr id="42" name="Straight Connector 41"/>
                          <a:cNvCxnSpPr/>
                        </a:nvCxnSpPr>
                        <a:spPr>
                          <a:xfrm rot="5400000">
                            <a:off x="4086203" y="3279951"/>
                            <a:ext cx="349295" cy="3175"/>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nvCxnSpPr>
                        <a:spPr>
                          <a:xfrm rot="5400000">
                            <a:off x="4086203" y="3775315"/>
                            <a:ext cx="349295" cy="3175"/>
                          </a:xfrm>
                          <a:prstGeom prst="line">
                            <a:avLst/>
                          </a:prstGeom>
                          <a:ln>
                            <a:solidFill>
                              <a:schemeClr val="tx1"/>
                            </a:solidFill>
                            <a:prstDash val="sysDash"/>
                          </a:ln>
                        </a:spPr>
                        <a:style>
                          <a:lnRef idx="2">
                            <a:schemeClr val="accent1"/>
                          </a:lnRef>
                          <a:fillRef idx="0">
                            <a:schemeClr val="accent1"/>
                          </a:fillRef>
                          <a:effectRef idx="1">
                            <a:schemeClr val="accent1"/>
                          </a:effectRef>
                          <a:fontRef idx="minor">
                            <a:schemeClr val="tx1"/>
                          </a:fontRef>
                        </a:style>
                      </a:cxnSp>
                      <a:sp>
                        <a:nvSpPr>
                          <a:cNvPr id="17" name="Curved Right Arrow 16"/>
                          <a:cNvSpPr/>
                        </a:nvSpPr>
                        <a:spPr>
                          <a:xfrm>
                            <a:off x="2870200" y="3118004"/>
                            <a:ext cx="1173163" cy="804968"/>
                          </a:xfrm>
                          <a:prstGeom prst="curvedRightArrow">
                            <a:avLst>
                              <a:gd name="adj1" fmla="val 12455"/>
                              <a:gd name="adj2" fmla="val 26700"/>
                              <a:gd name="adj3" fmla="val 22685"/>
                            </a:avLst>
                          </a:prstGeom>
                          <a:solidFill>
                            <a:schemeClr val="bg1"/>
                          </a:solidFill>
                          <a:ln>
                            <a:solidFill>
                              <a:schemeClr val="tx1"/>
                            </a:solidFill>
                          </a:ln>
                        </a:spPr>
                        <a:style>
                          <a:lnRef idx="1">
                            <a:schemeClr val="accent1"/>
                          </a:lnRef>
                          <a:fillRef idx="3">
                            <a:schemeClr val="accent1"/>
                          </a:fillRef>
                          <a:effectRef idx="2">
                            <a:schemeClr val="accent1"/>
                          </a:effectRef>
                          <a:fontRef idx="minor">
                            <a:schemeClr val="lt1"/>
                          </a:fontRef>
                        </a:style>
                      </a:sp>
                      <a:sp>
                        <a:nvSpPr>
                          <a:cNvPr id="19" name="Curved Right Arrow 18"/>
                          <a:cNvSpPr/>
                        </a:nvSpPr>
                        <a:spPr>
                          <a:xfrm flipH="1" flipV="1">
                            <a:off x="4481513" y="3086250"/>
                            <a:ext cx="1173162" cy="804968"/>
                          </a:xfrm>
                          <a:prstGeom prst="curvedRightArrow">
                            <a:avLst>
                              <a:gd name="adj1" fmla="val 12455"/>
                              <a:gd name="adj2" fmla="val 26700"/>
                              <a:gd name="adj3" fmla="val 22685"/>
                            </a:avLst>
                          </a:prstGeom>
                          <a:solidFill>
                            <a:schemeClr val="bg1"/>
                          </a:solidFill>
                          <a:ln>
                            <a:solidFill>
                              <a:schemeClr val="tx1"/>
                            </a:solidFill>
                          </a:ln>
                        </a:spPr>
                        <a:style>
                          <a:lnRef idx="1">
                            <a:schemeClr val="accent1"/>
                          </a:lnRef>
                          <a:fillRef idx="3">
                            <a:schemeClr val="accent1"/>
                          </a:fillRef>
                          <a:effectRef idx="2">
                            <a:schemeClr val="accent1"/>
                          </a:effectRef>
                          <a:fontRef idx="minor">
                            <a:schemeClr val="lt1"/>
                          </a:fontRef>
                        </a:style>
                      </a:sp>
                    </a:grpSp>
                    <a:sp>
                      <a:nvSpPr>
                        <a:cNvPr id="16390" name="TextBox 39"/>
                        <a:cNvSpPr txBox="1">
                          <a:spLocks noChangeArrowheads="1"/>
                        </a:cNvSpPr>
                      </a:nvSpPr>
                      <a:spPr bwMode="auto">
                        <a:xfrm>
                          <a:off x="6011863" y="1959630"/>
                          <a:ext cx="2032000" cy="1046440"/>
                        </a:xfrm>
                        <a:prstGeom prst="rect">
                          <a:avLst/>
                        </a:prstGeom>
                        <a:noFill/>
                        <a:ln w="9525">
                          <a:noFill/>
                          <a:miter lim="800000"/>
                          <a:headEnd/>
                          <a:tailEnd/>
                        </a:ln>
                      </a:spPr>
                      <a:txSp>
                        <a:txBody>
                          <a:bodyPr>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1pPr>
                            <a:lvl2pPr marL="4572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2pPr>
                            <a:lvl3pPr marL="9144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3pPr>
                            <a:lvl4pPr marL="13716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4pPr>
                            <a:lvl5pPr marL="1828800" algn="l" defTabSz="457200" rtl="0" fontAlgn="base">
                              <a:spcBef>
                                <a:spcPct val="0"/>
                              </a:spcBef>
                              <a:spcAft>
                                <a:spcPct val="0"/>
                              </a:spcAft>
                              <a:defRPr kern="1200">
                                <a:solidFill>
                                  <a:schemeClr val="tx1"/>
                                </a:solidFill>
                                <a:latin typeface="Arial" pitchFamily="-108" charset="0"/>
                                <a:ea typeface="ＭＳ Ｐゴシック" pitchFamily="-108" charset="-128"/>
                                <a:cs typeface="ＭＳ Ｐゴシック" pitchFamily="-108" charset="-128"/>
                              </a:defRPr>
                            </a:lvl5pPr>
                            <a:lvl6pPr marL="22860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6pPr>
                            <a:lvl7pPr marL="27432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7pPr>
                            <a:lvl8pPr marL="32004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8pPr>
                            <a:lvl9pPr marL="3657600" algn="l" defTabSz="457200" rtl="0" eaLnBrk="1" latinLnBrk="0" hangingPunct="1">
                              <a:defRPr kern="1200">
                                <a:solidFill>
                                  <a:schemeClr val="tx1"/>
                                </a:solidFill>
                                <a:latin typeface="Arial" pitchFamily="-108" charset="0"/>
                                <a:ea typeface="ＭＳ Ｐゴシック" pitchFamily="-108" charset="-128"/>
                                <a:cs typeface="ＭＳ Ｐゴシック" pitchFamily="-108" charset="-128"/>
                              </a:defRPr>
                            </a:lvl9pPr>
                          </a:lstStyle>
                          <a:p>
                            <a:r>
                              <a:rPr lang="en-US" sz="1200" i="1" dirty="0">
                                <a:latin typeface="Calibri" pitchFamily="-108" charset="0"/>
                              </a:rPr>
                              <a:t>Planned coordination (PC):</a:t>
                            </a:r>
                          </a:p>
                          <a:p>
                            <a:r>
                              <a:rPr lang="en-US" sz="1200" dirty="0">
                                <a:latin typeface="Calibri" pitchFamily="-108" charset="0"/>
                              </a:rPr>
                              <a:t>Joint </a:t>
                            </a:r>
                            <a:r>
                              <a:rPr lang="en-US" sz="1200" dirty="0" smtClean="0">
                                <a:latin typeface="Calibri" pitchFamily="-108" charset="0"/>
                              </a:rPr>
                              <a:t>Knowledge</a:t>
                            </a:r>
                          </a:p>
                          <a:p>
                            <a:r>
                              <a:rPr lang="en-US" sz="1200" dirty="0">
                                <a:latin typeface="Calibri" pitchFamily="-108" charset="0"/>
                              </a:rPr>
                              <a:t>Joint Perceptions</a:t>
                            </a:r>
                          </a:p>
                          <a:p>
                            <a:r>
                              <a:rPr lang="en-US" sz="1200" dirty="0">
                                <a:latin typeface="Calibri" pitchFamily="-108" charset="0"/>
                              </a:rPr>
                              <a:t>Joint Task Representations</a:t>
                            </a:r>
                          </a:p>
                          <a:p>
                            <a:endParaRPr lang="en-US" sz="1400" dirty="0">
                              <a:latin typeface="Calibri" pitchFamily="-108" charset="0"/>
                            </a:endParaRPr>
                          </a:p>
                        </a:txBody>
                        <a:useSpRect/>
                      </a:txSp>
                    </a:sp>
                    <a:sp>
                      <a:nvSpPr>
                        <a:cNvPr id="40" name="Freeform 39"/>
                        <a:cNvSpPr/>
                      </a:nvSpPr>
                      <a:spPr>
                        <a:xfrm>
                          <a:off x="2451100" y="2897314"/>
                          <a:ext cx="5537200" cy="161946"/>
                        </a:xfrm>
                        <a:custGeom>
                          <a:avLst/>
                          <a:gdLst>
                            <a:gd name="connsiteX0" fmla="*/ 0 w 5937250"/>
                            <a:gd name="connsiteY0" fmla="*/ 112183 h 161925"/>
                            <a:gd name="connsiteX1" fmla="*/ 546100 w 5937250"/>
                            <a:gd name="connsiteY1" fmla="*/ 4233 h 161925"/>
                            <a:gd name="connsiteX2" fmla="*/ 1098550 w 5937250"/>
                            <a:gd name="connsiteY2" fmla="*/ 137583 h 161925"/>
                            <a:gd name="connsiteX3" fmla="*/ 1758950 w 5937250"/>
                            <a:gd name="connsiteY3" fmla="*/ 55033 h 161925"/>
                            <a:gd name="connsiteX4" fmla="*/ 2190750 w 5937250"/>
                            <a:gd name="connsiteY4" fmla="*/ 118533 h 161925"/>
                            <a:gd name="connsiteX5" fmla="*/ 2711450 w 5937250"/>
                            <a:gd name="connsiteY5" fmla="*/ 99483 h 161925"/>
                            <a:gd name="connsiteX6" fmla="*/ 3168650 w 5937250"/>
                            <a:gd name="connsiteY6" fmla="*/ 156633 h 161925"/>
                            <a:gd name="connsiteX7" fmla="*/ 3810000 w 5937250"/>
                            <a:gd name="connsiteY7" fmla="*/ 67733 h 161925"/>
                            <a:gd name="connsiteX8" fmla="*/ 4254500 w 5937250"/>
                            <a:gd name="connsiteY8" fmla="*/ 105833 h 161925"/>
                            <a:gd name="connsiteX9" fmla="*/ 5130800 w 5937250"/>
                            <a:gd name="connsiteY9" fmla="*/ 16933 h 161925"/>
                            <a:gd name="connsiteX10" fmla="*/ 5626100 w 5937250"/>
                            <a:gd name="connsiteY10" fmla="*/ 99483 h 161925"/>
                            <a:gd name="connsiteX11" fmla="*/ 5937250 w 5937250"/>
                            <a:gd name="connsiteY11" fmla="*/ 67733 h 161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937250" h="161925">
                              <a:moveTo>
                                <a:pt x="0" y="112183"/>
                              </a:moveTo>
                              <a:cubicBezTo>
                                <a:pt x="181504" y="56091"/>
                                <a:pt x="363008" y="0"/>
                                <a:pt x="546100" y="4233"/>
                              </a:cubicBezTo>
                              <a:cubicBezTo>
                                <a:pt x="729192" y="8466"/>
                                <a:pt x="896408" y="129116"/>
                                <a:pt x="1098550" y="137583"/>
                              </a:cubicBezTo>
                              <a:cubicBezTo>
                                <a:pt x="1300692" y="146050"/>
                                <a:pt x="1576917" y="58208"/>
                                <a:pt x="1758950" y="55033"/>
                              </a:cubicBezTo>
                              <a:cubicBezTo>
                                <a:pt x="1940983" y="51858"/>
                                <a:pt x="2032000" y="111125"/>
                                <a:pt x="2190750" y="118533"/>
                              </a:cubicBezTo>
                              <a:cubicBezTo>
                                <a:pt x="2349500" y="125941"/>
                                <a:pt x="2548467" y="93133"/>
                                <a:pt x="2711450" y="99483"/>
                              </a:cubicBezTo>
                              <a:cubicBezTo>
                                <a:pt x="2874433" y="105833"/>
                                <a:pt x="2985558" y="161925"/>
                                <a:pt x="3168650" y="156633"/>
                              </a:cubicBezTo>
                              <a:cubicBezTo>
                                <a:pt x="3351742" y="151341"/>
                                <a:pt x="3629025" y="76200"/>
                                <a:pt x="3810000" y="67733"/>
                              </a:cubicBezTo>
                              <a:cubicBezTo>
                                <a:pt x="3990975" y="59266"/>
                                <a:pt x="4034367" y="114300"/>
                                <a:pt x="4254500" y="105833"/>
                              </a:cubicBezTo>
                              <a:cubicBezTo>
                                <a:pt x="4474633" y="97366"/>
                                <a:pt x="4902200" y="17991"/>
                                <a:pt x="5130800" y="16933"/>
                              </a:cubicBezTo>
                              <a:cubicBezTo>
                                <a:pt x="5359400" y="15875"/>
                                <a:pt x="5491692" y="91016"/>
                                <a:pt x="5626100" y="99483"/>
                              </a:cubicBezTo>
                              <a:cubicBezTo>
                                <a:pt x="5760508" y="107950"/>
                                <a:pt x="5937250" y="67733"/>
                                <a:pt x="5937250" y="67733"/>
                              </a:cubicBezTo>
                            </a:path>
                          </a:pathLst>
                        </a:custGeom>
                        <a:ln>
                          <a:solidFill>
                            <a:schemeClr val="tx1"/>
                          </a:solidFill>
                        </a:ln>
                      </a:spPr>
                      <a:txSp>
                        <a:txBody>
                          <a:bodyPr anchor="ctr"/>
                          <a:lstStyle>
                            <a:defPPr>
                              <a:defRPr lang="en-US"/>
                            </a:defPPr>
                            <a:lvl1pPr algn="l" defTabSz="457200" rtl="0" fontAlgn="base">
                              <a:spcBef>
                                <a:spcPct val="0"/>
                              </a:spcBef>
                              <a:spcAft>
                                <a:spcPct val="0"/>
                              </a:spcAft>
                              <a:defRPr kern="1200">
                                <a:solidFill>
                                  <a:schemeClr val="tx1"/>
                                </a:solidFill>
                                <a:latin typeface="+mn-lt"/>
                                <a:ea typeface="+mn-ea"/>
                                <a:cs typeface="+mn-cs"/>
                              </a:defRPr>
                            </a:lvl1pPr>
                            <a:lvl2pPr marL="457200" algn="l" defTabSz="457200" rtl="0" fontAlgn="base">
                              <a:spcBef>
                                <a:spcPct val="0"/>
                              </a:spcBef>
                              <a:spcAft>
                                <a:spcPct val="0"/>
                              </a:spcAft>
                              <a:defRPr kern="1200">
                                <a:solidFill>
                                  <a:schemeClr val="tx1"/>
                                </a:solidFill>
                                <a:latin typeface="+mn-lt"/>
                                <a:ea typeface="+mn-ea"/>
                                <a:cs typeface="+mn-cs"/>
                              </a:defRPr>
                            </a:lvl2pPr>
                            <a:lvl3pPr marL="914400" algn="l" defTabSz="457200" rtl="0" fontAlgn="base">
                              <a:spcBef>
                                <a:spcPct val="0"/>
                              </a:spcBef>
                              <a:spcAft>
                                <a:spcPct val="0"/>
                              </a:spcAft>
                              <a:defRPr kern="1200">
                                <a:solidFill>
                                  <a:schemeClr val="tx1"/>
                                </a:solidFill>
                                <a:latin typeface="+mn-lt"/>
                                <a:ea typeface="+mn-ea"/>
                                <a:cs typeface="+mn-cs"/>
                              </a:defRPr>
                            </a:lvl3pPr>
                            <a:lvl4pPr marL="1371600" algn="l" defTabSz="457200" rtl="0" fontAlgn="base">
                              <a:spcBef>
                                <a:spcPct val="0"/>
                              </a:spcBef>
                              <a:spcAft>
                                <a:spcPct val="0"/>
                              </a:spcAft>
                              <a:defRPr kern="1200">
                                <a:solidFill>
                                  <a:schemeClr val="tx1"/>
                                </a:solidFill>
                                <a:latin typeface="+mn-lt"/>
                                <a:ea typeface="+mn-ea"/>
                                <a:cs typeface="+mn-cs"/>
                              </a:defRPr>
                            </a:lvl4pPr>
                            <a:lvl5pPr marL="1828800" algn="l" defTabSz="457200" rtl="0" fontAlgn="base">
                              <a:spcBef>
                                <a:spcPct val="0"/>
                              </a:spcBef>
                              <a:spcAft>
                                <a:spcPct val="0"/>
                              </a:spcAft>
                              <a:defRPr kern="1200">
                                <a:solidFill>
                                  <a:schemeClr val="tx1"/>
                                </a:solidFill>
                                <a:latin typeface="+mn-lt"/>
                                <a:ea typeface="+mn-ea"/>
                                <a:cs typeface="+mn-cs"/>
                              </a:defRPr>
                            </a:lvl5pPr>
                            <a:lvl6pPr marL="2286000" algn="l" defTabSz="457200" rtl="0" eaLnBrk="1" latinLnBrk="0" hangingPunct="1">
                              <a:defRPr kern="1200">
                                <a:solidFill>
                                  <a:schemeClr val="tx1"/>
                                </a:solidFill>
                                <a:latin typeface="+mn-lt"/>
                                <a:ea typeface="+mn-ea"/>
                                <a:cs typeface="+mn-cs"/>
                              </a:defRPr>
                            </a:lvl6pPr>
                            <a:lvl7pPr marL="2743200" algn="l" defTabSz="457200" rtl="0" eaLnBrk="1" latinLnBrk="0" hangingPunct="1">
                              <a:defRPr kern="1200">
                                <a:solidFill>
                                  <a:schemeClr val="tx1"/>
                                </a:solidFill>
                                <a:latin typeface="+mn-lt"/>
                                <a:ea typeface="+mn-ea"/>
                                <a:cs typeface="+mn-cs"/>
                              </a:defRPr>
                            </a:lvl7pPr>
                            <a:lvl8pPr marL="3200400" algn="l" defTabSz="457200" rtl="0" eaLnBrk="1" latinLnBrk="0" hangingPunct="1">
                              <a:defRPr kern="1200">
                                <a:solidFill>
                                  <a:schemeClr val="tx1"/>
                                </a:solidFill>
                                <a:latin typeface="+mn-lt"/>
                                <a:ea typeface="+mn-ea"/>
                                <a:cs typeface="+mn-cs"/>
                              </a:defRPr>
                            </a:lvl8pPr>
                            <a:lvl9pPr marL="3657600" algn="l" defTabSz="457200" rtl="0" eaLnBrk="1" latinLnBrk="0" hangingPunct="1">
                              <a:defRPr kern="1200">
                                <a:solidFill>
                                  <a:schemeClr val="tx1"/>
                                </a:solidFill>
                                <a:latin typeface="+mn-lt"/>
                                <a:ea typeface="+mn-ea"/>
                                <a:cs typeface="+mn-cs"/>
                              </a:defRPr>
                            </a:lvl9pPr>
                          </a:lstStyle>
                          <a:p>
                            <a:pPr algn="ctr">
                              <a:defRPr/>
                            </a:pPr>
                            <a:endParaRPr lang="en-US"/>
                          </a:p>
                        </a:txBody>
                        <a:useSpRect/>
                      </a:txSp>
                      <a:style>
                        <a:lnRef idx="2">
                          <a:schemeClr val="accent1"/>
                        </a:lnRef>
                        <a:fillRef idx="0">
                          <a:schemeClr val="accent1"/>
                        </a:fillRef>
                        <a:effectRef idx="1">
                          <a:schemeClr val="accent1"/>
                        </a:effectRef>
                        <a:fontRef idx="minor">
                          <a:schemeClr val="tx1"/>
                        </a:fontRef>
                      </a:style>
                    </a:sp>
                  </a:grpSp>
                </lc:lockedCanvas>
              </a:graphicData>
            </a:graphic>
          </wp:inline>
        </w:drawing>
      </w:r>
    </w:p>
    <w:p w:rsidR="00531B0C" w:rsidRDefault="00531B0C" w:rsidP="002B2D12">
      <w:pPr>
        <w:spacing w:after="0" w:line="480" w:lineRule="auto"/>
        <w:rPr>
          <w:rFonts w:ascii="Times New Roman" w:hAnsi="Times New Roman"/>
          <w:sz w:val="24"/>
        </w:rPr>
      </w:pPr>
    </w:p>
    <w:p w:rsidR="00531B0C" w:rsidRDefault="00531B0C" w:rsidP="002B2D12">
      <w:pPr>
        <w:spacing w:after="0" w:line="480" w:lineRule="auto"/>
        <w:rPr>
          <w:rFonts w:ascii="Times New Roman" w:hAnsi="Times New Roman"/>
          <w:sz w:val="24"/>
        </w:rPr>
      </w:pPr>
      <w:r>
        <w:rPr>
          <w:rFonts w:ascii="Times New Roman" w:hAnsi="Times New Roman"/>
          <w:sz w:val="24"/>
        </w:rPr>
        <w:t xml:space="preserve">Figure 1. </w:t>
      </w:r>
    </w:p>
    <w:p w:rsidR="00963870" w:rsidRPr="002B2D12" w:rsidRDefault="00963870" w:rsidP="002B2D12">
      <w:pPr>
        <w:spacing w:after="0" w:line="480" w:lineRule="auto"/>
        <w:rPr>
          <w:rFonts w:ascii="Times New Roman" w:hAnsi="Times New Roman"/>
          <w:sz w:val="24"/>
        </w:rPr>
      </w:pPr>
    </w:p>
    <w:sectPr w:rsidR="00963870" w:rsidRPr="002B2D12" w:rsidSect="00426E71">
      <w:headerReference w:type="default" r:id="rId9"/>
      <w:footerReference w:type="even"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tephen butterfill" w:date="2010-07-29T15:19:00Z" w:initials="sb">
    <w:p w:rsidR="0061739E" w:rsidRDefault="0061739E" w:rsidP="00B8776D">
      <w:pPr>
        <w:pStyle w:val="CommentText"/>
      </w:pPr>
      <w:r>
        <w:rPr>
          <w:rStyle w:val="CommentReference"/>
        </w:rPr>
        <w:annotationRef/>
      </w:r>
      <w:r>
        <w:t>Could we also cite Liszkowski, U., M. Carpenter, et al. (2008). "Twelve-month-olds communicate helpfully and appropriately for knowledgeable and ignorant partners." Cognition 108(3): 732-739.</w:t>
      </w:r>
    </w:p>
    <w:p w:rsidR="0061739E" w:rsidRDefault="0061739E" w:rsidP="00B8776D">
      <w:pPr>
        <w:pStyle w:val="CommentText"/>
      </w:pPr>
    </w:p>
    <w:p w:rsidR="0061739E" w:rsidRDefault="0061739E">
      <w:pPr>
        <w:pStyle w:val="CommentText"/>
      </w:pPr>
    </w:p>
  </w:comment>
  <w:comment w:id="10" w:author="stephen butterfill" w:date="2010-07-29T15:19:00Z" w:initials="sb">
    <w:p w:rsidR="0061739E" w:rsidRDefault="0061739E">
      <w:pPr>
        <w:pStyle w:val="CommentText"/>
      </w:pPr>
      <w:r>
        <w:rPr>
          <w:rStyle w:val="CommentReference"/>
        </w:rPr>
        <w:annotationRef/>
      </w:r>
      <w:r>
        <w:t>In the paragraph on philosophical approaches I said that this assumption has been the starting point for almost all of the philosophers.  So I wouldn’t want to single one out.  Instead add “as already mentioned, this assumption informs almost all philosophical descriptions of joint action”?)</w:t>
      </w:r>
    </w:p>
  </w:comment>
  <w:comment w:id="11" w:author="stephen butterfill" w:date="2010-07-29T15:19:00Z" w:initials="sb">
    <w:p w:rsidR="0061739E" w:rsidRDefault="0061739E">
      <w:pPr>
        <w:pStyle w:val="CommentText"/>
      </w:pPr>
      <w:r>
        <w:rPr>
          <w:rStyle w:val="CommentReference"/>
        </w:rPr>
        <w:annotationRef/>
      </w:r>
      <w:r>
        <w:t>Steve didn’t get this, can we just remove it?</w:t>
      </w:r>
    </w:p>
  </w:comment>
  <w:comment w:id="55" w:author="stephen butterfill" w:date="2010-07-29T15:19:00Z" w:initials="sb">
    <w:p w:rsidR="0061739E" w:rsidRDefault="0061739E">
      <w:pPr>
        <w:pStyle w:val="CommentText"/>
      </w:pPr>
      <w:r>
        <w:t xml:space="preserve">  </w:t>
      </w:r>
      <w:r>
        <w:rPr>
          <w:rStyle w:val="CommentReference"/>
        </w:rPr>
        <w:annotationRef/>
      </w:r>
      <w:r>
        <w:t>Should we mention the basket? Could we refer back to Woodworth’s log?</w:t>
      </w:r>
    </w:p>
  </w:comment>
  <w:comment w:id="66" w:author="stephen butterfill" w:date="2010-07-29T18:29:00Z" w:initials="sb">
    <w:p w:rsidR="00B50226" w:rsidRDefault="00B50226" w:rsidP="00B502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Style w:val="CommentReference"/>
        </w:rPr>
        <w:annotationRef/>
      </w:r>
      <w:r>
        <w:rPr>
          <w:rFonts w:eastAsia="SimSun"/>
          <w:lang w:val="en-US"/>
        </w:rPr>
        <w:t xml:space="preserve">Schelling, Thomas. 1960. </w:t>
      </w:r>
      <w:r>
        <w:rPr>
          <w:rFonts w:eastAsia="SimSun"/>
          <w:i/>
          <w:iCs/>
          <w:lang w:val="en-US"/>
        </w:rPr>
        <w:t xml:space="preserve">The Strategy of Conflict. </w:t>
      </w:r>
      <w:r>
        <w:rPr>
          <w:rFonts w:eastAsia="SimSun"/>
          <w:lang w:val="en-US"/>
        </w:rPr>
        <w:t>Cambridge, MA: Harvard University Press.</w:t>
      </w:r>
    </w:p>
  </w:comment>
  <w:comment w:id="88" w:author="stephen butterfill" w:date="2010-07-29T17:09:00Z" w:initials="sb">
    <w:p w:rsidR="0061739E" w:rsidRDefault="0061739E" w:rsidP="008F7F05">
      <w:pPr>
        <w:pStyle w:val="CommentText"/>
      </w:pPr>
      <w:r>
        <w:rPr>
          <w:rStyle w:val="CommentReference"/>
        </w:rPr>
        <w:annotationRef/>
      </w:r>
      <w:r>
        <w:t>Bratman, M. (1993). Shared Intention. Ethics, 104, 97-113.</w:t>
      </w:r>
    </w:p>
    <w:p w:rsidR="0061739E" w:rsidRDefault="0061739E" w:rsidP="008F7F05">
      <w:pPr>
        <w:pStyle w:val="CommentText"/>
      </w:pPr>
    </w:p>
    <w:p w:rsidR="0061739E" w:rsidRDefault="0061739E" w:rsidP="008F7F05">
      <w:pPr>
        <w:pStyle w:val="CommentText"/>
      </w:pPr>
      <w:r>
        <w:t>Roth, A. S. (2004). Shared Agency and Contralateral Commitments. The Philosophical Review, 113(3), 359-410.</w:t>
      </w:r>
    </w:p>
    <w:p w:rsidR="0061739E" w:rsidRDefault="0061739E" w:rsidP="008F7F05">
      <w:pPr>
        <w:pStyle w:val="CommentText"/>
      </w:pPr>
    </w:p>
    <w:p w:rsidR="0061739E" w:rsidRDefault="0061739E" w:rsidP="008F7F05">
      <w:pPr>
        <w:pStyle w:val="CommentText"/>
      </w:pPr>
      <w:r>
        <w:t>Tomasello, M., Carpenter, M., Call, J., Behne, T., &amp; Moll, H. (2005). Understanding and Sharing Intentions: The Origins of Cultural Cognition. Behavioral and Brain Sciences, 28, 675-735.</w:t>
      </w:r>
    </w:p>
    <w:p w:rsidR="0061739E" w:rsidRDefault="0061739E" w:rsidP="008F7F05">
      <w:pPr>
        <w:pStyle w:val="CommentText"/>
      </w:pPr>
    </w:p>
    <w:p w:rsidR="0061739E" w:rsidRDefault="0061739E" w:rsidP="008F7F05">
      <w:pPr>
        <w:pStyle w:val="CommentText"/>
      </w:pPr>
    </w:p>
  </w:comment>
  <w:comment w:id="131" w:author="stephen butterfill" w:date="2010-07-29T16:51:00Z" w:initials="sb">
    <w:p w:rsidR="0061739E" w:rsidRDefault="0061739E">
      <w:pPr>
        <w:pStyle w:val="CommentText"/>
      </w:pPr>
      <w:r>
        <w:rPr>
          <w:rStyle w:val="CommentReference"/>
        </w:rPr>
        <w:annotationRef/>
      </w:r>
      <w:r>
        <w:t>Bratman, M. (1993). Shared Intention. Ethics, 104, 97-113.</w:t>
      </w:r>
    </w:p>
    <w:p w:rsidR="0061739E" w:rsidRDefault="0061739E">
      <w:pPr>
        <w:pStyle w:val="CommentText"/>
      </w:pPr>
    </w:p>
    <w:p w:rsidR="0061739E" w:rsidRDefault="0061739E">
      <w:pPr>
        <w:pStyle w:val="CommentText"/>
      </w:pPr>
      <w:r>
        <w:t>Roth, A. S. (2004). Shared Agency and Contralateral Commitments. The Philosophical Review, 113(3), 359-410.</w:t>
      </w:r>
    </w:p>
    <w:p w:rsidR="0061739E" w:rsidRDefault="0061739E">
      <w:pPr>
        <w:pStyle w:val="CommentText"/>
      </w:pPr>
    </w:p>
    <w:p w:rsidR="0061739E" w:rsidRDefault="0061739E">
      <w:pPr>
        <w:pStyle w:val="CommentText"/>
      </w:pPr>
      <w:r>
        <w:t>Tomasello, M., Carpenter, M., Call, J., Behne, T., &amp; Moll, H. (2005). Understanding and Sharing Intentions: The Origins of Cultural Cognition. Behavioral and Brain Sciences, 28, 675-735.</w:t>
      </w:r>
    </w:p>
    <w:p w:rsidR="0061739E" w:rsidRDefault="0061739E">
      <w:pPr>
        <w:pStyle w:val="CommentText"/>
      </w:pPr>
    </w:p>
    <w:p w:rsidR="0061739E" w:rsidRDefault="0061739E">
      <w:pPr>
        <w:pStyle w:val="CommentText"/>
      </w:pPr>
    </w:p>
  </w:comment>
  <w:comment w:id="168" w:author="stephen butterfill" w:date="2010-07-29T15:19:00Z" w:initials="sb">
    <w:p w:rsidR="0061739E" w:rsidRDefault="0061739E">
      <w:pPr>
        <w:pStyle w:val="CommentText"/>
      </w:pPr>
      <w:r>
        <w:rPr>
          <w:rStyle w:val="CommentReference"/>
        </w:rPr>
        <w:annotationRef/>
      </w:r>
      <w:r>
        <w:t>I’m worried that this doesn’t fit our working definition of joint action (not obviously a common outcome) and also that there aren’t serves in soccer (but must admit I know almost nothing about that game).</w:t>
      </w:r>
    </w:p>
  </w:comment>
  <w:comment w:id="174" w:author="stephen butterfill" w:date="2010-07-29T15:19:00Z" w:initials="sb">
    <w:p w:rsidR="0061739E" w:rsidRDefault="0061739E">
      <w:pPr>
        <w:pStyle w:val="CommentText"/>
      </w:pPr>
      <w:r>
        <w:rPr>
          <w:rStyle w:val="CommentReference"/>
        </w:rPr>
        <w:annotationRef/>
      </w:r>
      <w:r>
        <w:rPr>
          <w:rFonts w:ascii="Helvetica" w:eastAsia="SimSun" w:hAnsi="Helvetica" w:cs="Helvetica"/>
          <w:sz w:val="24"/>
          <w:lang w:val="en-US"/>
        </w:rPr>
        <w:t xml:space="preserve">Samson, D., I. A. Apperly, et al. (in press). "Seeing it your way: Evidence for altercentric intrusion effects in visual perspective taking." </w:t>
      </w:r>
      <w:r>
        <w:rPr>
          <w:rFonts w:ascii="Helvetica" w:eastAsia="SimSun" w:hAnsi="Helvetica" w:cs="Helvetica"/>
          <w:sz w:val="24"/>
          <w:u w:val="single"/>
          <w:lang w:val="en-US"/>
        </w:rPr>
        <w:t>Journal of Experimental Psychology: Human Perception and Performance</w:t>
      </w:r>
      <w:r>
        <w:rPr>
          <w:rFonts w:ascii="Helvetica" w:eastAsia="SimSun" w:hAnsi="Helvetica" w:cs="Helvetica"/>
          <w:sz w:val="24"/>
          <w:lang w:val="en-US"/>
        </w:rPr>
        <w: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39E" w:rsidRDefault="0061739E">
      <w:pPr>
        <w:spacing w:after="0"/>
      </w:pPr>
      <w:r>
        <w:separator/>
      </w:r>
    </w:p>
  </w:endnote>
  <w:endnote w:type="continuationSeparator" w:id="0">
    <w:p w:rsidR="0061739E" w:rsidRDefault="006173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39E" w:rsidRDefault="0061739E"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739E" w:rsidRDefault="0061739E"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39E" w:rsidRDefault="0061739E"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39E" w:rsidRDefault="0061739E">
      <w:pPr>
        <w:spacing w:after="0"/>
      </w:pPr>
      <w:r>
        <w:separator/>
      </w:r>
    </w:p>
  </w:footnote>
  <w:footnote w:type="continuationSeparator" w:id="0">
    <w:p w:rsidR="0061739E" w:rsidRDefault="0061739E">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39E" w:rsidRPr="00EC0D11" w:rsidRDefault="0061739E"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54622E" w:rsidRPr="0054622E">
        <w:rPr>
          <w:rFonts w:ascii="Times New Roman" w:hAnsi="Times New Roman"/>
          <w:noProof/>
          <w:sz w:val="24"/>
        </w:rPr>
        <w:t>13</w:t>
      </w:r>
    </w:fldSimple>
  </w:p>
  <w:p w:rsidR="0061739E" w:rsidRDefault="0061739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trackRevisions/>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6722"/>
    <w:rsid w:val="00011AE6"/>
    <w:rsid w:val="00011E92"/>
    <w:rsid w:val="000220B0"/>
    <w:rsid w:val="00023E33"/>
    <w:rsid w:val="00031ABA"/>
    <w:rsid w:val="00035A9B"/>
    <w:rsid w:val="0003749A"/>
    <w:rsid w:val="000418FB"/>
    <w:rsid w:val="000419C7"/>
    <w:rsid w:val="0004549B"/>
    <w:rsid w:val="00045AAF"/>
    <w:rsid w:val="00046EEC"/>
    <w:rsid w:val="00056565"/>
    <w:rsid w:val="000633AA"/>
    <w:rsid w:val="00064144"/>
    <w:rsid w:val="0006561A"/>
    <w:rsid w:val="00072F58"/>
    <w:rsid w:val="0007697E"/>
    <w:rsid w:val="000942A2"/>
    <w:rsid w:val="000948DC"/>
    <w:rsid w:val="000954F0"/>
    <w:rsid w:val="000A085D"/>
    <w:rsid w:val="000A44EC"/>
    <w:rsid w:val="000A53FE"/>
    <w:rsid w:val="000B0D1C"/>
    <w:rsid w:val="000B2A66"/>
    <w:rsid w:val="000B322E"/>
    <w:rsid w:val="000B4EB0"/>
    <w:rsid w:val="000B5B5B"/>
    <w:rsid w:val="000C7F44"/>
    <w:rsid w:val="000D6C4C"/>
    <w:rsid w:val="000E5FBF"/>
    <w:rsid w:val="000F06D2"/>
    <w:rsid w:val="000F55FF"/>
    <w:rsid w:val="00101E70"/>
    <w:rsid w:val="0010502A"/>
    <w:rsid w:val="00107383"/>
    <w:rsid w:val="00112149"/>
    <w:rsid w:val="00113629"/>
    <w:rsid w:val="001175B3"/>
    <w:rsid w:val="001232D0"/>
    <w:rsid w:val="00130BDA"/>
    <w:rsid w:val="00131D9C"/>
    <w:rsid w:val="00142FF9"/>
    <w:rsid w:val="001734F2"/>
    <w:rsid w:val="0017435F"/>
    <w:rsid w:val="00180C1B"/>
    <w:rsid w:val="00192FD0"/>
    <w:rsid w:val="001A7546"/>
    <w:rsid w:val="001B7504"/>
    <w:rsid w:val="001C4101"/>
    <w:rsid w:val="001C7FE2"/>
    <w:rsid w:val="001D7900"/>
    <w:rsid w:val="001E09CC"/>
    <w:rsid w:val="001F0B26"/>
    <w:rsid w:val="00201BD8"/>
    <w:rsid w:val="002061D9"/>
    <w:rsid w:val="00213E74"/>
    <w:rsid w:val="002150A1"/>
    <w:rsid w:val="002151CE"/>
    <w:rsid w:val="00221C42"/>
    <w:rsid w:val="00223CA1"/>
    <w:rsid w:val="00224512"/>
    <w:rsid w:val="00232014"/>
    <w:rsid w:val="00232176"/>
    <w:rsid w:val="0023218C"/>
    <w:rsid w:val="00232D70"/>
    <w:rsid w:val="002343D5"/>
    <w:rsid w:val="0023503D"/>
    <w:rsid w:val="00240491"/>
    <w:rsid w:val="00253BE6"/>
    <w:rsid w:val="00264C6B"/>
    <w:rsid w:val="002675F4"/>
    <w:rsid w:val="0027214E"/>
    <w:rsid w:val="00282590"/>
    <w:rsid w:val="00283345"/>
    <w:rsid w:val="0028479A"/>
    <w:rsid w:val="002873E9"/>
    <w:rsid w:val="00290CA8"/>
    <w:rsid w:val="0029353D"/>
    <w:rsid w:val="00296E9F"/>
    <w:rsid w:val="002A2C14"/>
    <w:rsid w:val="002B1A30"/>
    <w:rsid w:val="002B2D12"/>
    <w:rsid w:val="002B7E11"/>
    <w:rsid w:val="002C155F"/>
    <w:rsid w:val="002D298E"/>
    <w:rsid w:val="002E7747"/>
    <w:rsid w:val="002F365C"/>
    <w:rsid w:val="002F49F5"/>
    <w:rsid w:val="002F5A3E"/>
    <w:rsid w:val="0030278C"/>
    <w:rsid w:val="00302F3C"/>
    <w:rsid w:val="003065E2"/>
    <w:rsid w:val="00311538"/>
    <w:rsid w:val="00335891"/>
    <w:rsid w:val="00345226"/>
    <w:rsid w:val="00356BB1"/>
    <w:rsid w:val="0036447B"/>
    <w:rsid w:val="00374119"/>
    <w:rsid w:val="00383BE9"/>
    <w:rsid w:val="003A2F45"/>
    <w:rsid w:val="003B0D4E"/>
    <w:rsid w:val="003B0D7D"/>
    <w:rsid w:val="003B63E8"/>
    <w:rsid w:val="003B7C2D"/>
    <w:rsid w:val="003C15BD"/>
    <w:rsid w:val="003C4A1A"/>
    <w:rsid w:val="003D4E3B"/>
    <w:rsid w:val="003E1515"/>
    <w:rsid w:val="003E6BCA"/>
    <w:rsid w:val="003F4CB2"/>
    <w:rsid w:val="003F4D0C"/>
    <w:rsid w:val="0041389D"/>
    <w:rsid w:val="0041479A"/>
    <w:rsid w:val="00422703"/>
    <w:rsid w:val="004243C3"/>
    <w:rsid w:val="004254DB"/>
    <w:rsid w:val="00426E71"/>
    <w:rsid w:val="004305BB"/>
    <w:rsid w:val="00431E5B"/>
    <w:rsid w:val="004328E3"/>
    <w:rsid w:val="00443BBD"/>
    <w:rsid w:val="00443D81"/>
    <w:rsid w:val="0045653A"/>
    <w:rsid w:val="004712B0"/>
    <w:rsid w:val="00474F7F"/>
    <w:rsid w:val="0048097F"/>
    <w:rsid w:val="004A2A8B"/>
    <w:rsid w:val="004B2F21"/>
    <w:rsid w:val="004C1901"/>
    <w:rsid w:val="004C6F04"/>
    <w:rsid w:val="004D54F7"/>
    <w:rsid w:val="004D7C30"/>
    <w:rsid w:val="00503A09"/>
    <w:rsid w:val="00510821"/>
    <w:rsid w:val="005247FD"/>
    <w:rsid w:val="00527A6B"/>
    <w:rsid w:val="00531B0C"/>
    <w:rsid w:val="00533713"/>
    <w:rsid w:val="0054622E"/>
    <w:rsid w:val="005570D9"/>
    <w:rsid w:val="005579BF"/>
    <w:rsid w:val="00560B26"/>
    <w:rsid w:val="00563695"/>
    <w:rsid w:val="00571EE6"/>
    <w:rsid w:val="005845E9"/>
    <w:rsid w:val="00584950"/>
    <w:rsid w:val="00587059"/>
    <w:rsid w:val="005A7C65"/>
    <w:rsid w:val="005B2BF1"/>
    <w:rsid w:val="005C1701"/>
    <w:rsid w:val="005C52A8"/>
    <w:rsid w:val="005D5C87"/>
    <w:rsid w:val="005F5A29"/>
    <w:rsid w:val="00616239"/>
    <w:rsid w:val="0061739E"/>
    <w:rsid w:val="00631650"/>
    <w:rsid w:val="00633C41"/>
    <w:rsid w:val="00656FB6"/>
    <w:rsid w:val="006645AA"/>
    <w:rsid w:val="006662F1"/>
    <w:rsid w:val="00674ADA"/>
    <w:rsid w:val="00680781"/>
    <w:rsid w:val="00685772"/>
    <w:rsid w:val="00687C92"/>
    <w:rsid w:val="006A3723"/>
    <w:rsid w:val="006B29F7"/>
    <w:rsid w:val="006C558B"/>
    <w:rsid w:val="006D4C09"/>
    <w:rsid w:val="006D6295"/>
    <w:rsid w:val="006E4959"/>
    <w:rsid w:val="006E4C0A"/>
    <w:rsid w:val="006F0AF2"/>
    <w:rsid w:val="006F38B2"/>
    <w:rsid w:val="006F3AA9"/>
    <w:rsid w:val="006F6066"/>
    <w:rsid w:val="00710469"/>
    <w:rsid w:val="00720783"/>
    <w:rsid w:val="00724B1B"/>
    <w:rsid w:val="0072625E"/>
    <w:rsid w:val="007263C2"/>
    <w:rsid w:val="00727600"/>
    <w:rsid w:val="00733DA1"/>
    <w:rsid w:val="0073466B"/>
    <w:rsid w:val="00740F68"/>
    <w:rsid w:val="0074199F"/>
    <w:rsid w:val="00743B1E"/>
    <w:rsid w:val="00747C02"/>
    <w:rsid w:val="007525F8"/>
    <w:rsid w:val="0075567E"/>
    <w:rsid w:val="00771BBB"/>
    <w:rsid w:val="00785540"/>
    <w:rsid w:val="0079465F"/>
    <w:rsid w:val="007A0572"/>
    <w:rsid w:val="007A6F42"/>
    <w:rsid w:val="007B5FF3"/>
    <w:rsid w:val="007C0FE8"/>
    <w:rsid w:val="007C5CE3"/>
    <w:rsid w:val="007D7037"/>
    <w:rsid w:val="007D744C"/>
    <w:rsid w:val="007D758E"/>
    <w:rsid w:val="007E1C67"/>
    <w:rsid w:val="007F081C"/>
    <w:rsid w:val="007F3BFD"/>
    <w:rsid w:val="00804A48"/>
    <w:rsid w:val="00816612"/>
    <w:rsid w:val="008620C8"/>
    <w:rsid w:val="00864FE5"/>
    <w:rsid w:val="00872C80"/>
    <w:rsid w:val="008823B4"/>
    <w:rsid w:val="0088521A"/>
    <w:rsid w:val="00885AE8"/>
    <w:rsid w:val="00885D81"/>
    <w:rsid w:val="00887087"/>
    <w:rsid w:val="0088726F"/>
    <w:rsid w:val="00895C71"/>
    <w:rsid w:val="008A486B"/>
    <w:rsid w:val="008B1031"/>
    <w:rsid w:val="008B3955"/>
    <w:rsid w:val="008B6E52"/>
    <w:rsid w:val="008D4C83"/>
    <w:rsid w:val="008E448C"/>
    <w:rsid w:val="008E4601"/>
    <w:rsid w:val="008F06ED"/>
    <w:rsid w:val="008F6ABB"/>
    <w:rsid w:val="008F7F05"/>
    <w:rsid w:val="009225AA"/>
    <w:rsid w:val="00923773"/>
    <w:rsid w:val="00931B08"/>
    <w:rsid w:val="00933FAD"/>
    <w:rsid w:val="0093465B"/>
    <w:rsid w:val="0093505D"/>
    <w:rsid w:val="00947EB9"/>
    <w:rsid w:val="00952E75"/>
    <w:rsid w:val="009626F0"/>
    <w:rsid w:val="00963870"/>
    <w:rsid w:val="00984A83"/>
    <w:rsid w:val="00992F36"/>
    <w:rsid w:val="009B6F87"/>
    <w:rsid w:val="009C7793"/>
    <w:rsid w:val="009D0729"/>
    <w:rsid w:val="009D251B"/>
    <w:rsid w:val="009D2586"/>
    <w:rsid w:val="009D372A"/>
    <w:rsid w:val="009E1786"/>
    <w:rsid w:val="009E523D"/>
    <w:rsid w:val="009E7D6D"/>
    <w:rsid w:val="00A07DDB"/>
    <w:rsid w:val="00A11079"/>
    <w:rsid w:val="00A22449"/>
    <w:rsid w:val="00A24483"/>
    <w:rsid w:val="00A273DF"/>
    <w:rsid w:val="00A30FDE"/>
    <w:rsid w:val="00A31A49"/>
    <w:rsid w:val="00A344E6"/>
    <w:rsid w:val="00A42908"/>
    <w:rsid w:val="00A44254"/>
    <w:rsid w:val="00A70412"/>
    <w:rsid w:val="00A82D47"/>
    <w:rsid w:val="00A97600"/>
    <w:rsid w:val="00AA0050"/>
    <w:rsid w:val="00AA2D4D"/>
    <w:rsid w:val="00AA491C"/>
    <w:rsid w:val="00AA69E7"/>
    <w:rsid w:val="00AB0428"/>
    <w:rsid w:val="00AB33CF"/>
    <w:rsid w:val="00AD68FA"/>
    <w:rsid w:val="00AD7109"/>
    <w:rsid w:val="00AE2CD3"/>
    <w:rsid w:val="00B00965"/>
    <w:rsid w:val="00B115C3"/>
    <w:rsid w:val="00B1563A"/>
    <w:rsid w:val="00B16C29"/>
    <w:rsid w:val="00B243BC"/>
    <w:rsid w:val="00B254CE"/>
    <w:rsid w:val="00B47615"/>
    <w:rsid w:val="00B50226"/>
    <w:rsid w:val="00B556FB"/>
    <w:rsid w:val="00B566F7"/>
    <w:rsid w:val="00B64539"/>
    <w:rsid w:val="00B668DF"/>
    <w:rsid w:val="00B739ED"/>
    <w:rsid w:val="00B73FC8"/>
    <w:rsid w:val="00B77270"/>
    <w:rsid w:val="00B81C02"/>
    <w:rsid w:val="00B83989"/>
    <w:rsid w:val="00B8776D"/>
    <w:rsid w:val="00B95F8B"/>
    <w:rsid w:val="00BA6094"/>
    <w:rsid w:val="00BB282A"/>
    <w:rsid w:val="00BB5442"/>
    <w:rsid w:val="00BC0D48"/>
    <w:rsid w:val="00BD19CB"/>
    <w:rsid w:val="00BE52CB"/>
    <w:rsid w:val="00BE64B0"/>
    <w:rsid w:val="00BF2509"/>
    <w:rsid w:val="00BF6189"/>
    <w:rsid w:val="00C01523"/>
    <w:rsid w:val="00C109D6"/>
    <w:rsid w:val="00C17D21"/>
    <w:rsid w:val="00C35147"/>
    <w:rsid w:val="00C41A99"/>
    <w:rsid w:val="00C75F86"/>
    <w:rsid w:val="00CA0B6A"/>
    <w:rsid w:val="00CA4744"/>
    <w:rsid w:val="00CD3F3A"/>
    <w:rsid w:val="00CD4CE8"/>
    <w:rsid w:val="00CF0B14"/>
    <w:rsid w:val="00D047C8"/>
    <w:rsid w:val="00D220B6"/>
    <w:rsid w:val="00D24A23"/>
    <w:rsid w:val="00D3608C"/>
    <w:rsid w:val="00D45D8E"/>
    <w:rsid w:val="00D737D8"/>
    <w:rsid w:val="00D77536"/>
    <w:rsid w:val="00D77993"/>
    <w:rsid w:val="00D87801"/>
    <w:rsid w:val="00D9224D"/>
    <w:rsid w:val="00D96192"/>
    <w:rsid w:val="00DA2A5A"/>
    <w:rsid w:val="00DB078C"/>
    <w:rsid w:val="00DB15A6"/>
    <w:rsid w:val="00DB1712"/>
    <w:rsid w:val="00DB2692"/>
    <w:rsid w:val="00DB3089"/>
    <w:rsid w:val="00DC38A4"/>
    <w:rsid w:val="00DD112E"/>
    <w:rsid w:val="00DD7037"/>
    <w:rsid w:val="00DE6DC9"/>
    <w:rsid w:val="00DF3415"/>
    <w:rsid w:val="00DF41C2"/>
    <w:rsid w:val="00DF614F"/>
    <w:rsid w:val="00E3153B"/>
    <w:rsid w:val="00E31728"/>
    <w:rsid w:val="00E43B69"/>
    <w:rsid w:val="00E53B71"/>
    <w:rsid w:val="00E5418B"/>
    <w:rsid w:val="00E559AA"/>
    <w:rsid w:val="00E56179"/>
    <w:rsid w:val="00E6682D"/>
    <w:rsid w:val="00E829A0"/>
    <w:rsid w:val="00EA2D71"/>
    <w:rsid w:val="00EA2DBD"/>
    <w:rsid w:val="00EB03A5"/>
    <w:rsid w:val="00EB5D1D"/>
    <w:rsid w:val="00EC0552"/>
    <w:rsid w:val="00EC0D11"/>
    <w:rsid w:val="00EC0F19"/>
    <w:rsid w:val="00ED6C5D"/>
    <w:rsid w:val="00ED793C"/>
    <w:rsid w:val="00EE323A"/>
    <w:rsid w:val="00EE4F5C"/>
    <w:rsid w:val="00EF6582"/>
    <w:rsid w:val="00F00C5B"/>
    <w:rsid w:val="00F01230"/>
    <w:rsid w:val="00F05262"/>
    <w:rsid w:val="00F05C93"/>
    <w:rsid w:val="00F136D0"/>
    <w:rsid w:val="00F154BA"/>
    <w:rsid w:val="00F30CA1"/>
    <w:rsid w:val="00F337B3"/>
    <w:rsid w:val="00F47FDA"/>
    <w:rsid w:val="00F5437D"/>
    <w:rsid w:val="00F549F7"/>
    <w:rsid w:val="00F66A40"/>
    <w:rsid w:val="00F84C67"/>
    <w:rsid w:val="00F86B4A"/>
    <w:rsid w:val="00F9362D"/>
    <w:rsid w:val="00FB3AF5"/>
    <w:rsid w:val="00FB5DDF"/>
    <w:rsid w:val="00FC1A9D"/>
    <w:rsid w:val="00FF2AD5"/>
    <w:rsid w:val="00FF3B92"/>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lsdException w:name="annotation reference" w:uiPriority="99"/>
  </w:latentStyles>
  <w:style w:type="paragraph" w:default="1" w:styleId="Normal">
    <w:name w:val="Normal"/>
    <w:qFormat/>
    <w:rsid w:val="00BB282A"/>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semiHidden/>
    <w:unhideWhenUsed/>
    <w:rsid w:val="00F83CBA"/>
    <w:rPr>
      <w:sz w:val="20"/>
    </w:rPr>
  </w:style>
  <w:style w:type="character" w:customStyle="1" w:styleId="CommentTextChar">
    <w:name w:val="Comment Text Char"/>
    <w:basedOn w:val="DefaultParagraphFont"/>
    <w:link w:val="CommentText"/>
    <w:uiPriority w:val="99"/>
    <w:semiHidden/>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paragraph" w:styleId="BalloonText">
    <w:name w:val="Balloon Text"/>
    <w:basedOn w:val="Normal"/>
    <w:link w:val="BalloonTextChar"/>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s>
</file>

<file path=word/webSettings.xml><?xml version="1.0" encoding="utf-8"?>
<w:webSettings xmlns:r="http://schemas.openxmlformats.org/officeDocument/2006/relationships" xmlns:w="http://schemas.openxmlformats.org/wordprocessingml/2006/main">
  <w:divs>
    <w:div w:id="5306485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3331</TotalTime>
  <Pages>27</Pages>
  <Words>5022</Words>
  <Characters>28631</Characters>
  <Application>Microsoft Macintosh Word</Application>
  <DocSecurity>0</DocSecurity>
  <Lines>238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stephen butterfill</cp:lastModifiedBy>
  <cp:revision>158</cp:revision>
  <cp:lastPrinted>2010-07-14T06:56:00Z</cp:lastPrinted>
  <dcterms:created xsi:type="dcterms:W3CDTF">2010-06-20T10:25:00Z</dcterms:created>
  <dcterms:modified xsi:type="dcterms:W3CDTF">2010-07-29T17:52:00Z</dcterms:modified>
</cp:coreProperties>
</file>