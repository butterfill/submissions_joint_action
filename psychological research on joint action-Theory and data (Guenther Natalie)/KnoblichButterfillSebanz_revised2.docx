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er2.xml" ContentType="application/vnd.openxmlformats-officedocument.wordprocessingml.footer+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endnotes.xml" ContentType="application/vnd.openxmlformats-officedocument.wordprocessingml.end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79BF" w:rsidRPr="00A24483" w:rsidRDefault="005579BF" w:rsidP="002B2D12">
      <w:pPr>
        <w:spacing w:after="0" w:line="480" w:lineRule="auto"/>
        <w:rPr>
          <w:rFonts w:ascii="Times New Roman" w:hAnsi="Times New Roman"/>
          <w:sz w:val="24"/>
        </w:rPr>
      </w:pPr>
      <w:r w:rsidRPr="00A24483">
        <w:rPr>
          <w:rFonts w:ascii="Times New Roman" w:hAnsi="Times New Roman"/>
          <w:sz w:val="24"/>
        </w:rPr>
        <w:t xml:space="preserve">Running head: </w:t>
      </w:r>
      <w:r w:rsidR="00AA491C">
        <w:rPr>
          <w:rFonts w:ascii="Times New Roman" w:hAnsi="Times New Roman"/>
          <w:sz w:val="24"/>
        </w:rPr>
        <w:t>Joint Action</w:t>
      </w:r>
    </w:p>
    <w:p w:rsidR="005579BF" w:rsidRPr="00A24483" w:rsidRDefault="005579BF" w:rsidP="002B2D12">
      <w:pPr>
        <w:spacing w:after="0" w:line="480" w:lineRule="auto"/>
        <w:jc w:val="center"/>
        <w:rPr>
          <w:rFonts w:ascii="Times New Roman" w:hAnsi="Times New Roman"/>
          <w:sz w:val="24"/>
        </w:rPr>
      </w:pPr>
    </w:p>
    <w:p w:rsidR="005579BF" w:rsidRPr="00A24483" w:rsidRDefault="005579BF" w:rsidP="002B2D12">
      <w:pPr>
        <w:spacing w:after="0" w:line="480" w:lineRule="auto"/>
        <w:jc w:val="center"/>
        <w:rPr>
          <w:rFonts w:ascii="Times New Roman" w:hAnsi="Times New Roman"/>
          <w:sz w:val="24"/>
        </w:rPr>
      </w:pPr>
    </w:p>
    <w:p w:rsidR="004B0202" w:rsidRDefault="004B0202" w:rsidP="002B2D12">
      <w:pPr>
        <w:spacing w:after="0" w:line="480" w:lineRule="auto"/>
        <w:jc w:val="center"/>
        <w:rPr>
          <w:rFonts w:ascii="Times New Roman" w:hAnsi="Times New Roman"/>
          <w:sz w:val="24"/>
        </w:rPr>
      </w:pPr>
    </w:p>
    <w:p w:rsidR="00426E71" w:rsidRPr="00A24483" w:rsidRDefault="00AA491C" w:rsidP="002B2D12">
      <w:pPr>
        <w:spacing w:after="0" w:line="480" w:lineRule="auto"/>
        <w:jc w:val="center"/>
        <w:rPr>
          <w:rFonts w:ascii="Times New Roman" w:hAnsi="Times New Roman"/>
          <w:sz w:val="24"/>
        </w:rPr>
      </w:pPr>
      <w:bookmarkStart w:id="0" w:name="OLE_LINK13"/>
      <w:r>
        <w:rPr>
          <w:rFonts w:ascii="Times New Roman" w:hAnsi="Times New Roman"/>
          <w:sz w:val="24"/>
        </w:rPr>
        <w:t>Psychological research on joint action</w:t>
      </w:r>
      <w:r w:rsidR="00B566F7">
        <w:rPr>
          <w:rFonts w:ascii="Times New Roman" w:hAnsi="Times New Roman"/>
          <w:sz w:val="24"/>
        </w:rPr>
        <w:t>: Theory and data</w:t>
      </w:r>
      <w:bookmarkEnd w:id="0"/>
    </w:p>
    <w:p w:rsidR="005579BF" w:rsidRPr="00A24483" w:rsidRDefault="005579BF" w:rsidP="002B2D12">
      <w:pPr>
        <w:spacing w:after="0" w:line="480" w:lineRule="auto"/>
        <w:jc w:val="center"/>
        <w:rPr>
          <w:rFonts w:ascii="Times New Roman" w:hAnsi="Times New Roman"/>
          <w:sz w:val="24"/>
        </w:rPr>
      </w:pPr>
    </w:p>
    <w:p w:rsidR="00426E71" w:rsidRPr="00A24483" w:rsidRDefault="005579BF" w:rsidP="002B2D12">
      <w:pPr>
        <w:spacing w:after="0" w:line="480" w:lineRule="auto"/>
        <w:jc w:val="center"/>
        <w:rPr>
          <w:rFonts w:ascii="Times New Roman" w:hAnsi="Times New Roman"/>
          <w:sz w:val="24"/>
          <w:vertAlign w:val="superscript"/>
        </w:rPr>
      </w:pPr>
      <w:r w:rsidRPr="00A24483">
        <w:rPr>
          <w:rFonts w:ascii="Times New Roman" w:hAnsi="Times New Roman"/>
          <w:sz w:val="24"/>
        </w:rPr>
        <w:t xml:space="preserve">Günther </w:t>
      </w:r>
      <w:r w:rsidR="00426E71" w:rsidRPr="00A24483">
        <w:rPr>
          <w:rFonts w:ascii="Times New Roman" w:hAnsi="Times New Roman"/>
          <w:sz w:val="24"/>
        </w:rPr>
        <w:t>Knoblich</w:t>
      </w:r>
      <w:r w:rsidRPr="00A24483">
        <w:rPr>
          <w:rFonts w:ascii="Times New Roman" w:hAnsi="Times New Roman"/>
          <w:sz w:val="24"/>
          <w:vertAlign w:val="superscript"/>
        </w:rPr>
        <w:t>1</w:t>
      </w:r>
      <w:r w:rsidR="00426E71" w:rsidRPr="00A24483">
        <w:rPr>
          <w:rFonts w:ascii="Times New Roman" w:hAnsi="Times New Roman"/>
          <w:sz w:val="24"/>
        </w:rPr>
        <w:t xml:space="preserve">, </w:t>
      </w:r>
      <w:r w:rsidR="00931B08" w:rsidRPr="00A24483">
        <w:rPr>
          <w:rFonts w:ascii="Times New Roman" w:hAnsi="Times New Roman"/>
          <w:sz w:val="24"/>
        </w:rPr>
        <w:t>Stephen Butterfill</w:t>
      </w:r>
      <w:r w:rsidR="00931B08" w:rsidRPr="00A24483">
        <w:rPr>
          <w:rFonts w:ascii="Times New Roman" w:hAnsi="Times New Roman"/>
          <w:sz w:val="24"/>
          <w:vertAlign w:val="superscript"/>
        </w:rPr>
        <w:t>2</w:t>
      </w:r>
      <w:r w:rsidR="00931B08">
        <w:rPr>
          <w:rFonts w:ascii="Times New Roman" w:hAnsi="Times New Roman"/>
          <w:sz w:val="24"/>
        </w:rPr>
        <w:t>, &amp;</w:t>
      </w:r>
      <w:r w:rsidR="00426E71" w:rsidRPr="00A24483">
        <w:rPr>
          <w:rFonts w:ascii="Times New Roman" w:hAnsi="Times New Roman"/>
          <w:sz w:val="24"/>
        </w:rPr>
        <w:t xml:space="preserve"> </w:t>
      </w:r>
      <w:r w:rsidRPr="00A24483">
        <w:rPr>
          <w:rFonts w:ascii="Times New Roman" w:hAnsi="Times New Roman"/>
          <w:sz w:val="24"/>
        </w:rPr>
        <w:t xml:space="preserve">Natalie </w:t>
      </w:r>
      <w:r w:rsidR="00426E71" w:rsidRPr="00A24483">
        <w:rPr>
          <w:rFonts w:ascii="Times New Roman" w:hAnsi="Times New Roman"/>
          <w:sz w:val="24"/>
        </w:rPr>
        <w:t>Sebanz</w:t>
      </w:r>
      <w:r w:rsidRPr="00A24483">
        <w:rPr>
          <w:rFonts w:ascii="Times New Roman" w:hAnsi="Times New Roman"/>
          <w:sz w:val="24"/>
          <w:vertAlign w:val="superscript"/>
        </w:rPr>
        <w:t>1</w:t>
      </w:r>
    </w:p>
    <w:p w:rsidR="005579BF" w:rsidRPr="00A24483" w:rsidRDefault="005579BF" w:rsidP="002B2D12">
      <w:pPr>
        <w:spacing w:after="0" w:line="480" w:lineRule="auto"/>
        <w:jc w:val="center"/>
        <w:rPr>
          <w:rFonts w:ascii="Times New Roman" w:hAnsi="Times New Roman"/>
          <w:sz w:val="24"/>
        </w:rPr>
      </w:pPr>
    </w:p>
    <w:p w:rsidR="00931B08" w:rsidRDefault="005579BF" w:rsidP="002B2D12">
      <w:pPr>
        <w:spacing w:after="0" w:line="480" w:lineRule="auto"/>
        <w:jc w:val="center"/>
        <w:rPr>
          <w:rFonts w:ascii="Times New Roman" w:hAnsi="Times New Roman"/>
          <w:sz w:val="24"/>
        </w:rPr>
      </w:pPr>
      <w:r w:rsidRPr="00A24483">
        <w:rPr>
          <w:rFonts w:ascii="Times New Roman" w:hAnsi="Times New Roman"/>
          <w:sz w:val="24"/>
          <w:vertAlign w:val="superscript"/>
        </w:rPr>
        <w:t>1</w:t>
      </w:r>
      <w:r w:rsidRPr="00A24483">
        <w:rPr>
          <w:rFonts w:ascii="Times New Roman" w:hAnsi="Times New Roman"/>
          <w:sz w:val="24"/>
        </w:rPr>
        <w:t xml:space="preserve">Centre for Cognition, Donders Institute for Brain, Cognition, &amp; Behaviour, Radboud University Nijmegen, The Netherlands; </w:t>
      </w:r>
    </w:p>
    <w:p w:rsidR="00426E71" w:rsidRPr="00A24483" w:rsidRDefault="005579BF" w:rsidP="002B2D12">
      <w:pPr>
        <w:spacing w:after="0" w:line="480" w:lineRule="auto"/>
        <w:jc w:val="center"/>
        <w:rPr>
          <w:rFonts w:ascii="Times New Roman" w:hAnsi="Times New Roman"/>
          <w:sz w:val="24"/>
        </w:rPr>
      </w:pPr>
      <w:r w:rsidRPr="00A24483">
        <w:rPr>
          <w:rFonts w:ascii="Times New Roman" w:hAnsi="Times New Roman"/>
          <w:sz w:val="24"/>
          <w:vertAlign w:val="superscript"/>
        </w:rPr>
        <w:t>2</w:t>
      </w:r>
      <w:r w:rsidR="00CA4744" w:rsidRPr="00A24483">
        <w:rPr>
          <w:rFonts w:ascii="Times New Roman" w:hAnsi="Times New Roman"/>
          <w:sz w:val="24"/>
        </w:rPr>
        <w:t>Department of Philosophy, U</w:t>
      </w:r>
      <w:r w:rsidRPr="00A24483">
        <w:rPr>
          <w:rFonts w:ascii="Times New Roman" w:hAnsi="Times New Roman"/>
          <w:sz w:val="24"/>
        </w:rPr>
        <w:t>niversity of Warwick, U</w:t>
      </w:r>
      <w:r w:rsidR="00A24483">
        <w:rPr>
          <w:rFonts w:ascii="Times New Roman" w:hAnsi="Times New Roman"/>
          <w:sz w:val="24"/>
        </w:rPr>
        <w:t xml:space="preserve">nited </w:t>
      </w:r>
      <w:r w:rsidRPr="00A24483">
        <w:rPr>
          <w:rFonts w:ascii="Times New Roman" w:hAnsi="Times New Roman"/>
          <w:sz w:val="24"/>
        </w:rPr>
        <w:t>K</w:t>
      </w:r>
      <w:r w:rsidR="00A24483">
        <w:rPr>
          <w:rFonts w:ascii="Times New Roman" w:hAnsi="Times New Roman"/>
          <w:sz w:val="24"/>
        </w:rPr>
        <w:t>ingdom</w:t>
      </w:r>
    </w:p>
    <w:p w:rsidR="00CA4744" w:rsidRPr="00A24483" w:rsidRDefault="00CA4744" w:rsidP="002B2D12">
      <w:pPr>
        <w:spacing w:after="0" w:line="480" w:lineRule="auto"/>
        <w:jc w:val="center"/>
        <w:rPr>
          <w:rFonts w:ascii="Times New Roman" w:hAnsi="Times New Roman"/>
          <w:sz w:val="24"/>
        </w:rPr>
      </w:pPr>
    </w:p>
    <w:p w:rsidR="00CA4744" w:rsidRPr="00A24483" w:rsidRDefault="00CA4744" w:rsidP="002B2D12">
      <w:pPr>
        <w:spacing w:after="0" w:line="480" w:lineRule="auto"/>
        <w:jc w:val="center"/>
        <w:rPr>
          <w:rFonts w:ascii="Times New Roman" w:hAnsi="Times New Roman"/>
          <w:sz w:val="24"/>
        </w:rPr>
      </w:pPr>
    </w:p>
    <w:p w:rsidR="00CA4744" w:rsidRPr="00A24483" w:rsidRDefault="00CA4744" w:rsidP="002B2D12">
      <w:pPr>
        <w:spacing w:after="0" w:line="480" w:lineRule="auto"/>
        <w:jc w:val="center"/>
        <w:rPr>
          <w:rFonts w:ascii="Times New Roman" w:hAnsi="Times New Roman"/>
          <w:sz w:val="24"/>
        </w:rPr>
      </w:pPr>
    </w:p>
    <w:p w:rsidR="00CA4744" w:rsidRPr="00A24483" w:rsidRDefault="00CA4744" w:rsidP="002B2D12">
      <w:pPr>
        <w:spacing w:after="0" w:line="480" w:lineRule="auto"/>
        <w:rPr>
          <w:rFonts w:ascii="Times New Roman" w:hAnsi="Times New Roman"/>
          <w:sz w:val="24"/>
        </w:rPr>
      </w:pPr>
      <w:r w:rsidRPr="00A24483">
        <w:rPr>
          <w:rFonts w:ascii="Times New Roman" w:hAnsi="Times New Roman"/>
          <w:sz w:val="24"/>
        </w:rPr>
        <w:t>Address correspondence to:</w:t>
      </w:r>
    </w:p>
    <w:p w:rsidR="00724B1B" w:rsidRDefault="00724B1B" w:rsidP="002B2D12">
      <w:pPr>
        <w:spacing w:after="0" w:line="480" w:lineRule="auto"/>
        <w:rPr>
          <w:rFonts w:ascii="Times New Roman" w:hAnsi="Times New Roman"/>
          <w:sz w:val="24"/>
        </w:rPr>
      </w:pPr>
      <w:r>
        <w:rPr>
          <w:rFonts w:ascii="Times New Roman" w:hAnsi="Times New Roman"/>
          <w:sz w:val="24"/>
        </w:rPr>
        <w:t>Gü</w:t>
      </w:r>
      <w:r w:rsidR="00931B08">
        <w:rPr>
          <w:rFonts w:ascii="Times New Roman" w:hAnsi="Times New Roman"/>
          <w:sz w:val="24"/>
        </w:rPr>
        <w:t>nther Knoblich</w:t>
      </w:r>
      <w:r w:rsidRPr="00724B1B">
        <w:rPr>
          <w:rFonts w:ascii="Times New Roman" w:hAnsi="Times New Roman"/>
          <w:sz w:val="24"/>
        </w:rPr>
        <w:t xml:space="preserve"> </w:t>
      </w:r>
    </w:p>
    <w:p w:rsidR="00CA4744" w:rsidRPr="00A24483" w:rsidRDefault="00724B1B" w:rsidP="002B2D12">
      <w:pPr>
        <w:spacing w:after="0" w:line="480" w:lineRule="auto"/>
        <w:rPr>
          <w:rFonts w:ascii="Times New Roman" w:hAnsi="Times New Roman"/>
          <w:sz w:val="24"/>
        </w:rPr>
      </w:pPr>
      <w:r>
        <w:rPr>
          <w:rFonts w:ascii="Times New Roman" w:hAnsi="Times New Roman"/>
          <w:sz w:val="24"/>
        </w:rPr>
        <w:t>Radboud University</w:t>
      </w:r>
    </w:p>
    <w:p w:rsidR="00724B1B" w:rsidRPr="00A24483" w:rsidRDefault="00724B1B" w:rsidP="002B2D12">
      <w:pPr>
        <w:spacing w:after="0" w:line="480" w:lineRule="auto"/>
        <w:rPr>
          <w:rFonts w:ascii="Times New Roman" w:hAnsi="Times New Roman"/>
          <w:sz w:val="24"/>
        </w:rPr>
      </w:pPr>
      <w:r w:rsidRPr="00A24483">
        <w:rPr>
          <w:rFonts w:ascii="Times New Roman" w:hAnsi="Times New Roman"/>
          <w:sz w:val="24"/>
        </w:rPr>
        <w:t xml:space="preserve">Donders Institute for Brain, Cognition, &amp; Behaviour </w:t>
      </w:r>
    </w:p>
    <w:p w:rsidR="00CA4744" w:rsidRPr="00A24483" w:rsidRDefault="00CA4744" w:rsidP="002B2D12">
      <w:pPr>
        <w:spacing w:after="0" w:line="480" w:lineRule="auto"/>
        <w:rPr>
          <w:rFonts w:ascii="Times New Roman" w:hAnsi="Times New Roman"/>
          <w:sz w:val="24"/>
        </w:rPr>
      </w:pPr>
      <w:r w:rsidRPr="00A24483">
        <w:rPr>
          <w:rFonts w:ascii="Times New Roman" w:hAnsi="Times New Roman"/>
          <w:sz w:val="24"/>
        </w:rPr>
        <w:t>Centre for Cognition</w:t>
      </w:r>
    </w:p>
    <w:p w:rsidR="00CA4744" w:rsidRPr="00A24483" w:rsidRDefault="00CA4744" w:rsidP="002B2D12">
      <w:pPr>
        <w:spacing w:after="0" w:line="480" w:lineRule="auto"/>
        <w:rPr>
          <w:rFonts w:ascii="Times New Roman" w:hAnsi="Times New Roman"/>
          <w:sz w:val="24"/>
        </w:rPr>
      </w:pPr>
      <w:r w:rsidRPr="00A24483">
        <w:rPr>
          <w:rFonts w:ascii="Times New Roman" w:hAnsi="Times New Roman"/>
          <w:sz w:val="24"/>
        </w:rPr>
        <w:t>PO Box 9104</w:t>
      </w:r>
    </w:p>
    <w:p w:rsidR="00CA4744" w:rsidRPr="00A24483" w:rsidRDefault="00CA4744" w:rsidP="002B2D12">
      <w:pPr>
        <w:spacing w:after="0" w:line="480" w:lineRule="auto"/>
        <w:rPr>
          <w:rFonts w:ascii="Times New Roman" w:hAnsi="Times New Roman"/>
          <w:sz w:val="24"/>
        </w:rPr>
      </w:pPr>
      <w:r w:rsidRPr="00A24483">
        <w:rPr>
          <w:rFonts w:ascii="Times New Roman" w:hAnsi="Times New Roman"/>
          <w:sz w:val="24"/>
        </w:rPr>
        <w:t>6500 HE Nijmegen</w:t>
      </w:r>
    </w:p>
    <w:p w:rsidR="00CA4744" w:rsidRPr="00A24483" w:rsidRDefault="00CA4744" w:rsidP="002B2D12">
      <w:pPr>
        <w:spacing w:after="0" w:line="480" w:lineRule="auto"/>
        <w:rPr>
          <w:rFonts w:ascii="Times New Roman" w:hAnsi="Times New Roman"/>
          <w:sz w:val="24"/>
        </w:rPr>
      </w:pPr>
      <w:r w:rsidRPr="00A24483">
        <w:rPr>
          <w:rFonts w:ascii="Times New Roman" w:hAnsi="Times New Roman"/>
          <w:sz w:val="24"/>
        </w:rPr>
        <w:t>The Netherlands</w:t>
      </w:r>
    </w:p>
    <w:p w:rsidR="00CA4744" w:rsidRPr="00A24483" w:rsidRDefault="00CA4744" w:rsidP="002B2D12">
      <w:pPr>
        <w:spacing w:after="0" w:line="480" w:lineRule="auto"/>
        <w:rPr>
          <w:rFonts w:ascii="Times New Roman" w:hAnsi="Times New Roman"/>
          <w:sz w:val="24"/>
        </w:rPr>
      </w:pPr>
      <w:r w:rsidRPr="00A24483">
        <w:rPr>
          <w:rFonts w:ascii="Times New Roman" w:hAnsi="Times New Roman"/>
          <w:sz w:val="24"/>
        </w:rPr>
        <w:t xml:space="preserve">E-mail: </w:t>
      </w:r>
      <w:r w:rsidR="00931B08">
        <w:rPr>
          <w:rFonts w:ascii="Times New Roman" w:hAnsi="Times New Roman"/>
          <w:sz w:val="24"/>
        </w:rPr>
        <w:t>g.knoblich</w:t>
      </w:r>
      <w:r w:rsidRPr="00A24483">
        <w:rPr>
          <w:rFonts w:ascii="Times New Roman" w:hAnsi="Times New Roman"/>
          <w:sz w:val="24"/>
        </w:rPr>
        <w:t>@donders.ru.nl</w:t>
      </w:r>
    </w:p>
    <w:p w:rsidR="00F41DA9" w:rsidRPr="00D95946" w:rsidRDefault="005579BF" w:rsidP="00E26D72">
      <w:pPr>
        <w:spacing w:after="0" w:line="480" w:lineRule="auto"/>
        <w:jc w:val="center"/>
        <w:rPr>
          <w:rFonts w:ascii="Times New Roman" w:hAnsi="Times New Roman"/>
          <w:sz w:val="24"/>
        </w:rPr>
      </w:pPr>
      <w:r w:rsidRPr="00D95946">
        <w:rPr>
          <w:rFonts w:ascii="Times New Roman" w:hAnsi="Times New Roman"/>
          <w:sz w:val="24"/>
        </w:rPr>
        <w:br w:type="page"/>
      </w:r>
      <w:r w:rsidR="001B551A" w:rsidRPr="00D95946">
        <w:rPr>
          <w:rFonts w:ascii="Times New Roman" w:hAnsi="Times New Roman"/>
          <w:sz w:val="24"/>
        </w:rPr>
        <w:t xml:space="preserve">1. </w:t>
      </w:r>
      <w:r w:rsidR="00F41DA9" w:rsidRPr="00D95946">
        <w:rPr>
          <w:rFonts w:ascii="Times New Roman" w:hAnsi="Times New Roman"/>
          <w:sz w:val="24"/>
        </w:rPr>
        <w:t>Introduction</w:t>
      </w:r>
    </w:p>
    <w:p w:rsidR="00F41DA9" w:rsidRDefault="00F41DA9" w:rsidP="00F41DA9">
      <w:pPr>
        <w:spacing w:after="0" w:line="480" w:lineRule="auto"/>
        <w:jc w:val="both"/>
        <w:rPr>
          <w:rFonts w:ascii="Times New Roman" w:hAnsi="Times New Roman"/>
          <w:sz w:val="24"/>
        </w:rPr>
      </w:pPr>
      <w:r w:rsidRPr="00BE30F0">
        <w:rPr>
          <w:rFonts w:ascii="Times New Roman" w:hAnsi="Times New Roman"/>
          <w:sz w:val="24"/>
        </w:rPr>
        <w:t xml:space="preserve">Human life is full of joint actions ranging from a handshake to the performance of a symphony (Clark, 1996). </w:t>
      </w:r>
      <w:r w:rsidRPr="002151DC">
        <w:rPr>
          <w:rFonts w:ascii="Times New Roman" w:hAnsi="Times New Roman"/>
          <w:sz w:val="24"/>
        </w:rPr>
        <w:t>As Woodworth (1939</w:t>
      </w:r>
      <w:r>
        <w:rPr>
          <w:rFonts w:ascii="Times New Roman" w:hAnsi="Times New Roman"/>
          <w:sz w:val="24"/>
        </w:rPr>
        <w:t>, p. 823</w:t>
      </w:r>
      <w:r w:rsidRPr="00BE30F0">
        <w:rPr>
          <w:rFonts w:ascii="Times New Roman" w:hAnsi="Times New Roman"/>
          <w:sz w:val="24"/>
        </w:rPr>
        <w:t xml:space="preserve">) pointed out, </w:t>
      </w:r>
      <w:r>
        <w:rPr>
          <w:rFonts w:ascii="Times New Roman" w:hAnsi="Times New Roman"/>
          <w:sz w:val="24"/>
        </w:rPr>
        <w:t>in many or all cases of joint action it is not possible to fully understand the individuals’ actions in isolation from each other</w:t>
      </w:r>
      <w:r w:rsidRPr="00BE30F0">
        <w:rPr>
          <w:rFonts w:ascii="Times New Roman" w:hAnsi="Times New Roman"/>
          <w:sz w:val="24"/>
        </w:rPr>
        <w:t xml:space="preserve">: ‘Two boys, between them, lift and carry a log which neither could move alone. You cannot speak of either boy as carrying half the log […]. Nor can you speak of either boy as half carrying the log […]. The two boys, coordinating their efforts upon the log, perform a joint action and achieve a result which is not divisible between the component members of this elementary group.’ </w:t>
      </w:r>
    </w:p>
    <w:p w:rsidR="00F41DA9" w:rsidRPr="00BE30F0" w:rsidRDefault="00F41DA9" w:rsidP="00F41DA9">
      <w:pPr>
        <w:spacing w:after="0" w:line="480" w:lineRule="auto"/>
        <w:ind w:firstLine="708"/>
        <w:jc w:val="both"/>
        <w:rPr>
          <w:rFonts w:ascii="Times New Roman" w:hAnsi="Times New Roman"/>
          <w:sz w:val="24"/>
        </w:rPr>
      </w:pPr>
      <w:r w:rsidRPr="00BE30F0">
        <w:rPr>
          <w:rFonts w:ascii="Times New Roman" w:hAnsi="Times New Roman"/>
          <w:sz w:val="24"/>
        </w:rPr>
        <w:t>How, then, can the basic processes enabling people to perform actions together be studied through psychological experiments? What are the perceptual, cognitive, and motor processes that enable individuals to coordinate their actions with others, and how can the seemingly irreducible components of joint actions</w:t>
      </w:r>
      <w:r w:rsidR="00D95946">
        <w:rPr>
          <w:rFonts w:ascii="Times New Roman" w:hAnsi="Times New Roman"/>
          <w:sz w:val="24"/>
        </w:rPr>
        <w:t xml:space="preserve"> (Hutchins, 1995)</w:t>
      </w:r>
      <w:r w:rsidRPr="00BE30F0">
        <w:rPr>
          <w:rFonts w:ascii="Times New Roman" w:hAnsi="Times New Roman"/>
          <w:sz w:val="24"/>
        </w:rPr>
        <w:t xml:space="preserve"> be characterized? This article provides an overview of current theories and experiments in psychology that have substantially enhanced our understanding of joint action. </w:t>
      </w:r>
    </w:p>
    <w:p w:rsidR="00F41DA9" w:rsidRPr="00BE30F0" w:rsidRDefault="00F41DA9" w:rsidP="00F41DA9">
      <w:pPr>
        <w:spacing w:after="0" w:line="480" w:lineRule="auto"/>
        <w:ind w:firstLine="708"/>
        <w:jc w:val="both"/>
        <w:rPr>
          <w:rFonts w:ascii="Times New Roman" w:hAnsi="Times New Roman"/>
          <w:sz w:val="24"/>
        </w:rPr>
      </w:pPr>
      <w:r w:rsidRPr="00BE30F0">
        <w:rPr>
          <w:rFonts w:ascii="Times New Roman" w:hAnsi="Times New Roman"/>
          <w:sz w:val="24"/>
        </w:rPr>
        <w:t xml:space="preserve">Generally, a joint action is a social interaction whereby two or more individuals coordinate their actions in space and time to bring about a change in the environment (Sebanz, Bekkering, &amp; Knoblich, 2006). Coordinating one’s actions with others to achieve a </w:t>
      </w:r>
      <w:r>
        <w:rPr>
          <w:rFonts w:ascii="Times New Roman" w:hAnsi="Times New Roman"/>
          <w:sz w:val="24"/>
        </w:rPr>
        <w:t>joint</w:t>
      </w:r>
      <w:r w:rsidRPr="00BE30F0">
        <w:rPr>
          <w:rFonts w:ascii="Times New Roman" w:hAnsi="Times New Roman"/>
          <w:sz w:val="24"/>
        </w:rPr>
        <w:t xml:space="preserve"> outcome, such as lifting a basket </w:t>
      </w:r>
      <w:r>
        <w:rPr>
          <w:rFonts w:ascii="Times New Roman" w:hAnsi="Times New Roman"/>
          <w:sz w:val="24"/>
        </w:rPr>
        <w:t xml:space="preserve">together </w:t>
      </w:r>
      <w:r w:rsidRPr="00BE30F0">
        <w:rPr>
          <w:rFonts w:ascii="Times New Roman" w:hAnsi="Times New Roman"/>
          <w:sz w:val="24"/>
        </w:rPr>
        <w:t>and placing it on a table, seems to require some kind of interlocking of individuals’ behaviour</w:t>
      </w:r>
      <w:r w:rsidR="00D95946">
        <w:rPr>
          <w:rFonts w:ascii="Times New Roman" w:hAnsi="Times New Roman"/>
          <w:sz w:val="24"/>
        </w:rPr>
        <w:t>s</w:t>
      </w:r>
      <w:r w:rsidRPr="00BE30F0">
        <w:rPr>
          <w:rFonts w:ascii="Times New Roman" w:hAnsi="Times New Roman"/>
          <w:sz w:val="24"/>
        </w:rPr>
        <w:t xml:space="preserve">, motor commands, action plans, perceptions, or intentions. Early approaches to joint action originate in philosophers’ interest in the nature of joint intentionality. These approaches specify representational systems that enable the planning of joint actions.  </w:t>
      </w:r>
    </w:p>
    <w:p w:rsidR="00F41DA9" w:rsidRPr="00BE30F0" w:rsidRDefault="00F41DA9" w:rsidP="00F41DA9">
      <w:pPr>
        <w:spacing w:after="0" w:line="480" w:lineRule="auto"/>
        <w:ind w:firstLine="708"/>
        <w:jc w:val="both"/>
        <w:rPr>
          <w:rFonts w:ascii="Times" w:hAnsi="Times"/>
          <w:sz w:val="24"/>
        </w:rPr>
      </w:pPr>
      <w:r w:rsidRPr="00BE30F0">
        <w:rPr>
          <w:rFonts w:ascii="Times" w:hAnsi="Times"/>
          <w:sz w:val="24"/>
        </w:rPr>
        <w:t xml:space="preserve">Philosophers generally agree that joint actions are actions done with shared intentions: what distinguishes joint </w:t>
      </w:r>
      <w:r w:rsidR="00D95946">
        <w:rPr>
          <w:rFonts w:ascii="Times" w:hAnsi="Times"/>
          <w:sz w:val="24"/>
        </w:rPr>
        <w:t xml:space="preserve">actions </w:t>
      </w:r>
      <w:r w:rsidRPr="00BE30F0">
        <w:rPr>
          <w:rFonts w:ascii="Times" w:hAnsi="Times"/>
          <w:sz w:val="24"/>
        </w:rPr>
        <w:t>from individual actions is that the joint ones involve a shared intention, and shared intentions are essential for understanding coordination in joint action.  This conceals deep disagreement</w:t>
      </w:r>
      <w:r w:rsidR="00D95946">
        <w:rPr>
          <w:rFonts w:ascii="Times" w:hAnsi="Times"/>
          <w:sz w:val="24"/>
        </w:rPr>
        <w:t xml:space="preserve"> on what shared intentions are.</w:t>
      </w:r>
      <w:r w:rsidRPr="00BE30F0">
        <w:rPr>
          <w:rFonts w:ascii="Times" w:hAnsi="Times"/>
          <w:sz w:val="24"/>
        </w:rPr>
        <w:t xml:space="preserve"> Some hold that shared intentions differ from individual intentions with respect to the attitude involved </w:t>
      </w:r>
      <w:r w:rsidR="009E1E3D" w:rsidRPr="00BE30F0">
        <w:rPr>
          <w:rFonts w:ascii="Times" w:hAnsi="Times"/>
          <w:sz w:val="24"/>
        </w:rPr>
        <w:fldChar w:fldCharType="begin"/>
      </w:r>
      <w:r w:rsidRPr="00BE30F0">
        <w:rPr>
          <w:rFonts w:ascii="Times" w:hAnsi="Times"/>
          <w:sz w:val="24"/>
        </w:rPr>
        <w:instrText xml:space="preserve"> ADDIN EN.CITE &lt;EndNote&gt;&lt;Cite&gt;&lt;Author&gt;Searle&lt;/Author&gt;&lt;Year&gt;1990 [2002]&lt;/Year&gt;&lt;RecNum&gt;1369&lt;/RecNum&gt;&lt;record&gt;&lt;rec-number&gt;1369&lt;/rec-number&gt;&lt;foreign-keys&gt;&lt;key app="EN" db-id="se0e2x55wrx55eewrz7v2wso9wrar0dfa5at"&gt;1369&lt;/key&gt;&lt;/foreign-keys&gt;&lt;ref-type name="Book Section"&gt;5&lt;/ref-type&gt;&lt;contributors&gt;&lt;authors&gt;&lt;author&gt;Searle, John R.&lt;/author&gt;&lt;/authors&gt;&lt;/contributors&gt;&lt;titles&gt;&lt;title&gt;Collective Intentions and Actions&lt;/title&gt;&lt;secondary-title&gt;Consciousness and Language&lt;/secondary-title&gt;&lt;/titles&gt;&lt;pages&gt;90-105&lt;/pages&gt;&lt;dates&gt;&lt;year&gt;1990 [2002]&lt;/year&gt;&lt;/dates&gt;&lt;pub-location&gt;Cambridge&lt;/pub-location&gt;&lt;publisher&gt;Cambridge University Press&lt;/publisher&gt;&lt;urls&gt;&lt;/urls&gt;&lt;/record&gt;&lt;/Cite&gt;&lt;Cite&gt;&lt;Author&gt;Kutz&lt;/Author&gt;&lt;Year&gt;2000&lt;/Year&gt;&lt;RecNum&gt;1290&lt;/RecNum&gt;&lt;record&gt;&lt;rec-number&gt;1290&lt;/rec-number&gt;&lt;foreign-keys&gt;&lt;key app="EN" db-id="se0e2x55wrx55eewrz7v2wso9wrar0dfa5at"&gt;1290&lt;/key&gt;&lt;/foreign-keys&gt;&lt;ref-type name="Journal Article"&gt;17&lt;/ref-type&gt;&lt;contributors&gt;&lt;authors&gt;&lt;author&gt;Kutz, Christopher&lt;/author&gt;&lt;/authors&gt;&lt;/contributors&gt;&lt;titles&gt;&lt;title&gt;Acting Together&lt;/title&gt;&lt;secondary-title&gt;Philosophy and Phenomenological Research&lt;/secondary-title&gt;&lt;/titles&gt;&lt;periodical&gt;&lt;full-title&gt;Philosophy and Phenomenological Research&lt;/full-title&gt;&lt;/periodical&gt;&lt;pages&gt;1-31&lt;/pages&gt;&lt;volume&gt;61&lt;/volume&gt;&lt;number&gt;1&lt;/number&gt;&lt;dates&gt;&lt;year&gt;2000&lt;/year&gt;&lt;/dates&gt;&lt;urls&gt;&lt;/urls&gt;&lt;/record&gt;&lt;/Cite&gt;&lt;/EndNote&gt;</w:instrText>
      </w:r>
      <w:r w:rsidR="009E1E3D" w:rsidRPr="00BE30F0">
        <w:rPr>
          <w:rFonts w:ascii="Times" w:hAnsi="Times"/>
          <w:sz w:val="24"/>
        </w:rPr>
        <w:fldChar w:fldCharType="separate"/>
      </w:r>
      <w:r w:rsidRPr="00BE30F0">
        <w:rPr>
          <w:rFonts w:ascii="Times" w:hAnsi="Times"/>
          <w:noProof/>
          <w:sz w:val="24"/>
        </w:rPr>
        <w:t>(Kutz, 2000; Searle, 1990 [2002])</w:t>
      </w:r>
      <w:r w:rsidR="009E1E3D" w:rsidRPr="00BE30F0">
        <w:rPr>
          <w:rFonts w:ascii="Times" w:hAnsi="Times"/>
          <w:sz w:val="24"/>
        </w:rPr>
        <w:fldChar w:fldCharType="end"/>
      </w:r>
      <w:r w:rsidR="00D95946">
        <w:rPr>
          <w:rFonts w:ascii="Times" w:hAnsi="Times"/>
          <w:sz w:val="24"/>
        </w:rPr>
        <w:t xml:space="preserve">. </w:t>
      </w:r>
      <w:r w:rsidRPr="00BE30F0">
        <w:rPr>
          <w:rFonts w:ascii="Times" w:hAnsi="Times"/>
          <w:sz w:val="24"/>
        </w:rPr>
        <w:t xml:space="preserve">Others have explored the notion that shared intentions differ with respect to their subjects, which are plural </w:t>
      </w:r>
      <w:r w:rsidR="009E1E3D" w:rsidRPr="00BE30F0">
        <w:rPr>
          <w:rFonts w:ascii="Times" w:hAnsi="Times"/>
          <w:sz w:val="24"/>
        </w:rPr>
        <w:fldChar w:fldCharType="begin"/>
      </w:r>
      <w:r w:rsidRPr="00BE30F0">
        <w:rPr>
          <w:rFonts w:ascii="Times" w:hAnsi="Times"/>
          <w:sz w:val="24"/>
        </w:rPr>
        <w:instrText xml:space="preserve"> ADDIN EN.CITE &lt;EndNote&gt;&lt;Cite&gt;&lt;Author&gt;Gilbert&lt;/Author&gt;&lt;Year&gt;1992&lt;/Year&gt;&lt;RecNum&gt;1426&lt;/RecNum&gt;&lt;record&gt;&lt;rec-number&gt;1426&lt;/rec-number&gt;&lt;foreign-keys&gt;&lt;key app="EN" db-id="se0e2x55wrx55eewrz7v2wso9wrar0dfa5at"&gt;1426&lt;/key&gt;&lt;/foreign-keys&gt;&lt;ref-type name="Book"&gt;6&lt;/ref-type&gt;&lt;contributors&gt;&lt;authors&gt;&lt;author&gt;Gilbert, Margaret&lt;/author&gt;&lt;/authors&gt;&lt;/contributors&gt;&lt;titles&gt;&lt;title&gt;On Social Facts&lt;/title&gt;&lt;/titles&gt;&lt;dates&gt;&lt;year&gt;1992&lt;/year&gt;&lt;/dates&gt;&lt;pub-location&gt;Princeton, NJ&lt;/pub-location&gt;&lt;publisher&gt;Princeton University Press&lt;/publisher&gt;&lt;urls&gt;&lt;/urls&gt;&lt;/record&gt;&lt;/Cite&gt;&lt;/EndNote&gt;</w:instrText>
      </w:r>
      <w:r w:rsidR="009E1E3D" w:rsidRPr="00BE30F0">
        <w:rPr>
          <w:rFonts w:ascii="Times" w:hAnsi="Times"/>
          <w:sz w:val="24"/>
        </w:rPr>
        <w:fldChar w:fldCharType="separate"/>
      </w:r>
      <w:r w:rsidRPr="00BE30F0">
        <w:rPr>
          <w:rFonts w:ascii="Times" w:hAnsi="Times"/>
          <w:noProof/>
          <w:sz w:val="24"/>
        </w:rPr>
        <w:t>(Gilbert, 1992)</w:t>
      </w:r>
      <w:r w:rsidR="009E1E3D" w:rsidRPr="00BE30F0">
        <w:rPr>
          <w:rFonts w:ascii="Times" w:hAnsi="Times"/>
          <w:sz w:val="24"/>
        </w:rPr>
        <w:fldChar w:fldCharType="end"/>
      </w:r>
      <w:r w:rsidRPr="00BE30F0">
        <w:rPr>
          <w:rFonts w:ascii="Times" w:hAnsi="Times"/>
          <w:sz w:val="24"/>
        </w:rPr>
        <w:t xml:space="preserve">, or that they differ from individual intentions in the way they arise, namely through team reasoning </w:t>
      </w:r>
      <w:r w:rsidR="009E1E3D" w:rsidRPr="00BE30F0">
        <w:rPr>
          <w:rFonts w:ascii="Times" w:hAnsi="Times"/>
          <w:sz w:val="24"/>
        </w:rPr>
        <w:fldChar w:fldCharType="begin"/>
      </w:r>
      <w:r w:rsidRPr="00BE30F0">
        <w:rPr>
          <w:rFonts w:ascii="Times" w:hAnsi="Times"/>
          <w:sz w:val="24"/>
        </w:rPr>
        <w:instrText xml:space="preserve"> ADDIN EN.CITE &lt;EndNote&gt;&lt;Cite&gt;&lt;Author&gt;Gold&lt;/Author&gt;&lt;Year&gt;2007&lt;/Year&gt;&lt;RecNum&gt;1383&lt;/RecNum&gt;&lt;record&gt;&lt;rec-number&gt;1383&lt;/rec-number&gt;&lt;foreign-keys&gt;&lt;key app="EN" db-id="se0e2x55wrx55eewrz7v2wso9wrar0dfa5at"&gt;1383&lt;/key&gt;&lt;/foreign-keys&gt;&lt;ref-type name="Journal Article"&gt;17&lt;/ref-type&gt;&lt;contributors&gt;&lt;authors&gt;&lt;author&gt;Gold, Natalie&lt;/author&gt;&lt;author&gt;Sugden, Robert&lt;/author&gt;&lt;/authors&gt;&lt;/contributors&gt;&lt;titles&gt;&lt;title&gt;Collective Intentions and Team Agency&lt;/title&gt;&lt;secondary-title&gt;Journal of Philosophy&lt;/secondary-title&gt;&lt;/titles&gt;&lt;periodical&gt;&lt;full-title&gt;Journal of Philosophy&lt;/full-title&gt;&lt;/periodical&gt;&lt;pages&gt;109-137&lt;/pages&gt;&lt;volume&gt;104&lt;/volume&gt;&lt;number&gt;3&lt;/number&gt;&lt;dates&gt;&lt;year&gt;2007&lt;/year&gt;&lt;/dates&gt;&lt;urls&gt;&lt;/urls&gt;&lt;/record&gt;&lt;/Cite&gt;&lt;/EndNote&gt;</w:instrText>
      </w:r>
      <w:r w:rsidR="009E1E3D" w:rsidRPr="00BE30F0">
        <w:rPr>
          <w:rFonts w:ascii="Times" w:hAnsi="Times"/>
          <w:sz w:val="24"/>
        </w:rPr>
        <w:fldChar w:fldCharType="separate"/>
      </w:r>
      <w:r w:rsidRPr="00BE30F0">
        <w:rPr>
          <w:rFonts w:ascii="Times" w:hAnsi="Times"/>
          <w:noProof/>
          <w:sz w:val="24"/>
        </w:rPr>
        <w:t>(Gold &amp; Sugden, 2007)</w:t>
      </w:r>
      <w:r w:rsidR="009E1E3D" w:rsidRPr="00BE30F0">
        <w:rPr>
          <w:rFonts w:ascii="Times" w:hAnsi="Times"/>
          <w:sz w:val="24"/>
        </w:rPr>
        <w:fldChar w:fldCharType="end"/>
      </w:r>
      <w:r w:rsidRPr="00BE30F0">
        <w:rPr>
          <w:rFonts w:ascii="Times" w:hAnsi="Times"/>
          <w:sz w:val="24"/>
        </w:rPr>
        <w:t xml:space="preserve">, or that shared intentions involve distinctive obligations or commitments to others </w:t>
      </w:r>
      <w:r w:rsidR="009E1E3D" w:rsidRPr="00BE30F0">
        <w:rPr>
          <w:rFonts w:ascii="Times" w:hAnsi="Times"/>
          <w:sz w:val="24"/>
        </w:rPr>
        <w:fldChar w:fldCharType="begin"/>
      </w:r>
      <w:r w:rsidRPr="00BE30F0">
        <w:rPr>
          <w:rFonts w:ascii="Times" w:hAnsi="Times"/>
          <w:sz w:val="24"/>
        </w:rPr>
        <w:instrText xml:space="preserve"> ADDIN EN.CITE &lt;EndNote&gt;&lt;Cite&gt;&lt;Author&gt;Roth&lt;/Author&gt;&lt;Year&gt;2004&lt;/Year&gt;&lt;RecNum&gt;1427&lt;/RecNum&gt;&lt;record&gt;&lt;rec-number&gt;1427&lt;/rec-number&gt;&lt;foreign-keys&gt;&lt;key app="EN" db-id="se0e2x55wrx55eewrz7v2wso9wrar0dfa5at"&gt;1427&lt;/key&gt;&lt;/foreign-keys&gt;&lt;ref-type name="Journal Article"&gt;17&lt;/ref-type&gt;&lt;contributors&gt;&lt;authors&gt;&lt;author&gt;Roth, Abraham Sesshu&lt;/author&gt;&lt;/authors&gt;&lt;/contributors&gt;&lt;titles&gt;&lt;title&gt;Shared Agency and Contralateral Commitments&lt;/title&gt;&lt;secondary-title&gt;The Philosophical Review&lt;/secondary-title&gt;&lt;/titles&gt;&lt;periodical&gt;&lt;full-title&gt;The Philosophical Review&lt;/full-title&gt;&lt;/periodical&gt;&lt;pages&gt;359-410&lt;/pages&gt;&lt;volume&gt;113&lt;/volume&gt;&lt;number&gt;3&lt;/number&gt;&lt;dates&gt;&lt;year&gt;2004&lt;/year&gt;&lt;/dates&gt;&lt;urls&gt;&lt;/urls&gt;&lt;/record&gt;&lt;/Cite&gt;&lt;Cite&gt;&lt;Author&gt;Gilbert&lt;/Author&gt;&lt;Year&gt;1992&lt;/Year&gt;&lt;RecNum&gt;1426&lt;/RecNum&gt;&lt;record&gt;&lt;rec-number&gt;1426&lt;/rec-number&gt;&lt;foreign-keys&gt;&lt;key app="EN" db-id="se0e2x55wrx55eewrz7v2wso9wrar0dfa5at"&gt;1426&lt;/key&gt;&lt;/foreign-keys&gt;&lt;ref-type name="Book"&gt;6&lt;/ref-type&gt;&lt;contributors&gt;&lt;authors&gt;&lt;author&gt;Gilbert, Margaret&lt;/author&gt;&lt;/authors&gt;&lt;/contributors&gt;&lt;titles&gt;&lt;title&gt;On Social Facts&lt;/title&gt;&lt;/titles&gt;&lt;dates&gt;&lt;year&gt;1992&lt;/year&gt;&lt;/dates&gt;&lt;pub-location&gt;Princeton, NJ&lt;/pub-location&gt;&lt;publisher&gt;Princeton University Press&lt;/publisher&gt;&lt;urls&gt;&lt;/urls&gt;&lt;/record&gt;&lt;/Cite&gt;&lt;/EndNote&gt;</w:instrText>
      </w:r>
      <w:r w:rsidR="009E1E3D" w:rsidRPr="00BE30F0">
        <w:rPr>
          <w:rFonts w:ascii="Times" w:hAnsi="Times"/>
          <w:sz w:val="24"/>
        </w:rPr>
        <w:fldChar w:fldCharType="separate"/>
      </w:r>
      <w:r w:rsidRPr="00BE30F0">
        <w:rPr>
          <w:rFonts w:ascii="Times" w:hAnsi="Times"/>
          <w:noProof/>
          <w:sz w:val="24"/>
        </w:rPr>
        <w:t>(Gilbert, 1992; Roth, 2004)</w:t>
      </w:r>
      <w:r w:rsidR="009E1E3D" w:rsidRPr="00BE30F0">
        <w:rPr>
          <w:rFonts w:ascii="Times" w:hAnsi="Times"/>
          <w:sz w:val="24"/>
        </w:rPr>
        <w:fldChar w:fldCharType="end"/>
      </w:r>
      <w:r>
        <w:rPr>
          <w:rFonts w:ascii="Times" w:hAnsi="Times"/>
          <w:sz w:val="24"/>
        </w:rPr>
        <w:t>.</w:t>
      </w:r>
      <w:r w:rsidRPr="00BE30F0">
        <w:rPr>
          <w:rFonts w:ascii="Times" w:hAnsi="Times"/>
          <w:sz w:val="24"/>
        </w:rPr>
        <w:t xml:space="preserve"> Opposing all such views, Michael Bratman </w:t>
      </w:r>
      <w:r w:rsidR="009E1E3D" w:rsidRPr="00BE30F0">
        <w:rPr>
          <w:rFonts w:ascii="Times" w:hAnsi="Times"/>
          <w:sz w:val="24"/>
        </w:rPr>
        <w:fldChar w:fldCharType="begin"/>
      </w:r>
      <w:r w:rsidRPr="00BE30F0">
        <w:rPr>
          <w:rFonts w:ascii="Times" w:hAnsi="Times"/>
          <w:sz w:val="24"/>
        </w:rPr>
        <w:instrText xml:space="preserve"> ADDIN EN.CITE &lt;EndNote&gt;&lt;Cite ExcludeAuth="1"&gt;&lt;Year&gt;1992&lt;/Year&gt;&lt;RecNum&gt;1197&lt;/RecNum&gt;&lt;record&gt;&lt;rec-number&gt;1197&lt;/rec-number&gt;&lt;foreign-keys&gt;&lt;key app="EN" db-id="se0e2x55wrx55eewrz7v2wso9wrar0dfa5at"&gt;1197&lt;/key&gt;&lt;/foreign-keys&gt;&lt;ref-type name="Journal Article"&gt;17&lt;/ref-type&gt;&lt;contributors&gt;&lt;authors&gt;&lt;author&gt;Bratman, Michael&lt;/author&gt;&lt;/authors&gt;&lt;/contributors&gt;&lt;titles&gt;&lt;title&gt;Shared Cooperative Activity&lt;/title&gt;&lt;secondary-title&gt;The Philosophical Review&lt;/secondary-title&gt;&lt;/titles&gt;&lt;periodical&gt;&lt;full-title&gt;The Philosophical Review&lt;/full-title&gt;&lt;/periodical&gt;&lt;pages&gt;327-341&lt;/pages&gt;&lt;volume&gt;101&lt;/volume&gt;&lt;number&gt;2&lt;/number&gt;&lt;dates&gt;&lt;year&gt;1992&lt;/year&gt;&lt;/dates&gt;&lt;urls&gt;&lt;/urls&gt;&lt;/record&gt;&lt;/Cite&gt;&lt;Cite ExcludeAuth="1"&gt;&lt;Year&gt;2009&lt;/Year&gt;&lt;RecNum&gt;1768&lt;/RecNum&gt;&lt;record&gt;&lt;rec-number&gt;1768&lt;/rec-number&gt;&lt;foreign-keys&gt;&lt;key app="EN" db-id="se0e2x55wrx55eewrz7v2wso9wrar0dfa5at"&gt;1768&lt;/key&gt;&lt;/foreign-keys&gt;&lt;ref-type name="Journal Article"&gt;17&lt;/ref-type&gt;&lt;contributors&gt;&lt;authors&gt;&lt;author&gt;Bratman, Michael&lt;/author&gt;&lt;/authors&gt;&lt;/contributors&gt;&lt;titles&gt;&lt;title&gt;Modest Sociality and the Distinctiveness of Intention&lt;/title&gt;&lt;secondary-title&gt;Philosophical Studies&lt;/secondary-title&gt;&lt;/titles&gt;&lt;periodical&gt;&lt;full-title&gt;Philosophical Studies&lt;/full-title&gt;&lt;/periodical&gt;&lt;pages&gt;149-165&lt;/pages&gt;&lt;volume&gt;144&lt;/volume&gt;&lt;number&gt;1&lt;/number&gt;&lt;dates&gt;&lt;year&gt;2009&lt;/year&gt;&lt;/dates&gt;&lt;urls&gt;&lt;/urls&gt;&lt;/record&gt;&lt;/Cite&gt;&lt;/EndNote&gt;</w:instrText>
      </w:r>
      <w:r w:rsidR="009E1E3D" w:rsidRPr="00BE30F0">
        <w:rPr>
          <w:rFonts w:ascii="Times" w:hAnsi="Times"/>
          <w:sz w:val="24"/>
        </w:rPr>
        <w:fldChar w:fldCharType="separate"/>
      </w:r>
      <w:r w:rsidRPr="00BE30F0">
        <w:rPr>
          <w:rFonts w:ascii="Times" w:hAnsi="Times"/>
          <w:noProof/>
          <w:sz w:val="24"/>
        </w:rPr>
        <w:t>(1992, 2009)</w:t>
      </w:r>
      <w:r w:rsidR="009E1E3D" w:rsidRPr="00BE30F0">
        <w:rPr>
          <w:rFonts w:ascii="Times" w:hAnsi="Times"/>
          <w:sz w:val="24"/>
        </w:rPr>
        <w:fldChar w:fldCharType="end"/>
      </w:r>
      <w:r w:rsidRPr="00BE30F0">
        <w:rPr>
          <w:rFonts w:ascii="Times" w:hAnsi="Times"/>
          <w:sz w:val="24"/>
        </w:rPr>
        <w:t xml:space="preserve"> argues that shared intentions can be realised by multiple ordinary individual intentions and other attitudes whose contents interlock in a distinctive way. </w:t>
      </w:r>
    </w:p>
    <w:p w:rsidR="00F41DA9" w:rsidRPr="00BE30F0" w:rsidRDefault="00F41DA9" w:rsidP="00F41DA9">
      <w:pPr>
        <w:spacing w:after="0" w:line="480" w:lineRule="auto"/>
        <w:ind w:firstLine="708"/>
        <w:jc w:val="both"/>
        <w:rPr>
          <w:rFonts w:ascii="Times New Roman" w:hAnsi="Times New Roman"/>
          <w:sz w:val="24"/>
        </w:rPr>
      </w:pPr>
      <w:r w:rsidRPr="00BE30F0">
        <w:rPr>
          <w:rFonts w:ascii="Times New Roman" w:hAnsi="Times New Roman"/>
          <w:sz w:val="24"/>
        </w:rPr>
        <w:t xml:space="preserve">The philosophical work on joint intentionality has guided research on language use where language is conceived of as a form of joint action (Brennan &amp; Hanna, 2009; Clark, 1996). Focusing on common perceptions, common knowledge, and communicative signals, this approach situates joint planning in particular environments and particular interaction histories. For instance, the analysis of joint actions such as assembling furniture together or playing a piano duet has revealed how speech is used to pre-specify who will do what and to agree on the specifics of the joint performance (Clark, 2005). Studies addressing how people solve spatial coordination problems have demonstrated that humans readily invent new symbol systems to coordinate their actions if conventional communication is not an option (Galantucci, 2009). </w:t>
      </w:r>
    </w:p>
    <w:p w:rsidR="00F41DA9" w:rsidRPr="00BE30F0" w:rsidRDefault="00F41DA9" w:rsidP="00F41DA9">
      <w:pPr>
        <w:spacing w:after="0" w:line="480" w:lineRule="auto"/>
        <w:ind w:firstLine="708"/>
        <w:jc w:val="both"/>
        <w:rPr>
          <w:rFonts w:ascii="Times New Roman" w:hAnsi="Times New Roman"/>
          <w:sz w:val="24"/>
        </w:rPr>
      </w:pPr>
      <w:r w:rsidRPr="00BE30F0">
        <w:rPr>
          <w:rFonts w:ascii="Times New Roman" w:hAnsi="Times New Roman"/>
          <w:sz w:val="24"/>
        </w:rPr>
        <w:t>The philosophical work on joint intentionality has also inspired groundbreaking research on the phylogenetic and ontogenetic roots of joint action and social understanding (Call, 2009; Carpenter, 2009; Tomasello, 2009). Melis, Hare, and Tomasello (2006) found that chimpanzees understand when they need to elicit the help of a conspecific to retrieve food and select the best collaborators to support their actions. This indicates that humans are not the only species to possess a representational system to support the planning of joint actions. However, it seems that humans are especially prone (‘have a special motivation’, Tomasello</w:t>
      </w:r>
      <w:r>
        <w:rPr>
          <w:rFonts w:ascii="Times New Roman" w:hAnsi="Times New Roman"/>
          <w:sz w:val="24"/>
        </w:rPr>
        <w:t>, 2009</w:t>
      </w:r>
      <w:r w:rsidRPr="00BE30F0">
        <w:rPr>
          <w:rFonts w:ascii="Times New Roman" w:hAnsi="Times New Roman"/>
          <w:sz w:val="24"/>
        </w:rPr>
        <w:t xml:space="preserve">) to engage in joint action and to help others to achieve their goals (Brownell, Ramani, &amp; Zervas, 2006). For instance, one-year-old infants </w:t>
      </w:r>
      <w:r>
        <w:rPr>
          <w:rFonts w:ascii="Times New Roman" w:hAnsi="Times New Roman"/>
          <w:sz w:val="24"/>
        </w:rPr>
        <w:t>perform actions</w:t>
      </w:r>
      <w:r w:rsidRPr="00BE30F0">
        <w:rPr>
          <w:rFonts w:ascii="Times New Roman" w:hAnsi="Times New Roman"/>
          <w:sz w:val="24"/>
        </w:rPr>
        <w:t xml:space="preserve"> to </w:t>
      </w:r>
      <w:r>
        <w:rPr>
          <w:rFonts w:ascii="Times New Roman" w:hAnsi="Times New Roman"/>
          <w:sz w:val="24"/>
        </w:rPr>
        <w:t>help adults attain</w:t>
      </w:r>
      <w:r w:rsidRPr="00BE30F0">
        <w:rPr>
          <w:rFonts w:ascii="Times New Roman" w:hAnsi="Times New Roman"/>
          <w:sz w:val="24"/>
        </w:rPr>
        <w:t xml:space="preserve"> their goals (</w:t>
      </w:r>
      <w:r>
        <w:rPr>
          <w:rFonts w:ascii="Times New Roman" w:hAnsi="Times New Roman"/>
          <w:sz w:val="24"/>
        </w:rPr>
        <w:t>Warneken &amp; Tomasello, 2007</w:t>
      </w:r>
      <w:r w:rsidRPr="00BE30F0">
        <w:rPr>
          <w:rFonts w:ascii="Times New Roman" w:hAnsi="Times New Roman"/>
          <w:sz w:val="24"/>
        </w:rPr>
        <w:t>)</w:t>
      </w:r>
      <w:r>
        <w:rPr>
          <w:rFonts w:ascii="Times New Roman" w:hAnsi="Times New Roman"/>
          <w:sz w:val="24"/>
        </w:rPr>
        <w:t xml:space="preserve"> and gesture helpfully to provide relevant information (Liszkowski, Carpenter, &amp; Tomasello, 2008)</w:t>
      </w:r>
      <w:r w:rsidRPr="00BE30F0">
        <w:rPr>
          <w:rFonts w:ascii="Times New Roman" w:hAnsi="Times New Roman"/>
          <w:sz w:val="24"/>
        </w:rPr>
        <w:t>. By three years children understand that joint action implies commitment of the individual partners (</w:t>
      </w:r>
      <w:r>
        <w:rPr>
          <w:rFonts w:ascii="Times New Roman" w:hAnsi="Times New Roman"/>
          <w:sz w:val="24"/>
        </w:rPr>
        <w:t>Graefenha</w:t>
      </w:r>
      <w:r w:rsidRPr="00BE30F0">
        <w:rPr>
          <w:rFonts w:ascii="Times New Roman" w:hAnsi="Times New Roman"/>
          <w:sz w:val="24"/>
        </w:rPr>
        <w:t xml:space="preserve">in, Behne, Carpenter, &amp; Tomasello, 2009). </w:t>
      </w:r>
    </w:p>
    <w:p w:rsidR="00F41DA9" w:rsidRPr="00BE30F0" w:rsidRDefault="00F41DA9" w:rsidP="00F41DA9">
      <w:pPr>
        <w:spacing w:after="0" w:line="480" w:lineRule="auto"/>
        <w:ind w:firstLine="708"/>
        <w:jc w:val="both"/>
        <w:rPr>
          <w:rFonts w:ascii="Times New Roman" w:hAnsi="Times New Roman"/>
          <w:sz w:val="24"/>
        </w:rPr>
      </w:pPr>
      <w:r w:rsidRPr="00BE30F0">
        <w:rPr>
          <w:rFonts w:ascii="Times New Roman" w:hAnsi="Times New Roman"/>
          <w:sz w:val="24"/>
        </w:rPr>
        <w:t>Research on perception, action, and cognitive control has focused on the nuts and bolts of joint action addressing the perceptual, cognitive, and motor mechanisms of planning and coordination. Ecological psychologists have studied rhythmic joint actions in order to determine whether dynamical principles of intrapersonal coordination scale up to the interpersonal case (Marsh, Richardson, &amp; Schmidt, 2009). This research has shown that in many cases the movement of limbs belonging to different people follows the same mathematical principles as the movement of an individual’s limbs (e.g., Schmidt, Carello, &amp; Turvey, 1990). Cognitive psychologists have studied how co-actors represent each other’s tasks and how the ability to predict each other’s actions supports coordination in real time (Sebanz</w:t>
      </w:r>
      <w:r>
        <w:rPr>
          <w:rFonts w:ascii="Times New Roman" w:hAnsi="Times New Roman"/>
          <w:sz w:val="24"/>
        </w:rPr>
        <w:t xml:space="preserve"> et al.</w:t>
      </w:r>
      <w:r w:rsidRPr="00BE30F0">
        <w:rPr>
          <w:rFonts w:ascii="Times New Roman" w:hAnsi="Times New Roman"/>
          <w:sz w:val="24"/>
        </w:rPr>
        <w:t xml:space="preserve">, 2006). The results of this research suggest that specific perceptual, motor, and cognitive processes support joint action (Knoblich &amp; Sebanz, 2008; Semin &amp; </w:t>
      </w:r>
      <w:r>
        <w:rPr>
          <w:rFonts w:ascii="Times New Roman" w:hAnsi="Times New Roman"/>
          <w:sz w:val="24"/>
        </w:rPr>
        <w:t>Smith, 2008</w:t>
      </w:r>
      <w:r w:rsidRPr="00BE30F0">
        <w:rPr>
          <w:rFonts w:ascii="Times New Roman" w:hAnsi="Times New Roman"/>
          <w:sz w:val="24"/>
        </w:rPr>
        <w:t xml:space="preserve">) and that the needs of joint action shape individual perception, action, and cognition (Knoblich &amp; Sebanz, 2006). </w:t>
      </w:r>
    </w:p>
    <w:p w:rsidR="00F41DA9" w:rsidRPr="00BE30F0" w:rsidRDefault="00F41DA9" w:rsidP="00F41DA9">
      <w:pPr>
        <w:spacing w:after="0" w:line="480" w:lineRule="auto"/>
        <w:ind w:firstLine="708"/>
        <w:jc w:val="both"/>
        <w:rPr>
          <w:rFonts w:ascii="Times New Roman" w:hAnsi="Times New Roman"/>
          <w:sz w:val="24"/>
        </w:rPr>
      </w:pPr>
      <w:r w:rsidRPr="00BE30F0">
        <w:rPr>
          <w:rFonts w:ascii="Times New Roman" w:hAnsi="Times New Roman"/>
          <w:sz w:val="24"/>
        </w:rPr>
        <w:t xml:space="preserve">The present article provides a review of recent joint action research with a focus on the nuts and bolts of joint action. </w:t>
      </w:r>
      <w:r w:rsidR="00D95946">
        <w:rPr>
          <w:rFonts w:ascii="Times New Roman" w:hAnsi="Times New Roman"/>
          <w:sz w:val="24"/>
        </w:rPr>
        <w:t>W</w:t>
      </w:r>
      <w:r w:rsidRPr="00BE30F0">
        <w:rPr>
          <w:rFonts w:ascii="Times New Roman" w:hAnsi="Times New Roman"/>
          <w:sz w:val="24"/>
        </w:rPr>
        <w:t xml:space="preserve">e begin by outlining a </w:t>
      </w:r>
      <w:r>
        <w:rPr>
          <w:rFonts w:ascii="Times New Roman" w:hAnsi="Times New Roman"/>
          <w:sz w:val="24"/>
        </w:rPr>
        <w:t>set of</w:t>
      </w:r>
      <w:r w:rsidRPr="00BE30F0">
        <w:rPr>
          <w:rFonts w:ascii="Times New Roman" w:hAnsi="Times New Roman"/>
          <w:sz w:val="24"/>
        </w:rPr>
        <w:t xml:space="preserve"> processes </w:t>
      </w:r>
      <w:r w:rsidR="003134C3">
        <w:rPr>
          <w:rFonts w:ascii="Times New Roman" w:hAnsi="Times New Roman"/>
          <w:sz w:val="24"/>
        </w:rPr>
        <w:t xml:space="preserve">of emergent and planned coordination that </w:t>
      </w:r>
      <w:r w:rsidRPr="00BE30F0">
        <w:rPr>
          <w:rFonts w:ascii="Times New Roman" w:hAnsi="Times New Roman"/>
          <w:sz w:val="24"/>
        </w:rPr>
        <w:t>support interpersonal coordination during joint action</w:t>
      </w:r>
      <w:r w:rsidR="003134C3">
        <w:rPr>
          <w:rFonts w:ascii="Times New Roman" w:hAnsi="Times New Roman"/>
          <w:sz w:val="24"/>
        </w:rPr>
        <w:t>. We then review studies that have addressed particular processes of emergent coordination and planned coordination</w:t>
      </w:r>
      <w:r w:rsidRPr="00BE30F0">
        <w:rPr>
          <w:rFonts w:ascii="Times New Roman" w:hAnsi="Times New Roman"/>
          <w:sz w:val="24"/>
        </w:rPr>
        <w:t>.</w:t>
      </w:r>
      <w:r w:rsidR="003134C3">
        <w:rPr>
          <w:rFonts w:ascii="Times New Roman" w:hAnsi="Times New Roman"/>
          <w:sz w:val="24"/>
        </w:rPr>
        <w:t xml:space="preserve"> In the last part of the article we discuss evidence that could lead to an improved understandin</w:t>
      </w:r>
      <w:r w:rsidR="00D95946">
        <w:rPr>
          <w:rFonts w:ascii="Times New Roman" w:hAnsi="Times New Roman"/>
          <w:sz w:val="24"/>
        </w:rPr>
        <w:t>g of the interplay between planned</w:t>
      </w:r>
      <w:r w:rsidR="003134C3">
        <w:rPr>
          <w:rFonts w:ascii="Times New Roman" w:hAnsi="Times New Roman"/>
          <w:sz w:val="24"/>
        </w:rPr>
        <w:t xml:space="preserve"> and emergent coordination in enabling effective joint action.</w:t>
      </w:r>
      <w:r w:rsidRPr="00BE30F0">
        <w:rPr>
          <w:rFonts w:ascii="Times New Roman" w:hAnsi="Times New Roman"/>
          <w:sz w:val="24"/>
        </w:rPr>
        <w:t xml:space="preserve"> </w:t>
      </w:r>
    </w:p>
    <w:p w:rsidR="00F41DA9" w:rsidRPr="00BE30F0" w:rsidRDefault="00F41DA9" w:rsidP="00F41DA9"/>
    <w:p w:rsidR="00F41DA9" w:rsidRPr="00BE30F0" w:rsidRDefault="001B551A" w:rsidP="00F41DA9">
      <w:pPr>
        <w:pStyle w:val="Heading1"/>
        <w:spacing w:line="480" w:lineRule="auto"/>
        <w:jc w:val="center"/>
        <w:rPr>
          <w:rFonts w:ascii="Times New Roman" w:hAnsi="Times New Roman"/>
          <w:b w:val="0"/>
          <w:sz w:val="24"/>
        </w:rPr>
      </w:pPr>
      <w:r>
        <w:rPr>
          <w:rFonts w:ascii="Times New Roman" w:hAnsi="Times New Roman"/>
          <w:b w:val="0"/>
          <w:sz w:val="24"/>
        </w:rPr>
        <w:t xml:space="preserve">2. </w:t>
      </w:r>
      <w:r w:rsidR="00F41DA9">
        <w:rPr>
          <w:rFonts w:ascii="Times New Roman" w:hAnsi="Times New Roman"/>
          <w:b w:val="0"/>
          <w:sz w:val="24"/>
        </w:rPr>
        <w:t>Emergent and planned coordination</w:t>
      </w:r>
    </w:p>
    <w:p w:rsidR="00F41DA9" w:rsidRPr="00BE30F0" w:rsidRDefault="00F41DA9" w:rsidP="00F41DA9">
      <w:pPr>
        <w:spacing w:after="0" w:line="480" w:lineRule="auto"/>
        <w:rPr>
          <w:rFonts w:ascii="Times New Roman" w:hAnsi="Times New Roman"/>
          <w:sz w:val="24"/>
        </w:rPr>
      </w:pPr>
      <w:r>
        <w:rPr>
          <w:rFonts w:ascii="Times New Roman" w:hAnsi="Times New Roman"/>
          <w:sz w:val="24"/>
        </w:rPr>
        <w:t>We distinguish between t</w:t>
      </w:r>
      <w:r w:rsidRPr="00BE30F0">
        <w:rPr>
          <w:rFonts w:ascii="Times New Roman" w:hAnsi="Times New Roman"/>
          <w:sz w:val="24"/>
        </w:rPr>
        <w:t xml:space="preserve">wo types of coordination that can occur during joint action, planned coordination and emergent coordination. </w:t>
      </w:r>
      <w:r>
        <w:rPr>
          <w:rFonts w:ascii="Times New Roman" w:hAnsi="Times New Roman"/>
          <w:sz w:val="24"/>
        </w:rPr>
        <w:t>In p</w:t>
      </w:r>
      <w:r w:rsidRPr="00BE30F0">
        <w:rPr>
          <w:rFonts w:ascii="Times New Roman" w:hAnsi="Times New Roman"/>
          <w:sz w:val="24"/>
        </w:rPr>
        <w:t>lanned coordination</w:t>
      </w:r>
      <w:r>
        <w:rPr>
          <w:rFonts w:ascii="Times New Roman" w:hAnsi="Times New Roman"/>
          <w:sz w:val="24"/>
        </w:rPr>
        <w:t xml:space="preserve"> agents’ behaviour is driven by representations that specify the desired outcomes of joint action and the agent’s own part in achieving these outcomes. How much is specified about</w:t>
      </w:r>
      <w:r w:rsidRPr="00BE30F0">
        <w:rPr>
          <w:rFonts w:ascii="Times New Roman" w:hAnsi="Times New Roman"/>
          <w:sz w:val="24"/>
        </w:rPr>
        <w:t xml:space="preserve"> other agents’ tasks, perceptions, and knowledge may vary greatly</w:t>
      </w:r>
      <w:r>
        <w:rPr>
          <w:rFonts w:ascii="Times New Roman" w:hAnsi="Times New Roman"/>
          <w:sz w:val="24"/>
        </w:rPr>
        <w:t>. An agent may consider others’ motives, thoughts, or perspectives, or simply wait for a particular action to happen</w:t>
      </w:r>
      <w:r w:rsidRPr="00BE30F0">
        <w:rPr>
          <w:rFonts w:ascii="Times New Roman" w:hAnsi="Times New Roman"/>
          <w:sz w:val="24"/>
        </w:rPr>
        <w:t xml:space="preserve"> (Vesper, Butterfill, Knoblich, &amp; Sebanz, in press). </w:t>
      </w:r>
    </w:p>
    <w:p w:rsidR="00F41DA9" w:rsidRPr="00BE30F0" w:rsidRDefault="00F41DA9" w:rsidP="00F41DA9">
      <w:pPr>
        <w:spacing w:after="0" w:line="480" w:lineRule="auto"/>
        <w:ind w:firstLine="708"/>
        <w:rPr>
          <w:rFonts w:ascii="Times New Roman" w:hAnsi="Times New Roman"/>
          <w:sz w:val="24"/>
        </w:rPr>
      </w:pPr>
      <w:r w:rsidRPr="00BE30F0">
        <w:rPr>
          <w:rFonts w:ascii="Times New Roman" w:hAnsi="Times New Roman"/>
          <w:sz w:val="24"/>
        </w:rPr>
        <w:t xml:space="preserve">In emergent coordination (EC), coordinated behaviour occurs </w:t>
      </w:r>
      <w:r>
        <w:rPr>
          <w:rFonts w:ascii="Times New Roman" w:hAnsi="Times New Roman"/>
          <w:sz w:val="24"/>
        </w:rPr>
        <w:t>due to perception-</w:t>
      </w:r>
      <w:r w:rsidRPr="00BE30F0">
        <w:rPr>
          <w:rFonts w:ascii="Times New Roman" w:hAnsi="Times New Roman"/>
          <w:sz w:val="24"/>
        </w:rPr>
        <w:t>action couplings that make multiple individuals act in similar ways</w:t>
      </w:r>
      <w:r>
        <w:rPr>
          <w:rFonts w:ascii="Times New Roman" w:hAnsi="Times New Roman"/>
          <w:sz w:val="24"/>
        </w:rPr>
        <w:t>; it is independent of any joint plans or common knowledge (which may be altogether absent)</w:t>
      </w:r>
      <w:r w:rsidRPr="00BE30F0">
        <w:rPr>
          <w:rFonts w:ascii="Times New Roman" w:hAnsi="Times New Roman"/>
          <w:sz w:val="24"/>
        </w:rPr>
        <w:t xml:space="preserve">. </w:t>
      </w:r>
      <w:r>
        <w:rPr>
          <w:rFonts w:ascii="Times New Roman" w:hAnsi="Times New Roman"/>
          <w:sz w:val="24"/>
        </w:rPr>
        <w:t>Rather</w:t>
      </w:r>
      <w:r w:rsidRPr="00BE30F0">
        <w:rPr>
          <w:rFonts w:ascii="Times New Roman" w:hAnsi="Times New Roman"/>
          <w:sz w:val="24"/>
        </w:rPr>
        <w:t>, agents may process perceptual and motor cues in the same way</w:t>
      </w:r>
      <w:r>
        <w:rPr>
          <w:rFonts w:ascii="Times New Roman" w:hAnsi="Times New Roman"/>
          <w:sz w:val="24"/>
        </w:rPr>
        <w:t xml:space="preserve"> as each other</w:t>
      </w:r>
      <w:r w:rsidRPr="00BE30F0">
        <w:rPr>
          <w:rFonts w:ascii="Times New Roman" w:hAnsi="Times New Roman"/>
          <w:sz w:val="24"/>
        </w:rPr>
        <w:t xml:space="preserve">. Two separate agents may start to act as a single coordinated entity (Marsh et al., 2009; Spivey, 2007) because common processes in the individual agents are driven by the same cues and motor routines. </w:t>
      </w:r>
    </w:p>
    <w:p w:rsidR="00F41DA9" w:rsidRPr="00BE30F0" w:rsidRDefault="00D95946" w:rsidP="00F41DA9">
      <w:r>
        <w:tab/>
      </w:r>
    </w:p>
    <w:p w:rsidR="00F41DA9" w:rsidRPr="00BE30F0" w:rsidRDefault="008B7E8A" w:rsidP="00F41DA9">
      <w:pPr>
        <w:pStyle w:val="Heading2"/>
        <w:spacing w:line="480" w:lineRule="auto"/>
        <w:rPr>
          <w:rFonts w:ascii="Times New Roman" w:hAnsi="Times New Roman"/>
          <w:b w:val="0"/>
          <w:i w:val="0"/>
          <w:sz w:val="24"/>
        </w:rPr>
      </w:pPr>
      <w:r>
        <w:rPr>
          <w:rFonts w:ascii="Times New Roman" w:hAnsi="Times New Roman"/>
          <w:b w:val="0"/>
          <w:i w:val="0"/>
          <w:sz w:val="24"/>
        </w:rPr>
        <w:t xml:space="preserve">2.1 </w:t>
      </w:r>
      <w:r w:rsidR="00F41DA9" w:rsidRPr="00BE30F0">
        <w:rPr>
          <w:rFonts w:ascii="Times New Roman" w:hAnsi="Times New Roman"/>
          <w:b w:val="0"/>
          <w:i w:val="0"/>
          <w:sz w:val="24"/>
        </w:rPr>
        <w:t xml:space="preserve">Emergent coordination </w:t>
      </w:r>
    </w:p>
    <w:p w:rsidR="00F41DA9" w:rsidRPr="00BE30F0" w:rsidRDefault="00F41DA9" w:rsidP="00F41DA9">
      <w:pPr>
        <w:spacing w:after="0" w:line="480" w:lineRule="auto"/>
        <w:jc w:val="both"/>
        <w:rPr>
          <w:rFonts w:ascii="Times New Roman" w:hAnsi="Times New Roman"/>
          <w:sz w:val="24"/>
        </w:rPr>
      </w:pPr>
      <w:r w:rsidRPr="00BE30F0">
        <w:rPr>
          <w:rFonts w:ascii="Times New Roman" w:hAnsi="Times New Roman"/>
          <w:sz w:val="24"/>
        </w:rPr>
        <w:t>Emergent coordination can occur spontaneously between individuals who have no plan to perform actions together as well as during planned joint actions. For instance, pedestrians often fall into the same walking patterns (Van Ulzen et al., 2008) and people engaged in conversation synchronize their body sway (Shockley, Santana, &amp; Fowler, 2003) and mimic each other’s mannerisms (Chartrand &amp; Bargh, 1999). In all of these instances of emergent coordination similar behaviours occur spontaneously in two agents</w:t>
      </w:r>
      <w:r>
        <w:rPr>
          <w:rFonts w:ascii="Times New Roman" w:hAnsi="Times New Roman"/>
          <w:sz w:val="24"/>
        </w:rPr>
        <w:t>.</w:t>
      </w:r>
      <w:r w:rsidRPr="00BE30F0">
        <w:rPr>
          <w:rFonts w:ascii="Times New Roman" w:hAnsi="Times New Roman"/>
          <w:sz w:val="24"/>
        </w:rPr>
        <w:t xml:space="preserve"> </w:t>
      </w:r>
      <w:r>
        <w:rPr>
          <w:rFonts w:ascii="Times New Roman" w:hAnsi="Times New Roman"/>
          <w:sz w:val="24"/>
        </w:rPr>
        <w:t>Because these similarities</w:t>
      </w:r>
      <w:r w:rsidRPr="00BE30F0">
        <w:rPr>
          <w:rFonts w:ascii="Times New Roman" w:hAnsi="Times New Roman"/>
          <w:sz w:val="24"/>
        </w:rPr>
        <w:t xml:space="preserve"> don’t seem instrumental for either individual goals or joint goals, emergent coordination has sometimes been portrayed as a single process (Semin &amp; Cacioppo, 2007). However, </w:t>
      </w:r>
      <w:r>
        <w:rPr>
          <w:rFonts w:ascii="Times New Roman" w:hAnsi="Times New Roman"/>
          <w:sz w:val="24"/>
        </w:rPr>
        <w:t xml:space="preserve">if (as we believe) emergent coordination is a key facilitator of joint action then </w:t>
      </w:r>
      <w:r w:rsidRPr="00BE30F0">
        <w:rPr>
          <w:rFonts w:ascii="Times New Roman" w:hAnsi="Times New Roman"/>
          <w:sz w:val="24"/>
        </w:rPr>
        <w:t xml:space="preserve">it </w:t>
      </w:r>
      <w:r>
        <w:rPr>
          <w:rFonts w:ascii="Times New Roman" w:hAnsi="Times New Roman"/>
          <w:sz w:val="24"/>
        </w:rPr>
        <w:t>is essential</w:t>
      </w:r>
      <w:r w:rsidRPr="00BE30F0">
        <w:rPr>
          <w:rFonts w:ascii="Times New Roman" w:hAnsi="Times New Roman"/>
          <w:sz w:val="24"/>
        </w:rPr>
        <w:t xml:space="preserve"> to distinguish different </w:t>
      </w:r>
      <w:r w:rsidR="0047008C">
        <w:rPr>
          <w:rFonts w:ascii="Times New Roman" w:hAnsi="Times New Roman"/>
          <w:sz w:val="24"/>
        </w:rPr>
        <w:t xml:space="preserve">sources of </w:t>
      </w:r>
      <w:r w:rsidRPr="00BE30F0">
        <w:rPr>
          <w:rFonts w:ascii="Times New Roman" w:hAnsi="Times New Roman"/>
          <w:sz w:val="24"/>
        </w:rPr>
        <w:t xml:space="preserve">emergent coordination. We will distinguish between four such </w:t>
      </w:r>
      <w:r w:rsidR="0047008C">
        <w:rPr>
          <w:rFonts w:ascii="Times New Roman" w:hAnsi="Times New Roman"/>
          <w:sz w:val="24"/>
        </w:rPr>
        <w:t>sources</w:t>
      </w:r>
      <w:r w:rsidRPr="00BE30F0">
        <w:rPr>
          <w:rFonts w:ascii="Times New Roman" w:hAnsi="Times New Roman"/>
          <w:sz w:val="24"/>
        </w:rPr>
        <w:t xml:space="preserve">, 1) entrainment, 2) common affordances, 3) perception action matching, and 4) action simulation. </w:t>
      </w:r>
    </w:p>
    <w:p w:rsidR="00F41DA9" w:rsidRPr="00BE30F0" w:rsidRDefault="00F41DA9" w:rsidP="00F41DA9">
      <w:pPr>
        <w:pStyle w:val="Heading3"/>
        <w:spacing w:line="480" w:lineRule="auto"/>
        <w:rPr>
          <w:rFonts w:ascii="Times New Roman" w:hAnsi="Times New Roman"/>
          <w:b w:val="0"/>
          <w:i/>
          <w:sz w:val="24"/>
        </w:rPr>
      </w:pPr>
      <w:r w:rsidRPr="00BE30F0">
        <w:rPr>
          <w:rFonts w:ascii="Times New Roman" w:hAnsi="Times New Roman"/>
          <w:b w:val="0"/>
          <w:i/>
          <w:sz w:val="24"/>
        </w:rPr>
        <w:t>Entrainment</w:t>
      </w:r>
    </w:p>
    <w:p w:rsidR="00F41DA9" w:rsidRPr="00BE30F0" w:rsidRDefault="00F41DA9" w:rsidP="00F41DA9">
      <w:pPr>
        <w:spacing w:after="0" w:line="480" w:lineRule="auto"/>
        <w:rPr>
          <w:rFonts w:ascii="Times New Roman" w:hAnsi="Times New Roman"/>
          <w:sz w:val="24"/>
        </w:rPr>
      </w:pPr>
      <w:r w:rsidRPr="00BE30F0">
        <w:rPr>
          <w:rFonts w:ascii="Times New Roman" w:hAnsi="Times New Roman"/>
          <w:sz w:val="24"/>
        </w:rPr>
        <w:t>Entrainment is perhaps the most widely studied social motor coordination process (Schmidt, Fitzpatrick, Caron, &amp; Mergeche, in press). For instance, two people in rocking chairs involuntarily synchronize their rocking frequencies (Richardson, Marsh, Eisenhower, Goodman, &amp; Schmidt, 2007), and audiences in theatres tend to clap in unison (</w:t>
      </w:r>
      <w:r>
        <w:rPr>
          <w:rFonts w:ascii="Times New Roman" w:hAnsi="Times New Roman"/>
          <w:sz w:val="24"/>
        </w:rPr>
        <w:t>Néda</w:t>
      </w:r>
      <w:r w:rsidRPr="00BE30F0">
        <w:rPr>
          <w:rFonts w:ascii="Times New Roman" w:hAnsi="Times New Roman"/>
          <w:sz w:val="24"/>
        </w:rPr>
        <w:t xml:space="preserve">, </w:t>
      </w:r>
      <w:r>
        <w:rPr>
          <w:rFonts w:ascii="Times New Roman" w:hAnsi="Times New Roman"/>
          <w:sz w:val="24"/>
        </w:rPr>
        <w:t>Ravasz, Brechet, Vicsek, and Barabási</w:t>
      </w:r>
      <w:r w:rsidRPr="00BE30F0">
        <w:rPr>
          <w:rFonts w:ascii="Times New Roman" w:hAnsi="Times New Roman"/>
          <w:sz w:val="24"/>
        </w:rPr>
        <w:t xml:space="preserve">, 2000). </w:t>
      </w:r>
      <w:r>
        <w:rPr>
          <w:rFonts w:ascii="Times New Roman" w:hAnsi="Times New Roman"/>
          <w:sz w:val="24"/>
        </w:rPr>
        <w:t>E</w:t>
      </w:r>
      <w:r w:rsidRPr="00BE30F0">
        <w:rPr>
          <w:rFonts w:ascii="Times New Roman" w:hAnsi="Times New Roman"/>
          <w:sz w:val="24"/>
        </w:rPr>
        <w:t xml:space="preserve">ntrainment is a process that leads to temporal coordination of two actors’ behaviour, in particular, synchronization, even in the absence of a direct mechanical coupling. In dynamical systems research interpersonal entrainment is often considered as a particular instance of the coupling of rhythmic oscillators (Schmidt &amp; Richardson, 2008) that is frequently observed in mechanical as well as biological systems. </w:t>
      </w:r>
    </w:p>
    <w:p w:rsidR="00F41DA9" w:rsidRPr="00BE30F0" w:rsidRDefault="00F41DA9" w:rsidP="00F41DA9">
      <w:pPr>
        <w:pStyle w:val="Heading3"/>
        <w:spacing w:line="480" w:lineRule="auto"/>
        <w:rPr>
          <w:rFonts w:ascii="Times New Roman" w:hAnsi="Times New Roman"/>
          <w:b w:val="0"/>
          <w:i/>
          <w:sz w:val="24"/>
        </w:rPr>
      </w:pPr>
      <w:commentRangeStart w:id="1"/>
      <w:r w:rsidRPr="00BE30F0">
        <w:rPr>
          <w:rFonts w:ascii="Times New Roman" w:hAnsi="Times New Roman"/>
          <w:b w:val="0"/>
          <w:i/>
          <w:sz w:val="24"/>
        </w:rPr>
        <w:t>Common Affordances</w:t>
      </w:r>
      <w:commentRangeEnd w:id="1"/>
      <w:r w:rsidR="002B192D">
        <w:rPr>
          <w:rStyle w:val="CommentReference"/>
          <w:rFonts w:ascii="Sabon" w:hAnsi="Sabon"/>
          <w:b w:val="0"/>
          <w:bCs w:val="0"/>
          <w:vanish/>
        </w:rPr>
        <w:commentReference w:id="1"/>
      </w:r>
    </w:p>
    <w:p w:rsidR="00F41DA9" w:rsidRPr="00BE30F0" w:rsidRDefault="00F41DA9" w:rsidP="00F41DA9">
      <w:pPr>
        <w:spacing w:after="0" w:line="480" w:lineRule="auto"/>
        <w:rPr>
          <w:rFonts w:ascii="Times New Roman" w:hAnsi="Times New Roman"/>
          <w:sz w:val="24"/>
        </w:rPr>
      </w:pPr>
      <w:r w:rsidRPr="00BE30F0">
        <w:rPr>
          <w:rFonts w:ascii="Times New Roman" w:hAnsi="Times New Roman"/>
          <w:sz w:val="24"/>
        </w:rPr>
        <w:t>Whereas entrainment occurs in the direct interaction between agents, common object affordances provide the basis for a further dynamical process of emergent coordination. Object affordances (Gibson, 1977)</w:t>
      </w:r>
      <w:r w:rsidR="0075185C">
        <w:rPr>
          <w:rFonts w:ascii="Times New Roman" w:hAnsi="Times New Roman"/>
          <w:sz w:val="24"/>
        </w:rPr>
        <w:t>,</w:t>
      </w:r>
      <w:r w:rsidRPr="00BE30F0">
        <w:rPr>
          <w:rFonts w:ascii="Times New Roman" w:hAnsi="Times New Roman"/>
          <w:sz w:val="24"/>
        </w:rPr>
        <w:t xml:space="preserve"> previously discussed as the ‘funktionale Toenung’ of objects (von Uexkuell, 1920)</w:t>
      </w:r>
      <w:r w:rsidR="0075185C">
        <w:rPr>
          <w:rFonts w:ascii="Times New Roman" w:hAnsi="Times New Roman"/>
          <w:sz w:val="24"/>
        </w:rPr>
        <w:t>,</w:t>
      </w:r>
      <w:r w:rsidRPr="00BE30F0">
        <w:rPr>
          <w:rFonts w:ascii="Times New Roman" w:hAnsi="Times New Roman"/>
          <w:sz w:val="24"/>
        </w:rPr>
        <w:t xml:space="preserve"> specify the action opportunities that an object provides for an agent with a particular action repertoire. For instance a chair ‘invites’ sitting down on it. When two agents have similar action repertoires and perceive the same object, they are likely to engage in similar actions because the object affords the same action for both of them. This can lead to emergent coordination when agents perceive the same objects at the same time. Examples for </w:t>
      </w:r>
      <w:r w:rsidR="0082593E">
        <w:rPr>
          <w:rFonts w:ascii="Times New Roman" w:hAnsi="Times New Roman"/>
          <w:sz w:val="24"/>
        </w:rPr>
        <w:t>of</w:t>
      </w:r>
      <w:r w:rsidR="0082593E" w:rsidRPr="00BE30F0">
        <w:rPr>
          <w:rFonts w:ascii="Times New Roman" w:hAnsi="Times New Roman"/>
          <w:sz w:val="24"/>
        </w:rPr>
        <w:t xml:space="preserve"> </w:t>
      </w:r>
      <w:r w:rsidRPr="00BE30F0">
        <w:rPr>
          <w:rFonts w:ascii="Times New Roman" w:hAnsi="Times New Roman"/>
          <w:sz w:val="24"/>
        </w:rPr>
        <w:t xml:space="preserve">objects with a common affordance that may induce emergent coordination include the arrival of a bus, an apple falling from a tree, and a </w:t>
      </w:r>
      <w:r w:rsidR="0022151B">
        <w:rPr>
          <w:rFonts w:ascii="Times New Roman" w:hAnsi="Times New Roman"/>
          <w:sz w:val="24"/>
        </w:rPr>
        <w:t>shelter</w:t>
      </w:r>
      <w:r w:rsidR="0022151B" w:rsidRPr="00BE30F0">
        <w:rPr>
          <w:rFonts w:ascii="Times New Roman" w:hAnsi="Times New Roman"/>
          <w:sz w:val="24"/>
        </w:rPr>
        <w:t xml:space="preserve"> </w:t>
      </w:r>
      <w:r w:rsidRPr="00BE30F0">
        <w:rPr>
          <w:rFonts w:ascii="Times New Roman" w:hAnsi="Times New Roman"/>
          <w:sz w:val="24"/>
        </w:rPr>
        <w:t xml:space="preserve">in the park.  </w:t>
      </w:r>
    </w:p>
    <w:p w:rsidR="00F41DA9" w:rsidRPr="00BE30F0" w:rsidRDefault="00F41DA9" w:rsidP="00F41DA9">
      <w:pPr>
        <w:pStyle w:val="Heading3"/>
        <w:spacing w:line="480" w:lineRule="auto"/>
        <w:rPr>
          <w:rFonts w:ascii="Times New Roman" w:hAnsi="Times New Roman"/>
          <w:b w:val="0"/>
          <w:i/>
          <w:sz w:val="24"/>
        </w:rPr>
      </w:pPr>
      <w:r>
        <w:rPr>
          <w:rFonts w:ascii="Times New Roman" w:hAnsi="Times New Roman"/>
          <w:b w:val="0"/>
          <w:i/>
          <w:sz w:val="24"/>
        </w:rPr>
        <w:t>Perception</w:t>
      </w:r>
      <w:ins w:id="2" w:author="Günther Knoblich" w:date="2010-09-06T14:32:00Z">
        <w:r w:rsidR="00C03AFB">
          <w:rPr>
            <w:rFonts w:ascii="Times New Roman" w:hAnsi="Times New Roman"/>
            <w:b w:val="0"/>
            <w:i/>
            <w:sz w:val="24"/>
          </w:rPr>
          <w:t xml:space="preserve"> </w:t>
        </w:r>
      </w:ins>
      <w:r w:rsidRPr="00BE30F0">
        <w:rPr>
          <w:rFonts w:ascii="Times New Roman" w:hAnsi="Times New Roman"/>
          <w:b w:val="0"/>
          <w:i/>
          <w:sz w:val="24"/>
        </w:rPr>
        <w:t>action matching: Common action representations</w:t>
      </w:r>
    </w:p>
    <w:p w:rsidR="00F41DA9" w:rsidRPr="00BE30F0" w:rsidRDefault="00F41DA9" w:rsidP="00F41DA9">
      <w:pPr>
        <w:spacing w:after="0" w:line="480" w:lineRule="auto"/>
        <w:rPr>
          <w:rFonts w:ascii="Times New Roman" w:hAnsi="Times New Roman"/>
          <w:sz w:val="24"/>
        </w:rPr>
      </w:pPr>
      <w:r w:rsidRPr="00BE30F0">
        <w:rPr>
          <w:rFonts w:ascii="Times New Roman" w:hAnsi="Times New Roman"/>
          <w:sz w:val="24"/>
        </w:rPr>
        <w:t xml:space="preserve">A third process that can lead to emergent coordination is the matching of observed actions onto the observer’s own action repertoire. Such a matching can lead to mimicry of observed actions because perceiving a particular action activates corresponding representations that also guide the actions of the observer. Common representations in perception and action have been postulated in extensions (Hommel, Muesseler, Aschersleben, &amp; Prinz, 2001; Jeannerod, 1999; Prinz, 1997) of ideomotor theories of voluntary action control (James, 1890) and have received neurophysiological support from single-cell studies in monkeys and brain imaging studies in humans (Rizolatti &amp; Sinigalia, 2010). In monkeys and humans the matching is based on the similarity in actor-object relations.  For instance, seeing someone grasp a grape activates grasping actions directed at small, round objects. In humans, the matching can also be based on similarity in intransitive movements that are not directed at objects. For instance, observing someone dancing will activate corresponding action representations if one knows how to dance (Calvo-Merino, </w:t>
      </w:r>
      <w:r>
        <w:rPr>
          <w:rFonts w:ascii="Times New Roman" w:hAnsi="Times New Roman"/>
          <w:sz w:val="24"/>
        </w:rPr>
        <w:t xml:space="preserve">Glaser, </w:t>
      </w:r>
      <w:r w:rsidRPr="00BE30F0">
        <w:rPr>
          <w:rFonts w:ascii="Times New Roman" w:hAnsi="Times New Roman"/>
          <w:sz w:val="24"/>
        </w:rPr>
        <w:t>Cross</w:t>
      </w:r>
      <w:r>
        <w:rPr>
          <w:rFonts w:ascii="Times New Roman" w:hAnsi="Times New Roman"/>
          <w:sz w:val="24"/>
        </w:rPr>
        <w:t xml:space="preserve">, </w:t>
      </w:r>
      <w:r>
        <w:rPr>
          <w:rFonts w:ascii="Times New Roman" w:eastAsia="SimSun" w:hAnsi="Times New Roman"/>
          <w:sz w:val="24"/>
          <w:lang w:val="en-US"/>
        </w:rPr>
        <w:t>Grèzes, Passingham, &amp; Haggard, 2005; Cross, Hamilton, &amp; Grafton, 2006</w:t>
      </w:r>
      <w:r w:rsidRPr="00BE30F0">
        <w:rPr>
          <w:rFonts w:ascii="Times New Roman" w:hAnsi="Times New Roman"/>
          <w:sz w:val="24"/>
        </w:rPr>
        <w:t>). The perception action match can lead to emergent coordination because it induces the same action tendencies in different agents who observe each other’s actions (Knoblich &amp; Sebanz, 2008).</w:t>
      </w:r>
    </w:p>
    <w:p w:rsidR="00F41DA9" w:rsidRPr="00BE30F0" w:rsidRDefault="00F41DA9" w:rsidP="00F41DA9">
      <w:pPr>
        <w:pStyle w:val="Heading3"/>
        <w:spacing w:line="480" w:lineRule="auto"/>
        <w:rPr>
          <w:rFonts w:ascii="Times New Roman" w:hAnsi="Times New Roman"/>
          <w:b w:val="0"/>
          <w:i/>
          <w:sz w:val="24"/>
        </w:rPr>
      </w:pPr>
      <w:r w:rsidRPr="00BE30F0">
        <w:rPr>
          <w:rFonts w:ascii="Times New Roman" w:hAnsi="Times New Roman"/>
          <w:b w:val="0"/>
          <w:i/>
          <w:sz w:val="24"/>
        </w:rPr>
        <w:t>Action simulation: Common predictive models</w:t>
      </w:r>
    </w:p>
    <w:p w:rsidR="00F41DA9" w:rsidRDefault="00F41DA9" w:rsidP="00F41DA9">
      <w:pPr>
        <w:spacing w:after="0" w:line="480" w:lineRule="auto"/>
        <w:rPr>
          <w:ins w:id="3" w:author="stephen butterfill" w:date="2010-09-03T15:01:00Z"/>
          <w:rFonts w:ascii="Times New Roman" w:hAnsi="Times New Roman"/>
          <w:sz w:val="24"/>
        </w:rPr>
      </w:pPr>
      <w:r w:rsidRPr="00BE30F0">
        <w:rPr>
          <w:rFonts w:ascii="Times New Roman" w:hAnsi="Times New Roman"/>
          <w:sz w:val="24"/>
        </w:rPr>
        <w:t>The fourth process of emergent coordination is closely related to the perception action matching described above. Once a match between observed and performed actions is established it enables the observer to apply predictive models in his or her motor system to accurately predict the timing and outcomes of observed actions. This processes is often referred to as action simulation (Sebanz &amp; Knoblich, 2009) because it uses internal models guiding an agent’s own actions to predict other agents’ actions in real time (Wolpert, Doya, &amp; Kawato, 2003). To illustrate, a basketball player observing a shot will be able to accurately predict whether the shot will be a hit or a miss (Aglioti, Cesari, &amp; Romani, &amp; Urgesi, 2008). Action simulation can lead to emergent coordination because it induces the same expectations about the unfolding of actions in different actors and thus induces similar action tendencies for future actions (Knoblich &amp; Sebanz, 2008).</w:t>
      </w:r>
    </w:p>
    <w:p w:rsidR="004E7FA1" w:rsidRPr="00BE30F0" w:rsidRDefault="004E7FA1" w:rsidP="00F41DA9">
      <w:pPr>
        <w:numPr>
          <w:ins w:id="4" w:author="stephen butterfill" w:date="2010-09-03T15:01:00Z"/>
        </w:numPr>
        <w:spacing w:after="0" w:line="480" w:lineRule="auto"/>
        <w:rPr>
          <w:rFonts w:ascii="Times New Roman" w:hAnsi="Times New Roman"/>
          <w:sz w:val="24"/>
        </w:rPr>
      </w:pPr>
      <w:ins w:id="5" w:author="stephen butterfill" w:date="2010-09-03T15:01:00Z">
        <w:r>
          <w:rPr>
            <w:rFonts w:ascii="Times New Roman" w:hAnsi="Times New Roman"/>
            <w:sz w:val="24"/>
          </w:rPr>
          <w:tab/>
          <w:t xml:space="preserve">This concludes </w:t>
        </w:r>
      </w:ins>
      <w:ins w:id="6" w:author="stephen butterfill" w:date="2010-09-03T15:02:00Z">
        <w:r w:rsidR="006D02B6">
          <w:rPr>
            <w:rFonts w:ascii="Times New Roman" w:hAnsi="Times New Roman"/>
            <w:sz w:val="24"/>
          </w:rPr>
          <w:t xml:space="preserve">our </w:t>
        </w:r>
      </w:ins>
      <w:ins w:id="7" w:author="stephen butterfill" w:date="2010-09-03T15:06:00Z">
        <w:r w:rsidR="0047008C">
          <w:rPr>
            <w:rFonts w:ascii="Times New Roman" w:hAnsi="Times New Roman"/>
            <w:sz w:val="24"/>
          </w:rPr>
          <w:t xml:space="preserve">preliminary </w:t>
        </w:r>
      </w:ins>
      <w:ins w:id="8" w:author="stephen butterfill" w:date="2010-09-03T15:05:00Z">
        <w:r w:rsidR="0047008C">
          <w:rPr>
            <w:rFonts w:ascii="Times New Roman" w:hAnsi="Times New Roman"/>
            <w:sz w:val="24"/>
          </w:rPr>
          <w:t>outline</w:t>
        </w:r>
      </w:ins>
      <w:ins w:id="9" w:author="stephen butterfill" w:date="2010-09-03T15:02:00Z">
        <w:r w:rsidR="006D02B6">
          <w:rPr>
            <w:rFonts w:ascii="Times New Roman" w:hAnsi="Times New Roman"/>
            <w:sz w:val="24"/>
          </w:rPr>
          <w:t xml:space="preserve"> of </w:t>
        </w:r>
      </w:ins>
      <w:ins w:id="10" w:author="stephen butterfill" w:date="2010-09-03T15:13:00Z">
        <w:r w:rsidR="00121959">
          <w:rPr>
            <w:rFonts w:ascii="Times New Roman" w:hAnsi="Times New Roman"/>
            <w:sz w:val="24"/>
          </w:rPr>
          <w:t xml:space="preserve">four </w:t>
        </w:r>
      </w:ins>
      <w:ins w:id="11" w:author="stephen butterfill" w:date="2010-09-03T15:06:00Z">
        <w:r w:rsidR="0047008C">
          <w:rPr>
            <w:rFonts w:ascii="Times New Roman" w:hAnsi="Times New Roman"/>
            <w:sz w:val="24"/>
          </w:rPr>
          <w:t xml:space="preserve">sources of </w:t>
        </w:r>
      </w:ins>
      <w:ins w:id="12" w:author="stephen butterfill" w:date="2010-09-03T15:02:00Z">
        <w:r w:rsidR="006D02B6">
          <w:rPr>
            <w:rFonts w:ascii="Times New Roman" w:hAnsi="Times New Roman"/>
            <w:sz w:val="24"/>
          </w:rPr>
          <w:t>emergent coordination</w:t>
        </w:r>
      </w:ins>
      <w:ins w:id="13" w:author="stephen butterfill" w:date="2010-09-03T15:14:00Z">
        <w:r w:rsidR="00121959">
          <w:rPr>
            <w:rFonts w:ascii="Times New Roman" w:hAnsi="Times New Roman"/>
            <w:sz w:val="24"/>
          </w:rPr>
          <w:t xml:space="preserve">.  In the next main section we </w:t>
        </w:r>
      </w:ins>
      <w:ins w:id="14" w:author="stephen butterfill" w:date="2010-09-03T15:18:00Z">
        <w:r w:rsidR="00055BCC">
          <w:rPr>
            <w:rFonts w:ascii="Times New Roman" w:hAnsi="Times New Roman"/>
            <w:sz w:val="24"/>
          </w:rPr>
          <w:t>present</w:t>
        </w:r>
      </w:ins>
      <w:ins w:id="15" w:author="stephen butterfill" w:date="2010-09-03T15:14:00Z">
        <w:r w:rsidR="00121959">
          <w:rPr>
            <w:rFonts w:ascii="Times New Roman" w:hAnsi="Times New Roman"/>
            <w:sz w:val="24"/>
          </w:rPr>
          <w:t xml:space="preserve"> evidence for the existence of emergent coordination generally and</w:t>
        </w:r>
      </w:ins>
      <w:ins w:id="16" w:author="stephen butterfill" w:date="2010-09-03T16:00:00Z">
        <w:r w:rsidR="00C1153E">
          <w:rPr>
            <w:rFonts w:ascii="Times New Roman" w:hAnsi="Times New Roman"/>
            <w:sz w:val="24"/>
          </w:rPr>
          <w:t xml:space="preserve"> for its occurrence</w:t>
        </w:r>
      </w:ins>
      <w:ins w:id="17" w:author="stephen butterfill" w:date="2010-09-03T15:14:00Z">
        <w:r w:rsidR="00121959">
          <w:rPr>
            <w:rFonts w:ascii="Times New Roman" w:hAnsi="Times New Roman"/>
            <w:sz w:val="24"/>
          </w:rPr>
          <w:t xml:space="preserve"> in the context of joint action more specifically, and </w:t>
        </w:r>
      </w:ins>
      <w:ins w:id="18" w:author="stephen butterfill" w:date="2010-09-03T15:18:00Z">
        <w:r w:rsidR="00D821A3">
          <w:rPr>
            <w:rFonts w:ascii="Times New Roman" w:hAnsi="Times New Roman"/>
            <w:sz w:val="24"/>
          </w:rPr>
          <w:t xml:space="preserve">we </w:t>
        </w:r>
        <w:r w:rsidR="00955CE5">
          <w:rPr>
            <w:rFonts w:ascii="Times New Roman" w:hAnsi="Times New Roman"/>
            <w:sz w:val="24"/>
          </w:rPr>
          <w:t xml:space="preserve">discuss </w:t>
        </w:r>
      </w:ins>
      <w:ins w:id="19" w:author="stephen butterfill" w:date="2010-09-03T15:15:00Z">
        <w:r w:rsidR="00121959">
          <w:rPr>
            <w:rFonts w:ascii="Times New Roman" w:hAnsi="Times New Roman"/>
            <w:sz w:val="24"/>
          </w:rPr>
          <w:t>hypotheses about the positive consequences of emergent coordination for joint action</w:t>
        </w:r>
      </w:ins>
      <w:ins w:id="20" w:author="stephen butterfill" w:date="2010-09-03T15:06:00Z">
        <w:r w:rsidR="0047008C">
          <w:rPr>
            <w:rFonts w:ascii="Times New Roman" w:hAnsi="Times New Roman"/>
            <w:sz w:val="24"/>
          </w:rPr>
          <w:t>.</w:t>
        </w:r>
      </w:ins>
      <w:ins w:id="21" w:author="stephen butterfill" w:date="2010-09-03T15:15:00Z">
        <w:r w:rsidR="000D1F7A">
          <w:rPr>
            <w:rFonts w:ascii="Times New Roman" w:hAnsi="Times New Roman"/>
            <w:sz w:val="24"/>
          </w:rPr>
          <w:t xml:space="preserve">  First we turn to planned coordination</w:t>
        </w:r>
      </w:ins>
      <w:ins w:id="22" w:author="stephen butterfill" w:date="2010-09-03T16:03:00Z">
        <w:r w:rsidR="00E04797">
          <w:rPr>
            <w:rFonts w:ascii="Times New Roman" w:hAnsi="Times New Roman"/>
            <w:sz w:val="24"/>
          </w:rPr>
          <w:t xml:space="preserve"> </w:t>
        </w:r>
      </w:ins>
      <w:ins w:id="23" w:author="stephen butterfill" w:date="2010-09-03T15:15:00Z">
        <w:r w:rsidR="000D1F7A">
          <w:rPr>
            <w:rFonts w:ascii="Times New Roman" w:hAnsi="Times New Roman"/>
            <w:sz w:val="24"/>
          </w:rPr>
          <w:t>which</w:t>
        </w:r>
      </w:ins>
      <w:ins w:id="24" w:author="stephen butterfill" w:date="2010-09-03T16:03:00Z">
        <w:r w:rsidR="00E04797">
          <w:rPr>
            <w:rFonts w:ascii="Times New Roman" w:hAnsi="Times New Roman"/>
            <w:sz w:val="24"/>
          </w:rPr>
          <w:t xml:space="preserve">, </w:t>
        </w:r>
      </w:ins>
      <w:ins w:id="25" w:author="stephen butterfill" w:date="2010-09-03T15:16:00Z">
        <w:r w:rsidR="000D1F7A">
          <w:rPr>
            <w:rFonts w:ascii="Times New Roman" w:hAnsi="Times New Roman"/>
            <w:sz w:val="24"/>
          </w:rPr>
          <w:t>unlike emergent coordination</w:t>
        </w:r>
      </w:ins>
      <w:ins w:id="26" w:author="stephen butterfill" w:date="2010-09-03T16:03:00Z">
        <w:r w:rsidR="00E04797">
          <w:rPr>
            <w:rFonts w:ascii="Times New Roman" w:hAnsi="Times New Roman"/>
            <w:sz w:val="24"/>
          </w:rPr>
          <w:t xml:space="preserve">, </w:t>
        </w:r>
      </w:ins>
      <w:ins w:id="27" w:author="stephen butterfill" w:date="2010-09-03T15:16:00Z">
        <w:r w:rsidR="000D1F7A">
          <w:rPr>
            <w:rFonts w:ascii="Times New Roman" w:hAnsi="Times New Roman"/>
            <w:sz w:val="24"/>
          </w:rPr>
          <w:t xml:space="preserve">depends on </w:t>
        </w:r>
      </w:ins>
      <w:ins w:id="28" w:author="stephen butterfill" w:date="2010-09-03T16:03:00Z">
        <w:r w:rsidR="001C1AFE">
          <w:rPr>
            <w:rFonts w:ascii="Times New Roman" w:hAnsi="Times New Roman"/>
            <w:sz w:val="24"/>
          </w:rPr>
          <w:t xml:space="preserve">representing </w:t>
        </w:r>
      </w:ins>
      <w:ins w:id="29" w:author="stephen butterfill" w:date="2010-09-03T16:04:00Z">
        <w:r w:rsidR="00DD1B9F">
          <w:rPr>
            <w:rFonts w:ascii="Times New Roman" w:hAnsi="Times New Roman"/>
            <w:sz w:val="24"/>
          </w:rPr>
          <w:t xml:space="preserve">the </w:t>
        </w:r>
      </w:ins>
      <w:ins w:id="30" w:author="stephen butterfill" w:date="2010-09-03T15:16:00Z">
        <w:r w:rsidR="000D1F7A">
          <w:rPr>
            <w:rFonts w:ascii="Times New Roman" w:hAnsi="Times New Roman"/>
            <w:sz w:val="24"/>
          </w:rPr>
          <w:t xml:space="preserve">outcomes of joint actions and </w:t>
        </w:r>
      </w:ins>
      <w:ins w:id="31" w:author="stephen butterfill" w:date="2010-09-03T15:17:00Z">
        <w:r w:rsidR="000D1F7A">
          <w:rPr>
            <w:rFonts w:ascii="Times New Roman" w:hAnsi="Times New Roman"/>
            <w:sz w:val="24"/>
          </w:rPr>
          <w:t>individual</w:t>
        </w:r>
      </w:ins>
      <w:ins w:id="32" w:author="stephen butterfill" w:date="2010-09-03T16:03:00Z">
        <w:r w:rsidR="00E04797">
          <w:rPr>
            <w:rFonts w:ascii="Times New Roman" w:hAnsi="Times New Roman"/>
            <w:sz w:val="24"/>
          </w:rPr>
          <w:t>s’</w:t>
        </w:r>
      </w:ins>
      <w:ins w:id="33" w:author="stephen butterfill" w:date="2010-09-03T15:17:00Z">
        <w:r w:rsidR="000D1F7A">
          <w:rPr>
            <w:rFonts w:ascii="Times New Roman" w:hAnsi="Times New Roman"/>
            <w:sz w:val="24"/>
          </w:rPr>
          <w:t xml:space="preserve"> contributions to </w:t>
        </w:r>
      </w:ins>
      <w:ins w:id="34" w:author="stephen butterfill" w:date="2010-09-03T16:04:00Z">
        <w:r w:rsidR="00DD1B9F">
          <w:rPr>
            <w:rFonts w:ascii="Times New Roman" w:hAnsi="Times New Roman"/>
            <w:sz w:val="24"/>
          </w:rPr>
          <w:t>them</w:t>
        </w:r>
      </w:ins>
      <w:commentRangeStart w:id="35"/>
      <w:ins w:id="36" w:author="stephen butterfill" w:date="2010-09-03T15:17:00Z">
        <w:r w:rsidR="000D1F7A" w:rsidRPr="00EC781F">
          <w:rPr>
            <w:rFonts w:ascii="Times New Roman" w:hAnsi="Times New Roman"/>
            <w:sz w:val="24"/>
          </w:rPr>
          <w:t>.</w:t>
        </w:r>
      </w:ins>
      <w:commentRangeEnd w:id="35"/>
      <w:r w:rsidR="00EC781F">
        <w:rPr>
          <w:rStyle w:val="CommentReference"/>
          <w:vanish/>
        </w:rPr>
        <w:commentReference w:id="35"/>
      </w:r>
    </w:p>
    <w:p w:rsidR="00F41DA9" w:rsidRDefault="00F41DA9" w:rsidP="00F41DA9">
      <w:pPr>
        <w:pStyle w:val="Heading2"/>
        <w:spacing w:line="480" w:lineRule="auto"/>
        <w:rPr>
          <w:rFonts w:ascii="Times New Roman" w:hAnsi="Times New Roman"/>
          <w:b w:val="0"/>
          <w:i w:val="0"/>
          <w:sz w:val="24"/>
        </w:rPr>
      </w:pPr>
    </w:p>
    <w:p w:rsidR="00F41DA9" w:rsidRPr="00BE30F0" w:rsidRDefault="008B7E8A" w:rsidP="00F41DA9">
      <w:pPr>
        <w:pStyle w:val="Heading2"/>
        <w:spacing w:line="480" w:lineRule="auto"/>
        <w:rPr>
          <w:rFonts w:ascii="Times New Roman" w:hAnsi="Times New Roman"/>
          <w:b w:val="0"/>
          <w:i w:val="0"/>
          <w:sz w:val="24"/>
        </w:rPr>
      </w:pPr>
      <w:r>
        <w:rPr>
          <w:rFonts w:ascii="Times New Roman" w:hAnsi="Times New Roman"/>
          <w:b w:val="0"/>
          <w:i w:val="0"/>
          <w:sz w:val="24"/>
        </w:rPr>
        <w:t xml:space="preserve">2.2 </w:t>
      </w:r>
      <w:r w:rsidR="00F41DA9" w:rsidRPr="00BE30F0">
        <w:rPr>
          <w:rFonts w:ascii="Times New Roman" w:hAnsi="Times New Roman"/>
          <w:b w:val="0"/>
          <w:i w:val="0"/>
          <w:sz w:val="24"/>
        </w:rPr>
        <w:t xml:space="preserve">Planned coordination </w:t>
      </w:r>
    </w:p>
    <w:p w:rsidR="00F41DA9" w:rsidRPr="00BE30F0" w:rsidRDefault="00F41DA9" w:rsidP="00F41DA9">
      <w:pPr>
        <w:spacing w:after="0" w:line="480" w:lineRule="auto"/>
        <w:rPr>
          <w:rFonts w:ascii="Times New Roman" w:hAnsi="Times New Roman"/>
          <w:sz w:val="24"/>
        </w:rPr>
      </w:pPr>
      <w:r w:rsidRPr="00BE30F0">
        <w:rPr>
          <w:rFonts w:ascii="Times New Roman" w:hAnsi="Times New Roman"/>
          <w:sz w:val="24"/>
        </w:rPr>
        <w:t>In order to perform joint actions, such as playing a piano duet or lifting a heavy log, planned coordination is</w:t>
      </w:r>
      <w:ins w:id="37" w:author="stephen butterfill" w:date="2010-09-03T15:24:00Z">
        <w:r w:rsidR="00332E90">
          <w:rPr>
            <w:rFonts w:ascii="Times New Roman" w:hAnsi="Times New Roman"/>
            <w:sz w:val="24"/>
          </w:rPr>
          <w:t xml:space="preserve"> usually</w:t>
        </w:r>
      </w:ins>
      <w:r w:rsidRPr="00BE30F0">
        <w:rPr>
          <w:rFonts w:ascii="Times New Roman" w:hAnsi="Times New Roman"/>
          <w:sz w:val="24"/>
        </w:rPr>
        <w:t xml:space="preserve"> required. In planned coordination agents plan their own actions in relation to joint action outcomes or in relation to others’ actions whereas planning is absent or confined to the agent’s own actions in emergent coordination. The extent to which other agents’ tasks, perceptions, and knowledge are taken into account during planning of joint actions may vary greatly. Minimally, planned coordination requires a plan that specifies the joint action outcome</w:t>
      </w:r>
      <w:ins w:id="38" w:author="stephen butterfill" w:date="2010-09-03T15:47:00Z">
        <w:r w:rsidR="00EB269A">
          <w:rPr>
            <w:rFonts w:ascii="Times New Roman" w:hAnsi="Times New Roman"/>
            <w:sz w:val="24"/>
          </w:rPr>
          <w:t xml:space="preserve">, </w:t>
        </w:r>
      </w:ins>
      <w:r w:rsidRPr="00BE30F0">
        <w:rPr>
          <w:rFonts w:ascii="Times New Roman" w:hAnsi="Times New Roman"/>
          <w:sz w:val="24"/>
        </w:rPr>
        <w:t xml:space="preserve">one’s own part in a joint action </w:t>
      </w:r>
      <w:r w:rsidR="00EB269A">
        <w:rPr>
          <w:rFonts w:ascii="Times New Roman" w:hAnsi="Times New Roman"/>
          <w:sz w:val="24"/>
        </w:rPr>
        <w:t>and some awareness that the outcome can only be brought about with the support of another agent or force (X)</w:t>
      </w:r>
      <w:r w:rsidRPr="00BE30F0">
        <w:rPr>
          <w:rFonts w:ascii="Times New Roman" w:hAnsi="Times New Roman"/>
          <w:sz w:val="24"/>
        </w:rPr>
        <w:t xml:space="preserve">. </w:t>
      </w:r>
      <w:r w:rsidR="008307DD">
        <w:rPr>
          <w:rFonts w:ascii="Times New Roman" w:hAnsi="Times New Roman"/>
          <w:sz w:val="24"/>
        </w:rPr>
        <w:t xml:space="preserve"> F</w:t>
      </w:r>
      <w:r w:rsidR="008307DD" w:rsidRPr="00BE30F0">
        <w:rPr>
          <w:rFonts w:ascii="Times New Roman" w:hAnsi="Times New Roman"/>
          <w:sz w:val="24"/>
        </w:rPr>
        <w:t>or the minimal joint action plan</w:t>
      </w:r>
      <w:r w:rsidR="00323C2D">
        <w:rPr>
          <w:rFonts w:ascii="Times New Roman" w:hAnsi="Times New Roman"/>
          <w:sz w:val="24"/>
        </w:rPr>
        <w:t>,</w:t>
      </w:r>
      <w:r w:rsidR="008307DD" w:rsidRPr="00BE30F0">
        <w:rPr>
          <w:rFonts w:ascii="Times New Roman" w:hAnsi="Times New Roman"/>
          <w:sz w:val="24"/>
        </w:rPr>
        <w:t xml:space="preserve"> </w:t>
      </w:r>
      <w:r w:rsidR="008307DD">
        <w:rPr>
          <w:rFonts w:ascii="Times New Roman" w:hAnsi="Times New Roman"/>
          <w:sz w:val="24"/>
        </w:rPr>
        <w:t>t</w:t>
      </w:r>
      <w:r w:rsidR="00EB269A">
        <w:rPr>
          <w:rFonts w:ascii="Times New Roman" w:hAnsi="Times New Roman"/>
          <w:sz w:val="24"/>
        </w:rPr>
        <w:t xml:space="preserve">he identity of X and its </w:t>
      </w:r>
      <w:r w:rsidRPr="00BE30F0">
        <w:rPr>
          <w:rFonts w:ascii="Times New Roman" w:hAnsi="Times New Roman"/>
          <w:sz w:val="24"/>
        </w:rPr>
        <w:t xml:space="preserve">part </w:t>
      </w:r>
      <w:r w:rsidR="00EB269A">
        <w:rPr>
          <w:rFonts w:ascii="Times New Roman" w:hAnsi="Times New Roman"/>
          <w:sz w:val="24"/>
        </w:rPr>
        <w:t xml:space="preserve">in the joint action </w:t>
      </w:r>
      <w:r w:rsidRPr="00BE30F0">
        <w:rPr>
          <w:rFonts w:ascii="Times New Roman" w:hAnsi="Times New Roman"/>
          <w:sz w:val="24"/>
        </w:rPr>
        <w:t>can remain unspecified as captured by the formula ‘</w:t>
      </w:r>
      <w:r w:rsidR="00EB269A">
        <w:rPr>
          <w:rFonts w:ascii="Times New Roman" w:hAnsi="Times New Roman"/>
          <w:sz w:val="24"/>
        </w:rPr>
        <w:t>ME</w:t>
      </w:r>
      <w:r w:rsidRPr="00BE30F0">
        <w:rPr>
          <w:rFonts w:ascii="Times New Roman" w:hAnsi="Times New Roman"/>
          <w:sz w:val="24"/>
        </w:rPr>
        <w:t xml:space="preserve"> + </w:t>
      </w:r>
      <w:r w:rsidR="00EB269A">
        <w:rPr>
          <w:rFonts w:ascii="Times New Roman" w:hAnsi="Times New Roman"/>
          <w:sz w:val="24"/>
        </w:rPr>
        <w:t>X</w:t>
      </w:r>
      <w:r w:rsidR="00EB269A" w:rsidRPr="00BE30F0">
        <w:rPr>
          <w:rFonts w:ascii="Times New Roman" w:hAnsi="Times New Roman"/>
          <w:sz w:val="24"/>
        </w:rPr>
        <w:t>’</w:t>
      </w:r>
      <w:r w:rsidRPr="00BE30F0">
        <w:rPr>
          <w:rFonts w:ascii="Times New Roman" w:hAnsi="Times New Roman"/>
          <w:sz w:val="24"/>
        </w:rPr>
        <w:t xml:space="preserve"> (Vesper</w:t>
      </w:r>
      <w:r>
        <w:rPr>
          <w:rFonts w:ascii="Times New Roman" w:hAnsi="Times New Roman"/>
          <w:sz w:val="24"/>
        </w:rPr>
        <w:t xml:space="preserve"> et al.</w:t>
      </w:r>
      <w:r w:rsidRPr="00BE30F0">
        <w:rPr>
          <w:rFonts w:ascii="Times New Roman" w:hAnsi="Times New Roman"/>
          <w:sz w:val="24"/>
        </w:rPr>
        <w:t xml:space="preserve">, in press). Starting with minimal representational requirements (Clark, 1997) allows one to address a wide range of joint actions </w:t>
      </w:r>
      <w:commentRangeStart w:id="39"/>
      <w:r w:rsidR="009E1E3D" w:rsidRPr="009E1E3D">
        <w:rPr>
          <w:rFonts w:ascii="Times New Roman" w:hAnsi="Times New Roman"/>
          <w:strike/>
          <w:sz w:val="24"/>
          <w:rPrChange w:id="40" w:author="stephen butterfill" w:date="2010-09-03T15:56:00Z">
            <w:rPr>
              <w:rFonts w:ascii="Times New Roman" w:hAnsi="Times New Roman"/>
              <w:sz w:val="24"/>
            </w:rPr>
          </w:rPrChange>
        </w:rPr>
        <w:t>(Tollefsen, 2005)</w:t>
      </w:r>
      <w:commentRangeEnd w:id="39"/>
      <w:r w:rsidR="00431592">
        <w:rPr>
          <w:rStyle w:val="CommentReference"/>
          <w:vanish/>
        </w:rPr>
        <w:commentReference w:id="39"/>
      </w:r>
      <w:r w:rsidRPr="00BE30F0">
        <w:rPr>
          <w:rFonts w:ascii="Times New Roman" w:hAnsi="Times New Roman"/>
          <w:sz w:val="24"/>
        </w:rPr>
        <w:t xml:space="preserve"> that do not involve </w:t>
      </w:r>
      <w:r>
        <w:rPr>
          <w:rFonts w:ascii="Times New Roman" w:hAnsi="Times New Roman"/>
          <w:sz w:val="24"/>
        </w:rPr>
        <w:t>the</w:t>
      </w:r>
      <w:r w:rsidRPr="00BE30F0">
        <w:rPr>
          <w:rFonts w:ascii="Times New Roman" w:hAnsi="Times New Roman"/>
          <w:sz w:val="24"/>
        </w:rPr>
        <w:t xml:space="preserve"> detailed representation of other agents</w:t>
      </w:r>
      <w:r>
        <w:rPr>
          <w:rFonts w:ascii="Times New Roman" w:hAnsi="Times New Roman"/>
          <w:sz w:val="24"/>
        </w:rPr>
        <w:t xml:space="preserve"> or their plans that have been postulated in philosophical approaches to joint action</w:t>
      </w:r>
      <w:r w:rsidRPr="00BE30F0">
        <w:rPr>
          <w:rFonts w:ascii="Times New Roman" w:hAnsi="Times New Roman"/>
          <w:sz w:val="24"/>
        </w:rPr>
        <w:t xml:space="preserve"> (</w:t>
      </w:r>
      <w:r>
        <w:rPr>
          <w:rFonts w:ascii="Times New Roman" w:hAnsi="Times New Roman"/>
          <w:sz w:val="24"/>
        </w:rPr>
        <w:t>Bratman, 1992; Tomasello, Carpenter, Call, Behne, &amp; Moll, 2005</w:t>
      </w:r>
      <w:r w:rsidRPr="00BE30F0">
        <w:rPr>
          <w:rFonts w:ascii="Times New Roman" w:hAnsi="Times New Roman"/>
          <w:sz w:val="24"/>
        </w:rPr>
        <w:t>).</w:t>
      </w:r>
      <w:r>
        <w:rPr>
          <w:rFonts w:ascii="Times New Roman" w:hAnsi="Times New Roman"/>
          <w:sz w:val="24"/>
        </w:rPr>
        <w:t xml:space="preserve"> Given our focus on the nuts and bolts of joint action assuming such detailed representations seem unnecessarily restrictive. Among the many processes contributing to planned coordination we will focus on joint task representations and joint perceptions.</w:t>
      </w:r>
    </w:p>
    <w:p w:rsidR="00F41DA9" w:rsidRPr="00BE30F0" w:rsidRDefault="00F41DA9" w:rsidP="00F41DA9">
      <w:pPr>
        <w:rPr>
          <w:rFonts w:ascii="Times New Roman" w:hAnsi="Times New Roman"/>
          <w:b/>
          <w:sz w:val="24"/>
        </w:rPr>
      </w:pPr>
    </w:p>
    <w:p w:rsidR="00F41DA9" w:rsidRPr="008F14F4" w:rsidRDefault="00F41DA9" w:rsidP="00F41DA9">
      <w:pPr>
        <w:pStyle w:val="Heading3"/>
        <w:keepNext w:val="0"/>
        <w:widowControl w:val="0"/>
        <w:spacing w:line="480" w:lineRule="auto"/>
        <w:rPr>
          <w:rFonts w:ascii="Times New Roman" w:hAnsi="Times New Roman"/>
          <w:b w:val="0"/>
          <w:i/>
          <w:sz w:val="24"/>
        </w:rPr>
      </w:pPr>
      <w:commentRangeStart w:id="41"/>
      <w:r w:rsidRPr="008F14F4">
        <w:rPr>
          <w:rFonts w:ascii="Times New Roman" w:hAnsi="Times New Roman"/>
          <w:b w:val="0"/>
          <w:i/>
          <w:sz w:val="24"/>
        </w:rPr>
        <w:t>Joint task representations</w:t>
      </w:r>
      <w:commentRangeEnd w:id="41"/>
      <w:r w:rsidR="00F2388A">
        <w:rPr>
          <w:rStyle w:val="CommentReference"/>
          <w:rFonts w:ascii="Sabon" w:hAnsi="Sabon"/>
          <w:b w:val="0"/>
          <w:bCs w:val="0"/>
          <w:vanish/>
        </w:rPr>
        <w:commentReference w:id="41"/>
      </w:r>
    </w:p>
    <w:p w:rsidR="00F41DA9" w:rsidRPr="00BE30F0" w:rsidRDefault="00F41DA9" w:rsidP="00F41DA9">
      <w:pPr>
        <w:spacing w:after="0" w:line="480" w:lineRule="auto"/>
        <w:rPr>
          <w:rFonts w:ascii="Times New Roman" w:hAnsi="Times New Roman"/>
          <w:sz w:val="24"/>
        </w:rPr>
      </w:pPr>
      <w:r w:rsidRPr="00BE30F0">
        <w:rPr>
          <w:rFonts w:ascii="Times New Roman" w:hAnsi="Times New Roman"/>
          <w:sz w:val="24"/>
        </w:rPr>
        <w:t>In the minimal case</w:t>
      </w:r>
      <w:r>
        <w:rPr>
          <w:rFonts w:ascii="Times New Roman" w:hAnsi="Times New Roman"/>
          <w:sz w:val="24"/>
        </w:rPr>
        <w:t>s</w:t>
      </w:r>
      <w:r w:rsidRPr="00BE30F0">
        <w:rPr>
          <w:rFonts w:ascii="Times New Roman" w:hAnsi="Times New Roman"/>
          <w:sz w:val="24"/>
        </w:rPr>
        <w:t xml:space="preserve"> of </w:t>
      </w:r>
      <w:r>
        <w:rPr>
          <w:rFonts w:ascii="Times New Roman" w:hAnsi="Times New Roman"/>
          <w:sz w:val="24"/>
        </w:rPr>
        <w:t>joint action</w:t>
      </w:r>
      <w:r w:rsidRPr="00BE30F0">
        <w:rPr>
          <w:rFonts w:ascii="Times New Roman" w:hAnsi="Times New Roman"/>
          <w:sz w:val="24"/>
        </w:rPr>
        <w:t xml:space="preserve">, actors represent an outcome that they are not going to achieve alone and the task they need to perform themselves. </w:t>
      </w:r>
      <w:r>
        <w:rPr>
          <w:rFonts w:ascii="Times New Roman" w:hAnsi="Times New Roman"/>
          <w:sz w:val="24"/>
        </w:rPr>
        <w:t xml:space="preserve">Very often, though, joint action involves representations of the other agents who are actually and potentially involved. </w:t>
      </w:r>
      <w:r w:rsidRPr="00BE30F0">
        <w:rPr>
          <w:rFonts w:ascii="Times New Roman" w:hAnsi="Times New Roman"/>
          <w:sz w:val="24"/>
        </w:rPr>
        <w:t xml:space="preserve">For instance, a chimpanzee who can only get food from a tray with the help of a con-specific may </w:t>
      </w:r>
      <w:r>
        <w:rPr>
          <w:rFonts w:ascii="Times New Roman" w:hAnsi="Times New Roman"/>
          <w:sz w:val="24"/>
        </w:rPr>
        <w:t xml:space="preserve">select one among several potential helpers according to how useful each is likely to be </w:t>
      </w:r>
      <w:r w:rsidRPr="00BE30F0">
        <w:rPr>
          <w:rFonts w:ascii="Times New Roman" w:hAnsi="Times New Roman"/>
          <w:sz w:val="24"/>
        </w:rPr>
        <w:t>(Melis, Hare, &amp; Tomasello, 2006)</w:t>
      </w:r>
      <w:r>
        <w:rPr>
          <w:rFonts w:ascii="Times New Roman" w:hAnsi="Times New Roman"/>
          <w:sz w:val="24"/>
        </w:rPr>
        <w:t xml:space="preserve">. This chimpanzee needs to </w:t>
      </w:r>
      <w:r w:rsidRPr="00BE30F0">
        <w:rPr>
          <w:rFonts w:ascii="Times New Roman" w:hAnsi="Times New Roman"/>
          <w:sz w:val="24"/>
        </w:rPr>
        <w:t xml:space="preserve">represent the goal </w:t>
      </w:r>
      <w:r w:rsidR="006E38FA">
        <w:rPr>
          <w:rFonts w:ascii="Times New Roman" w:hAnsi="Times New Roman"/>
          <w:sz w:val="24"/>
        </w:rPr>
        <w:t>of</w:t>
      </w:r>
      <w:r w:rsidR="006E38FA" w:rsidRPr="00BE30F0">
        <w:rPr>
          <w:rFonts w:ascii="Times New Roman" w:hAnsi="Times New Roman"/>
          <w:sz w:val="24"/>
        </w:rPr>
        <w:t xml:space="preserve"> </w:t>
      </w:r>
      <w:r w:rsidRPr="00BE30F0">
        <w:rPr>
          <w:rFonts w:ascii="Times New Roman" w:hAnsi="Times New Roman"/>
          <w:sz w:val="24"/>
        </w:rPr>
        <w:t>obtain</w:t>
      </w:r>
      <w:r w:rsidR="006E38FA">
        <w:rPr>
          <w:rFonts w:ascii="Times New Roman" w:hAnsi="Times New Roman"/>
          <w:sz w:val="24"/>
        </w:rPr>
        <w:t>ing</w:t>
      </w:r>
      <w:r w:rsidRPr="00BE30F0">
        <w:rPr>
          <w:rFonts w:ascii="Times New Roman" w:hAnsi="Times New Roman"/>
          <w:sz w:val="24"/>
        </w:rPr>
        <w:t xml:space="preserve"> food and </w:t>
      </w:r>
      <w:r>
        <w:rPr>
          <w:rFonts w:ascii="Times New Roman" w:hAnsi="Times New Roman"/>
          <w:sz w:val="24"/>
        </w:rPr>
        <w:t>their own</w:t>
      </w:r>
      <w:r w:rsidRPr="00BE30F0">
        <w:rPr>
          <w:rFonts w:ascii="Times New Roman" w:hAnsi="Times New Roman"/>
          <w:sz w:val="24"/>
        </w:rPr>
        <w:t xml:space="preserve"> task of pulling a rope </w:t>
      </w:r>
      <w:r>
        <w:rPr>
          <w:rFonts w:ascii="Times New Roman" w:hAnsi="Times New Roman"/>
          <w:sz w:val="24"/>
        </w:rPr>
        <w:t>but need not have</w:t>
      </w:r>
      <w:r w:rsidRPr="00BE30F0">
        <w:rPr>
          <w:rFonts w:ascii="Times New Roman" w:hAnsi="Times New Roman"/>
          <w:sz w:val="24"/>
        </w:rPr>
        <w:t xml:space="preserve"> detailed representation</w:t>
      </w:r>
      <w:r>
        <w:rPr>
          <w:rFonts w:ascii="Times New Roman" w:hAnsi="Times New Roman"/>
          <w:sz w:val="24"/>
        </w:rPr>
        <w:t>s</w:t>
      </w:r>
      <w:r w:rsidRPr="00BE30F0">
        <w:rPr>
          <w:rFonts w:ascii="Times New Roman" w:hAnsi="Times New Roman"/>
          <w:sz w:val="24"/>
        </w:rPr>
        <w:t xml:space="preserve"> of the con-specific’s actions. Often, however, representations of others’ tasks are more detailed, specifying the actions others are going to perform. Th</w:t>
      </w:r>
      <w:r>
        <w:rPr>
          <w:rFonts w:ascii="Times New Roman" w:hAnsi="Times New Roman"/>
          <w:sz w:val="24"/>
        </w:rPr>
        <w:t xml:space="preserve">is is demonstrated by </w:t>
      </w:r>
      <w:commentRangeStart w:id="42"/>
      <w:r>
        <w:rPr>
          <w:rFonts w:ascii="Times New Roman" w:hAnsi="Times New Roman"/>
          <w:sz w:val="24"/>
        </w:rPr>
        <w:t>children</w:t>
      </w:r>
      <w:ins w:id="43" w:author="stephen butterfill" w:date="2010-09-03T16:07:00Z">
        <w:r w:rsidR="006E38FA">
          <w:rPr>
            <w:rFonts w:ascii="Times New Roman" w:hAnsi="Times New Roman"/>
            <w:sz w:val="24"/>
          </w:rPr>
          <w:t>’s</w:t>
        </w:r>
      </w:ins>
      <w:r w:rsidRPr="00BE30F0">
        <w:rPr>
          <w:rFonts w:ascii="Times New Roman" w:hAnsi="Times New Roman"/>
          <w:sz w:val="24"/>
        </w:rPr>
        <w:t xml:space="preserve"> (Carpenter, 2009) and adults’</w:t>
      </w:r>
      <w:commentRangeEnd w:id="42"/>
      <w:r w:rsidR="006E38FA">
        <w:rPr>
          <w:rStyle w:val="CommentReference"/>
          <w:vanish/>
        </w:rPr>
        <w:commentReference w:id="42"/>
      </w:r>
      <w:r w:rsidRPr="00BE30F0">
        <w:rPr>
          <w:rFonts w:ascii="Times New Roman" w:hAnsi="Times New Roman"/>
          <w:sz w:val="24"/>
        </w:rPr>
        <w:t xml:space="preserve"> proneness to represent specifics of others’ actions and tasks (Sebanz, Knoblich, &amp; Prinz, 2005). </w:t>
      </w:r>
    </w:p>
    <w:p w:rsidR="00F41DA9" w:rsidRPr="00BE30F0" w:rsidRDefault="00A97177" w:rsidP="00F41DA9">
      <w:pPr>
        <w:spacing w:after="0" w:line="480" w:lineRule="auto"/>
        <w:ind w:firstLine="708"/>
        <w:rPr>
          <w:rFonts w:ascii="Times New Roman" w:hAnsi="Times New Roman"/>
          <w:sz w:val="24"/>
        </w:rPr>
      </w:pPr>
      <w:r>
        <w:rPr>
          <w:rFonts w:ascii="Times New Roman" w:hAnsi="Times New Roman"/>
          <w:sz w:val="24"/>
        </w:rPr>
        <w:t xml:space="preserve">Joint task representations </w:t>
      </w:r>
      <w:r w:rsidR="00F41DA9" w:rsidRPr="00BE30F0">
        <w:rPr>
          <w:rFonts w:ascii="Times New Roman" w:hAnsi="Times New Roman"/>
          <w:sz w:val="24"/>
        </w:rPr>
        <w:t xml:space="preserve">provide control structures that allow agents to flexibly engage in </w:t>
      </w:r>
      <w:r>
        <w:rPr>
          <w:rFonts w:ascii="Times New Roman" w:hAnsi="Times New Roman"/>
          <w:sz w:val="24"/>
        </w:rPr>
        <w:t>joint action</w:t>
      </w:r>
      <w:r w:rsidR="00F41DA9" w:rsidRPr="00BE30F0">
        <w:rPr>
          <w:rFonts w:ascii="Times New Roman" w:hAnsi="Times New Roman"/>
          <w:sz w:val="24"/>
        </w:rPr>
        <w:t xml:space="preserve">. Joint task representations not only specify in advance the individual parts each agent (me and you in the simplest case) is going to perform but they also govern monitoring and prediction processes that enable interpersonal coordination in real time (Knoblich &amp; Jordan, 2002; Pacherie &amp; Dokic, 2006). For instance, </w:t>
      </w:r>
      <w:r w:rsidR="00F41DA9">
        <w:rPr>
          <w:rFonts w:ascii="Times New Roman" w:hAnsi="Times New Roman"/>
          <w:sz w:val="24"/>
        </w:rPr>
        <w:t xml:space="preserve">two </w:t>
      </w:r>
      <w:r w:rsidR="00F41DA9" w:rsidRPr="00BE30F0">
        <w:rPr>
          <w:rFonts w:ascii="Times New Roman" w:hAnsi="Times New Roman"/>
          <w:sz w:val="24"/>
        </w:rPr>
        <w:t xml:space="preserve">soccer </w:t>
      </w:r>
      <w:r w:rsidR="00F41DA9">
        <w:rPr>
          <w:rFonts w:ascii="Times New Roman" w:hAnsi="Times New Roman"/>
          <w:sz w:val="24"/>
        </w:rPr>
        <w:t xml:space="preserve">players of one team, where one player is </w:t>
      </w:r>
      <w:r w:rsidR="00F41DA9" w:rsidRPr="00BE30F0">
        <w:rPr>
          <w:rFonts w:ascii="Times New Roman" w:hAnsi="Times New Roman"/>
          <w:sz w:val="24"/>
        </w:rPr>
        <w:t xml:space="preserve">specialized on </w:t>
      </w:r>
      <w:r w:rsidR="00F41DA9">
        <w:rPr>
          <w:rFonts w:ascii="Times New Roman" w:hAnsi="Times New Roman"/>
          <w:sz w:val="24"/>
        </w:rPr>
        <w:t xml:space="preserve">crosses and the other is specialized on headers, </w:t>
      </w:r>
      <w:r w:rsidR="00F41DA9" w:rsidRPr="00BE30F0">
        <w:rPr>
          <w:rFonts w:ascii="Times New Roman" w:hAnsi="Times New Roman"/>
          <w:sz w:val="24"/>
        </w:rPr>
        <w:t>will monitor and predict each other’s running paths in the light of the</w:t>
      </w:r>
      <w:r w:rsidR="00F41DA9">
        <w:rPr>
          <w:rFonts w:ascii="Times New Roman" w:hAnsi="Times New Roman"/>
          <w:sz w:val="24"/>
        </w:rPr>
        <w:t>ir</w:t>
      </w:r>
      <w:r w:rsidR="00F41DA9" w:rsidRPr="00BE30F0">
        <w:rPr>
          <w:rFonts w:ascii="Times New Roman" w:hAnsi="Times New Roman"/>
          <w:sz w:val="24"/>
        </w:rPr>
        <w:t xml:space="preserve"> individual </w:t>
      </w:r>
      <w:r w:rsidR="00F41DA9">
        <w:rPr>
          <w:rFonts w:ascii="Times New Roman" w:hAnsi="Times New Roman"/>
          <w:sz w:val="24"/>
        </w:rPr>
        <w:t>tasks</w:t>
      </w:r>
      <w:r w:rsidR="00F41DA9" w:rsidRPr="00BE30F0">
        <w:rPr>
          <w:rFonts w:ascii="Times New Roman" w:hAnsi="Times New Roman"/>
          <w:sz w:val="24"/>
        </w:rPr>
        <w:t xml:space="preserve">.  </w:t>
      </w:r>
    </w:p>
    <w:p w:rsidR="00F41DA9" w:rsidRPr="008F14F4" w:rsidRDefault="00F41DA9" w:rsidP="00F41DA9">
      <w:pPr>
        <w:pStyle w:val="Heading3"/>
        <w:spacing w:line="480" w:lineRule="auto"/>
        <w:rPr>
          <w:rFonts w:ascii="Times New Roman" w:hAnsi="Times New Roman"/>
          <w:b w:val="0"/>
          <w:i/>
          <w:sz w:val="24"/>
        </w:rPr>
      </w:pPr>
      <w:r w:rsidRPr="008F14F4">
        <w:rPr>
          <w:rFonts w:ascii="Times New Roman" w:hAnsi="Times New Roman"/>
          <w:b w:val="0"/>
          <w:i/>
          <w:sz w:val="24"/>
        </w:rPr>
        <w:t>Joint perceptions</w:t>
      </w:r>
    </w:p>
    <w:p w:rsidR="00F41DA9" w:rsidRDefault="00F41DA9" w:rsidP="00F41DA9">
      <w:pPr>
        <w:widowControl w:val="0"/>
        <w:spacing w:line="480" w:lineRule="auto"/>
        <w:rPr>
          <w:ins w:id="44" w:author="stephen butterfill" w:date="2010-09-03T16:24:00Z"/>
          <w:rFonts w:ascii="Times New Roman" w:hAnsi="Times New Roman"/>
          <w:sz w:val="24"/>
        </w:rPr>
      </w:pPr>
      <w:r w:rsidRPr="00BE30F0">
        <w:rPr>
          <w:rFonts w:ascii="Times New Roman" w:hAnsi="Times New Roman"/>
          <w:sz w:val="24"/>
        </w:rPr>
        <w:t>Planned coordination can be improved by including another’s perceptions into one’s</w:t>
      </w:r>
      <w:r w:rsidR="003F204C">
        <w:rPr>
          <w:rFonts w:ascii="Times New Roman" w:hAnsi="Times New Roman"/>
          <w:sz w:val="24"/>
        </w:rPr>
        <w:t xml:space="preserve"> own</w:t>
      </w:r>
      <w:r w:rsidRPr="00BE30F0">
        <w:rPr>
          <w:rFonts w:ascii="Times New Roman" w:hAnsi="Times New Roman"/>
          <w:sz w:val="24"/>
        </w:rPr>
        <w:t xml:space="preserve"> representation of the other’s task. This can consist in taking the other’s perspective in situations where co-actors’ perspectives on a jointly perceived environment differ such as when two actors sit face to face looking at objects to be assembled. Or it can consist in inferring what a co-actor can or cannot </w:t>
      </w:r>
      <w:r>
        <w:rPr>
          <w:rFonts w:ascii="Times New Roman" w:hAnsi="Times New Roman"/>
          <w:sz w:val="24"/>
        </w:rPr>
        <w:t>perceive</w:t>
      </w:r>
      <w:r w:rsidRPr="00BE30F0">
        <w:rPr>
          <w:rFonts w:ascii="Times New Roman" w:hAnsi="Times New Roman"/>
          <w:sz w:val="24"/>
        </w:rPr>
        <w:t xml:space="preserve"> in situations where perceptual access to objects in the environment differs between co-actors (Brennan &amp; Hann</w:t>
      </w:r>
      <w:r>
        <w:rPr>
          <w:rFonts w:ascii="Times New Roman" w:hAnsi="Times New Roman"/>
          <w:sz w:val="24"/>
        </w:rPr>
        <w:t>a</w:t>
      </w:r>
      <w:r w:rsidRPr="00BE30F0">
        <w:rPr>
          <w:rFonts w:ascii="Times New Roman" w:hAnsi="Times New Roman"/>
          <w:sz w:val="24"/>
        </w:rPr>
        <w:t xml:space="preserve">, 2009; Keysar et al., 2009). Although it is debated how prone agents are to co-representing each other’s perceptions, </w:t>
      </w:r>
      <w:r>
        <w:rPr>
          <w:rFonts w:ascii="Times New Roman" w:hAnsi="Times New Roman"/>
          <w:sz w:val="24"/>
        </w:rPr>
        <w:t>there is evidence that at least some aspects of another’s perspective are computed even when doing so hinders one’s own performance (Samson, Apperly, Braithwaite, Andrews, &amp; Bodely Scott, in press). C</w:t>
      </w:r>
      <w:r w:rsidRPr="00BE30F0">
        <w:rPr>
          <w:rFonts w:ascii="Times New Roman" w:hAnsi="Times New Roman"/>
          <w:sz w:val="24"/>
        </w:rPr>
        <w:t>o-represent</w:t>
      </w:r>
      <w:r>
        <w:rPr>
          <w:rFonts w:ascii="Times New Roman" w:hAnsi="Times New Roman"/>
          <w:sz w:val="24"/>
        </w:rPr>
        <w:t xml:space="preserve">ed perceptions might </w:t>
      </w:r>
      <w:r w:rsidRPr="00BE30F0">
        <w:rPr>
          <w:rFonts w:ascii="Times New Roman" w:hAnsi="Times New Roman"/>
          <w:sz w:val="24"/>
        </w:rPr>
        <w:t xml:space="preserve">be highly useful for planned coordination </w:t>
      </w:r>
      <w:r>
        <w:rPr>
          <w:rFonts w:ascii="Times New Roman" w:hAnsi="Times New Roman"/>
          <w:sz w:val="24"/>
        </w:rPr>
        <w:t>in helping to establish</w:t>
      </w:r>
      <w:r w:rsidRPr="00BE30F0">
        <w:rPr>
          <w:rFonts w:ascii="Times New Roman" w:hAnsi="Times New Roman"/>
          <w:sz w:val="24"/>
        </w:rPr>
        <w:t xml:space="preserve"> perceptual common ground between actors (Clark, 1996)</w:t>
      </w:r>
      <w:r>
        <w:rPr>
          <w:rFonts w:ascii="Times New Roman" w:hAnsi="Times New Roman"/>
          <w:sz w:val="24"/>
        </w:rPr>
        <w:t>, in enabling one to adapt one’s own task, and in facilitating monitoring of the other’s task.</w:t>
      </w:r>
    </w:p>
    <w:p w:rsidR="00680B13" w:rsidRDefault="00680B13" w:rsidP="00F41DA9">
      <w:pPr>
        <w:widowControl w:val="0"/>
        <w:numPr>
          <w:ins w:id="45" w:author="stephen butterfill" w:date="2010-09-03T16:24:00Z"/>
        </w:numPr>
        <w:spacing w:line="480" w:lineRule="auto"/>
        <w:rPr>
          <w:ins w:id="46" w:author="stephen butterfill" w:date="2010-09-03T16:24:00Z"/>
          <w:rFonts w:ascii="Times New Roman" w:hAnsi="Times New Roman"/>
          <w:sz w:val="24"/>
        </w:rPr>
      </w:pPr>
    </w:p>
    <w:p w:rsidR="00680B13" w:rsidRDefault="00680B13" w:rsidP="00F41DA9">
      <w:pPr>
        <w:widowControl w:val="0"/>
        <w:spacing w:line="480" w:lineRule="auto"/>
        <w:rPr>
          <w:rFonts w:ascii="Times New Roman" w:hAnsi="Times New Roman"/>
          <w:sz w:val="24"/>
        </w:rPr>
      </w:pPr>
      <w:r>
        <w:rPr>
          <w:rFonts w:ascii="Times New Roman" w:hAnsi="Times New Roman"/>
          <w:sz w:val="24"/>
        </w:rPr>
        <w:t>2.3 Summary</w:t>
      </w:r>
    </w:p>
    <w:p w:rsidR="00680B13" w:rsidRDefault="00783D86" w:rsidP="00EE03D3">
      <w:pPr>
        <w:widowControl w:val="0"/>
        <w:spacing w:line="480" w:lineRule="auto"/>
        <w:rPr>
          <w:rFonts w:ascii="Times New Roman" w:hAnsi="Times New Roman"/>
          <w:sz w:val="24"/>
        </w:rPr>
      </w:pPr>
      <w:r>
        <w:rPr>
          <w:rFonts w:ascii="Times New Roman" w:hAnsi="Times New Roman"/>
          <w:sz w:val="24"/>
        </w:rPr>
        <w:t>This section distinguished two types of coordination, one</w:t>
      </w:r>
      <w:r>
        <w:rPr>
          <w:rFonts w:ascii="Times New Roman" w:hAnsi="Times New Roman"/>
          <w:sz w:val="24"/>
        </w:rPr>
        <w:softHyphen/>
      </w:r>
      <w:r>
        <w:rPr>
          <w:rFonts w:ascii="Times New Roman" w:hAnsi="Times New Roman"/>
          <w:sz w:val="24"/>
        </w:rPr>
        <w:softHyphen/>
        <w:t>—emergent coordination—</w:t>
      </w:r>
      <w:r w:rsidR="00EE03D3">
        <w:rPr>
          <w:rFonts w:ascii="Times New Roman" w:hAnsi="Times New Roman"/>
          <w:sz w:val="24"/>
        </w:rPr>
        <w:t xml:space="preserve">involving </w:t>
      </w:r>
      <w:r>
        <w:rPr>
          <w:rFonts w:ascii="Times New Roman" w:hAnsi="Times New Roman"/>
          <w:sz w:val="24"/>
        </w:rPr>
        <w:t xml:space="preserve">multiple individuals acting in similar ways thanks to </w:t>
      </w:r>
      <w:r w:rsidR="00EB4235">
        <w:rPr>
          <w:rFonts w:ascii="Times New Roman" w:hAnsi="Times New Roman"/>
          <w:sz w:val="24"/>
        </w:rPr>
        <w:t>common perception-action couplings</w:t>
      </w:r>
      <w:r w:rsidR="00B77D24">
        <w:rPr>
          <w:rFonts w:ascii="Times New Roman" w:hAnsi="Times New Roman"/>
          <w:sz w:val="24"/>
        </w:rPr>
        <w:t>,</w:t>
      </w:r>
      <w:r>
        <w:rPr>
          <w:rFonts w:ascii="Times New Roman" w:hAnsi="Times New Roman"/>
          <w:sz w:val="24"/>
        </w:rPr>
        <w:t xml:space="preserve"> and another—planned coordination—involving representations of a joint action goal and </w:t>
      </w:r>
      <w:r w:rsidR="008A4D92">
        <w:rPr>
          <w:rFonts w:ascii="Times New Roman" w:hAnsi="Times New Roman"/>
          <w:sz w:val="24"/>
        </w:rPr>
        <w:t xml:space="preserve">contributory tasks to be performed in pursuit of </w:t>
      </w:r>
      <w:r w:rsidR="00C46359">
        <w:rPr>
          <w:rFonts w:ascii="Times New Roman" w:hAnsi="Times New Roman"/>
          <w:sz w:val="24"/>
        </w:rPr>
        <w:t>it</w:t>
      </w:r>
      <w:r w:rsidR="00EB4235">
        <w:rPr>
          <w:rFonts w:ascii="Times New Roman" w:hAnsi="Times New Roman"/>
          <w:sz w:val="24"/>
        </w:rPr>
        <w:t xml:space="preserve">.  </w:t>
      </w:r>
      <w:r w:rsidR="007D147D">
        <w:rPr>
          <w:rFonts w:ascii="Times New Roman" w:hAnsi="Times New Roman"/>
          <w:sz w:val="24"/>
        </w:rPr>
        <w:t>Whereas e</w:t>
      </w:r>
      <w:r w:rsidR="00EB4235">
        <w:rPr>
          <w:rFonts w:ascii="Times New Roman" w:hAnsi="Times New Roman"/>
          <w:sz w:val="24"/>
        </w:rPr>
        <w:t xml:space="preserve">mergent coordination </w:t>
      </w:r>
      <w:r w:rsidR="007D147D">
        <w:rPr>
          <w:rFonts w:ascii="Times New Roman" w:hAnsi="Times New Roman"/>
          <w:sz w:val="24"/>
        </w:rPr>
        <w:t>involves processes such as entrainment and perception</w:t>
      </w:r>
      <w:r w:rsidR="00C03AFB">
        <w:rPr>
          <w:rFonts w:ascii="Times New Roman" w:hAnsi="Times New Roman"/>
          <w:sz w:val="24"/>
        </w:rPr>
        <w:t xml:space="preserve"> </w:t>
      </w:r>
      <w:r w:rsidR="007D147D">
        <w:rPr>
          <w:rFonts w:ascii="Times New Roman" w:hAnsi="Times New Roman"/>
          <w:sz w:val="24"/>
        </w:rPr>
        <w:t xml:space="preserve">action matching, planned coordination is supported by </w:t>
      </w:r>
      <w:r w:rsidR="009613E2">
        <w:rPr>
          <w:rFonts w:ascii="Times New Roman" w:hAnsi="Times New Roman"/>
          <w:sz w:val="24"/>
        </w:rPr>
        <w:t xml:space="preserve">joint </w:t>
      </w:r>
      <w:r w:rsidR="007D147D">
        <w:rPr>
          <w:rFonts w:ascii="Times New Roman" w:hAnsi="Times New Roman"/>
          <w:sz w:val="24"/>
        </w:rPr>
        <w:t xml:space="preserve">task representations and joint perceptions.  </w:t>
      </w:r>
      <w:r w:rsidR="00EE03D3">
        <w:rPr>
          <w:rFonts w:ascii="Times New Roman" w:hAnsi="Times New Roman"/>
          <w:sz w:val="24"/>
        </w:rPr>
        <w:t xml:space="preserve">In what follows we review evidence for the existence of the </w:t>
      </w:r>
      <w:r w:rsidR="000F1A7C">
        <w:rPr>
          <w:rFonts w:ascii="Times New Roman" w:hAnsi="Times New Roman"/>
          <w:sz w:val="24"/>
        </w:rPr>
        <w:t>various</w:t>
      </w:r>
      <w:r w:rsidR="00AF460D">
        <w:rPr>
          <w:rFonts w:ascii="Times New Roman" w:hAnsi="Times New Roman"/>
          <w:sz w:val="24"/>
        </w:rPr>
        <w:t xml:space="preserve"> </w:t>
      </w:r>
      <w:r w:rsidR="00EE03D3">
        <w:rPr>
          <w:rFonts w:ascii="Times New Roman" w:hAnsi="Times New Roman"/>
          <w:sz w:val="24"/>
        </w:rPr>
        <w:t>processes</w:t>
      </w:r>
      <w:r w:rsidR="00AF460D">
        <w:rPr>
          <w:rFonts w:ascii="Times New Roman" w:hAnsi="Times New Roman"/>
          <w:sz w:val="24"/>
        </w:rPr>
        <w:t xml:space="preserve"> and structures</w:t>
      </w:r>
      <w:r w:rsidR="00EE03D3">
        <w:rPr>
          <w:rFonts w:ascii="Times New Roman" w:hAnsi="Times New Roman"/>
          <w:sz w:val="24"/>
        </w:rPr>
        <w:t xml:space="preserve"> </w:t>
      </w:r>
      <w:r w:rsidR="00F1074B">
        <w:rPr>
          <w:rFonts w:ascii="Times New Roman" w:hAnsi="Times New Roman"/>
          <w:sz w:val="24"/>
        </w:rPr>
        <w:t xml:space="preserve">we have </w:t>
      </w:r>
      <w:r w:rsidR="00C46359">
        <w:rPr>
          <w:rFonts w:ascii="Times New Roman" w:hAnsi="Times New Roman"/>
          <w:sz w:val="24"/>
        </w:rPr>
        <w:t xml:space="preserve">linked to </w:t>
      </w:r>
      <w:r w:rsidR="00F1074B">
        <w:rPr>
          <w:rFonts w:ascii="Times New Roman" w:hAnsi="Times New Roman"/>
          <w:sz w:val="24"/>
        </w:rPr>
        <w:t>each type of coordination</w:t>
      </w:r>
      <w:r w:rsidR="00EE03D3">
        <w:rPr>
          <w:rFonts w:ascii="Times New Roman" w:hAnsi="Times New Roman"/>
          <w:sz w:val="24"/>
        </w:rPr>
        <w:t xml:space="preserve">. </w:t>
      </w:r>
      <w:r w:rsidR="002A59ED">
        <w:rPr>
          <w:rFonts w:ascii="Times New Roman" w:hAnsi="Times New Roman"/>
          <w:sz w:val="24"/>
        </w:rPr>
        <w:t xml:space="preserve"> </w:t>
      </w:r>
      <w:r w:rsidR="00EE03D3">
        <w:rPr>
          <w:rFonts w:ascii="Times New Roman" w:hAnsi="Times New Roman"/>
          <w:sz w:val="24"/>
        </w:rPr>
        <w:t xml:space="preserve">Because much of </w:t>
      </w:r>
      <w:r w:rsidR="006850A5">
        <w:rPr>
          <w:rFonts w:ascii="Times New Roman" w:hAnsi="Times New Roman"/>
          <w:sz w:val="24"/>
        </w:rPr>
        <w:t>this</w:t>
      </w:r>
      <w:r w:rsidR="00EE03D3">
        <w:rPr>
          <w:rFonts w:ascii="Times New Roman" w:hAnsi="Times New Roman"/>
          <w:sz w:val="24"/>
        </w:rPr>
        <w:t xml:space="preserve"> evidence is found outside of joint action, we also </w:t>
      </w:r>
      <w:r w:rsidR="00DD708C">
        <w:rPr>
          <w:rFonts w:ascii="Times New Roman" w:hAnsi="Times New Roman"/>
          <w:sz w:val="24"/>
        </w:rPr>
        <w:t>examine</w:t>
      </w:r>
      <w:r w:rsidR="00EE03D3">
        <w:rPr>
          <w:rFonts w:ascii="Times New Roman" w:hAnsi="Times New Roman"/>
          <w:sz w:val="24"/>
        </w:rPr>
        <w:t xml:space="preserve"> </w:t>
      </w:r>
      <w:r w:rsidR="00E0339E">
        <w:rPr>
          <w:rFonts w:ascii="Times New Roman" w:hAnsi="Times New Roman"/>
          <w:sz w:val="24"/>
        </w:rPr>
        <w:t xml:space="preserve">how </w:t>
      </w:r>
      <w:r w:rsidR="00EE03D3">
        <w:rPr>
          <w:rFonts w:ascii="Times New Roman" w:hAnsi="Times New Roman"/>
          <w:sz w:val="24"/>
        </w:rPr>
        <w:t xml:space="preserve">these processes </w:t>
      </w:r>
      <w:r w:rsidR="00E0339E">
        <w:rPr>
          <w:rFonts w:ascii="Times New Roman" w:hAnsi="Times New Roman"/>
          <w:sz w:val="24"/>
        </w:rPr>
        <w:t xml:space="preserve">and structures facilitate </w:t>
      </w:r>
      <w:r w:rsidR="00EE03D3">
        <w:rPr>
          <w:rFonts w:ascii="Times New Roman" w:hAnsi="Times New Roman"/>
          <w:sz w:val="24"/>
        </w:rPr>
        <w:t>joint action</w:t>
      </w:r>
      <w:r w:rsidR="006850A5">
        <w:rPr>
          <w:rFonts w:ascii="Times New Roman" w:hAnsi="Times New Roman"/>
          <w:sz w:val="24"/>
        </w:rPr>
        <w:t>.  I</w:t>
      </w:r>
      <w:r w:rsidR="00EE03D3">
        <w:rPr>
          <w:rFonts w:ascii="Times New Roman" w:hAnsi="Times New Roman"/>
          <w:sz w:val="24"/>
        </w:rPr>
        <w:t>n the final sub-section</w:t>
      </w:r>
      <w:r w:rsidR="006850A5">
        <w:rPr>
          <w:rFonts w:ascii="Times New Roman" w:hAnsi="Times New Roman"/>
          <w:sz w:val="24"/>
        </w:rPr>
        <w:t xml:space="preserve"> we </w:t>
      </w:r>
      <w:r w:rsidR="004C4A97">
        <w:rPr>
          <w:rFonts w:ascii="Times New Roman" w:hAnsi="Times New Roman"/>
          <w:sz w:val="24"/>
        </w:rPr>
        <w:t xml:space="preserve">also </w:t>
      </w:r>
      <w:r w:rsidR="00EE03D3">
        <w:rPr>
          <w:rFonts w:ascii="Times New Roman" w:hAnsi="Times New Roman"/>
          <w:sz w:val="24"/>
        </w:rPr>
        <w:t xml:space="preserve">explore </w:t>
      </w:r>
      <w:r w:rsidR="006A6F1D">
        <w:rPr>
          <w:rFonts w:ascii="Times New Roman" w:hAnsi="Times New Roman"/>
          <w:sz w:val="24"/>
        </w:rPr>
        <w:t xml:space="preserve">the synergy of </w:t>
      </w:r>
      <w:r w:rsidR="00EE03D3">
        <w:rPr>
          <w:rFonts w:ascii="Times New Roman" w:hAnsi="Times New Roman"/>
          <w:sz w:val="24"/>
        </w:rPr>
        <w:t>emergent and planned coordination.</w:t>
      </w:r>
    </w:p>
    <w:p w:rsidR="00680B13" w:rsidRPr="00873964" w:rsidRDefault="00680B13" w:rsidP="00F41DA9">
      <w:pPr>
        <w:widowControl w:val="0"/>
        <w:numPr>
          <w:ins w:id="47" w:author="stephen butterfill" w:date="2010-09-03T16:24:00Z"/>
        </w:numPr>
        <w:spacing w:line="480" w:lineRule="auto"/>
        <w:rPr>
          <w:rFonts w:ascii="Times New Roman" w:hAnsi="Times New Roman"/>
          <w:sz w:val="24"/>
        </w:rPr>
      </w:pPr>
    </w:p>
    <w:p w:rsidR="00F41DA9" w:rsidRPr="000220B0" w:rsidRDefault="001B551A" w:rsidP="00F41DA9">
      <w:pPr>
        <w:pStyle w:val="Heading1"/>
        <w:spacing w:line="480" w:lineRule="auto"/>
        <w:jc w:val="center"/>
        <w:rPr>
          <w:rFonts w:ascii="Times New Roman" w:hAnsi="Times New Roman"/>
          <w:b w:val="0"/>
          <w:sz w:val="24"/>
        </w:rPr>
      </w:pPr>
      <w:r>
        <w:rPr>
          <w:rFonts w:ascii="Times New Roman" w:hAnsi="Times New Roman"/>
          <w:b w:val="0"/>
          <w:sz w:val="24"/>
        </w:rPr>
        <w:t xml:space="preserve">3. </w:t>
      </w:r>
      <w:r w:rsidR="00F41DA9" w:rsidRPr="000220B0">
        <w:rPr>
          <w:rFonts w:ascii="Times New Roman" w:hAnsi="Times New Roman"/>
          <w:b w:val="0"/>
          <w:sz w:val="24"/>
        </w:rPr>
        <w:t>Evidence</w:t>
      </w:r>
      <w:r w:rsidR="00F41DA9">
        <w:rPr>
          <w:rFonts w:ascii="Times New Roman" w:hAnsi="Times New Roman"/>
          <w:b w:val="0"/>
          <w:sz w:val="24"/>
        </w:rPr>
        <w:t xml:space="preserve"> </w:t>
      </w:r>
    </w:p>
    <w:p w:rsidR="00F41DA9" w:rsidRPr="00A273DF" w:rsidRDefault="008B7E8A" w:rsidP="00F41DA9">
      <w:pPr>
        <w:pStyle w:val="Heading2"/>
        <w:spacing w:line="480" w:lineRule="auto"/>
        <w:rPr>
          <w:rFonts w:ascii="Times New Roman" w:hAnsi="Times New Roman"/>
          <w:b w:val="0"/>
          <w:i w:val="0"/>
          <w:sz w:val="24"/>
        </w:rPr>
      </w:pPr>
      <w:r>
        <w:rPr>
          <w:rFonts w:ascii="Times New Roman" w:hAnsi="Times New Roman"/>
          <w:b w:val="0"/>
          <w:i w:val="0"/>
          <w:sz w:val="24"/>
        </w:rPr>
        <w:t xml:space="preserve">3.1 </w:t>
      </w:r>
      <w:r w:rsidR="00F41DA9" w:rsidRPr="00A273DF">
        <w:rPr>
          <w:rFonts w:ascii="Times New Roman" w:hAnsi="Times New Roman"/>
          <w:b w:val="0"/>
          <w:i w:val="0"/>
          <w:sz w:val="24"/>
        </w:rPr>
        <w:t>Emergent coordination</w:t>
      </w:r>
      <w:r w:rsidR="00F41DA9">
        <w:rPr>
          <w:rFonts w:ascii="Times New Roman" w:hAnsi="Times New Roman"/>
          <w:b w:val="0"/>
          <w:i w:val="0"/>
          <w:sz w:val="24"/>
        </w:rPr>
        <w:t xml:space="preserve"> </w:t>
      </w:r>
    </w:p>
    <w:p w:rsidR="00F41DA9" w:rsidRPr="00A273DF" w:rsidRDefault="00F41DA9" w:rsidP="00F41DA9">
      <w:pPr>
        <w:pStyle w:val="Heading3"/>
        <w:spacing w:line="480" w:lineRule="auto"/>
        <w:rPr>
          <w:rFonts w:ascii="Times New Roman" w:hAnsi="Times New Roman"/>
          <w:b w:val="0"/>
          <w:i/>
          <w:sz w:val="24"/>
        </w:rPr>
      </w:pPr>
      <w:r w:rsidRPr="00A273DF">
        <w:rPr>
          <w:rFonts w:ascii="Times New Roman" w:hAnsi="Times New Roman"/>
          <w:b w:val="0"/>
          <w:i/>
          <w:sz w:val="24"/>
        </w:rPr>
        <w:t>Entrainment</w:t>
      </w:r>
      <w:r>
        <w:rPr>
          <w:rFonts w:ascii="Times New Roman" w:hAnsi="Times New Roman"/>
          <w:b w:val="0"/>
          <w:i/>
          <w:sz w:val="24"/>
        </w:rPr>
        <w:t xml:space="preserve"> </w:t>
      </w:r>
    </w:p>
    <w:p w:rsidR="00F41DA9" w:rsidRDefault="00F41DA9" w:rsidP="00F41DA9">
      <w:pPr>
        <w:spacing w:after="0" w:line="480" w:lineRule="auto"/>
        <w:rPr>
          <w:rFonts w:ascii="Times New Roman" w:hAnsi="Times New Roman"/>
          <w:sz w:val="24"/>
        </w:rPr>
      </w:pPr>
      <w:r>
        <w:rPr>
          <w:rFonts w:ascii="Times New Roman" w:hAnsi="Times New Roman"/>
          <w:sz w:val="24"/>
        </w:rPr>
        <w:t>For a long time, psychologists (Condon &amp; Ogston, 1966; Trevarthen, 1979) have recognized the importance of rhythmic behaviour in social interaction. Building on this earlier work psychologists subscribing to a dynamical systems</w:t>
      </w:r>
      <w:ins w:id="48" w:author="stephen butterfill" w:date="2010-09-05T14:34:00Z">
        <w:r w:rsidR="00111245">
          <w:rPr>
            <w:rFonts w:ascii="Times New Roman" w:hAnsi="Times New Roman"/>
            <w:sz w:val="24"/>
          </w:rPr>
          <w:t xml:space="preserve"> </w:t>
        </w:r>
      </w:ins>
      <w:r w:rsidR="00111245">
        <w:rPr>
          <w:rFonts w:ascii="Times New Roman" w:hAnsi="Times New Roman"/>
          <w:sz w:val="24"/>
        </w:rPr>
        <w:t>view</w:t>
      </w:r>
      <w:r>
        <w:rPr>
          <w:rFonts w:ascii="Times New Roman" w:hAnsi="Times New Roman"/>
          <w:sz w:val="24"/>
        </w:rPr>
        <w:t xml:space="preserve"> </w:t>
      </w:r>
      <w:r w:rsidR="008A16F9">
        <w:rPr>
          <w:rFonts w:ascii="Times New Roman" w:hAnsi="Times New Roman"/>
          <w:sz w:val="24"/>
        </w:rPr>
        <w:t xml:space="preserve">now </w:t>
      </w:r>
      <w:r>
        <w:rPr>
          <w:rFonts w:ascii="Times New Roman" w:hAnsi="Times New Roman"/>
          <w:sz w:val="24"/>
        </w:rPr>
        <w:t>propose that entrainment is best understood as a self-organizing process that occurs in coupled oscillators (Haken, Kelso, &amp; Bunz, 1985). The claim is that just as two clocks hanging on the same wall tend to synchronize because they are mechanically coupled (Huygens, 1673/1986) individuals may become automatically coupled through perceiving the same visual, auditory, or haptic information. This hypothesis was tested in experiments that determine whether people fall into synchrony even though they try to keep their own speed (Schmidt &amp; O’Brien, 1997). Such experiments provide converging evidence that people cannot resist falling into synchronous behaviour with others</w:t>
      </w:r>
      <w:r w:rsidRPr="00A273DF">
        <w:rPr>
          <w:rFonts w:ascii="Times New Roman" w:hAnsi="Times New Roman"/>
          <w:sz w:val="24"/>
        </w:rPr>
        <w:t>.</w:t>
      </w:r>
    </w:p>
    <w:p w:rsidR="00F41DA9" w:rsidRDefault="00F41DA9" w:rsidP="00F41DA9">
      <w:pPr>
        <w:spacing w:after="0" w:line="480" w:lineRule="auto"/>
        <w:ind w:firstLine="708"/>
        <w:rPr>
          <w:rFonts w:ascii="Times New Roman" w:hAnsi="Times New Roman"/>
          <w:sz w:val="24"/>
        </w:rPr>
      </w:pPr>
      <w:r>
        <w:rPr>
          <w:rFonts w:ascii="Times New Roman" w:hAnsi="Times New Roman"/>
          <w:sz w:val="24"/>
        </w:rPr>
        <w:t xml:space="preserve">Schmidt and O’Brien (1997) were perhaps the first to study explicitly whether interpersonal entrainment between two people would occur even when both try to resist entrainment and try to maintain their own speed. In their experiment two persons sitting side by side moved a hand held pendulum. One person used her left hand and the other person used her right hand so that the two pendulums were located in between the two persons. On each trial both individuals started out moving their own pendulum in a speed that felt comfortable to them. Importantly, they were asked to look straight and thus did no see each other or the pendulums during this phase. For the second half of each trial both individuals were asked to “maintain their preferred tempo from the first half of the trial while looking at the other participant’s moving pendulum” (Schmidt &amp; O’ Brien, 1997). </w:t>
      </w:r>
    </w:p>
    <w:p w:rsidR="00F41DA9" w:rsidRDefault="00F41DA9" w:rsidP="00F41DA9">
      <w:pPr>
        <w:spacing w:after="0" w:line="480" w:lineRule="auto"/>
        <w:ind w:firstLine="708"/>
        <w:rPr>
          <w:rFonts w:ascii="Times New Roman" w:hAnsi="Times New Roman"/>
          <w:sz w:val="24"/>
        </w:rPr>
      </w:pPr>
      <w:r>
        <w:rPr>
          <w:rFonts w:ascii="Times New Roman" w:hAnsi="Times New Roman"/>
          <w:sz w:val="24"/>
        </w:rPr>
        <w:t xml:space="preserve">Two results showed that participants could not resist falling into synchrony with each other. First, cross-spectral coherence, a sensitive measure of the correlation between the timing of the two individual movements, was higher during the second half of the trial than during the first half of the trial. Second, the relative phase between the two movements was much more frequently close to 0° and 180° during the second half of the trial than during the first half of the trial. Especially the later result shows that the two individuals could not resist falling into synchrony, either in-phase (0°, same synchronized turning points for the pendulum) or anti-phase (180°, different synchronized turning points for the pendulum). </w:t>
      </w:r>
    </w:p>
    <w:p w:rsidR="00F41DA9" w:rsidRDefault="00F41DA9" w:rsidP="00F41DA9">
      <w:pPr>
        <w:spacing w:after="0" w:line="480" w:lineRule="auto"/>
        <w:ind w:firstLine="708"/>
        <w:rPr>
          <w:rFonts w:ascii="Times New Roman" w:hAnsi="Times New Roman"/>
          <w:sz w:val="24"/>
        </w:rPr>
      </w:pPr>
      <w:r>
        <w:rPr>
          <w:rFonts w:ascii="Times New Roman" w:hAnsi="Times New Roman"/>
          <w:sz w:val="24"/>
        </w:rPr>
        <w:t xml:space="preserve">Richardson and colleagues (2007, Experiment 2) obtained further evidence to support this claim. They asked two individuals to rock in a rocking chair at their preferred tempos either while looking at each other or while looking away from each other. The results demonstrated that individuals could not resist interpersonal entrainment even if the ‘natural rocking frequencies’ (eigenfrequencies) of the two rocking chairs they were rocking in differed. </w:t>
      </w:r>
      <w:r w:rsidR="008A16F9">
        <w:rPr>
          <w:rFonts w:ascii="Times New Roman" w:hAnsi="Times New Roman"/>
          <w:sz w:val="24"/>
        </w:rPr>
        <w:t>Unlike</w:t>
      </w:r>
      <w:r>
        <w:rPr>
          <w:rFonts w:ascii="Times New Roman" w:hAnsi="Times New Roman"/>
          <w:sz w:val="24"/>
        </w:rPr>
        <w:t xml:space="preserve"> in the pendulum studies participants were only drawn into in-phase coordination (same synchronized turning front and back) and not into anti-phase coordination suggesting that interpersonal entrainment varies depending on the specific body parts and the specific objects being moved. </w:t>
      </w:r>
    </w:p>
    <w:p w:rsidR="00F41DA9" w:rsidRDefault="00F41DA9" w:rsidP="00F41DA9">
      <w:pPr>
        <w:spacing w:after="0" w:line="480" w:lineRule="auto"/>
        <w:ind w:firstLine="708"/>
        <w:rPr>
          <w:rFonts w:ascii="Times New Roman" w:hAnsi="Times New Roman"/>
          <w:sz w:val="24"/>
        </w:rPr>
      </w:pPr>
      <w:r>
        <w:rPr>
          <w:rFonts w:ascii="Times New Roman" w:hAnsi="Times New Roman"/>
          <w:sz w:val="24"/>
        </w:rPr>
        <w:t>A further recent study (</w:t>
      </w:r>
      <w:bookmarkStart w:id="49" w:name="OLE_LINK6"/>
      <w:r>
        <w:rPr>
          <w:rFonts w:ascii="Times New Roman" w:hAnsi="Times New Roman"/>
          <w:sz w:val="24"/>
        </w:rPr>
        <w:t>Oullier, deGuzman, Jantzen, Lagarde, &amp; Kelso, 2008</w:t>
      </w:r>
      <w:bookmarkEnd w:id="49"/>
      <w:r>
        <w:rPr>
          <w:rFonts w:ascii="Times New Roman" w:hAnsi="Times New Roman"/>
          <w:sz w:val="24"/>
        </w:rPr>
        <w:t xml:space="preserve">) investigated whether effects of unintended coordination occur for tapping movements. </w:t>
      </w:r>
      <w:r w:rsidR="008A16F9">
        <w:rPr>
          <w:rFonts w:ascii="Times New Roman" w:hAnsi="Times New Roman"/>
          <w:sz w:val="24"/>
        </w:rPr>
        <w:t>T</w:t>
      </w:r>
      <w:r>
        <w:rPr>
          <w:rFonts w:ascii="Times New Roman" w:hAnsi="Times New Roman"/>
          <w:sz w:val="24"/>
        </w:rPr>
        <w:t xml:space="preserve">wo individuals were instructed to tap a comfortable tempo </w:t>
      </w:r>
      <w:r w:rsidR="00147AA2">
        <w:rPr>
          <w:rFonts w:ascii="Times New Roman" w:hAnsi="Times New Roman"/>
          <w:sz w:val="24"/>
        </w:rPr>
        <w:t xml:space="preserve">with a finger.  As in the previously described experiments they </w:t>
      </w:r>
      <w:r w:rsidR="000E5224">
        <w:rPr>
          <w:rFonts w:ascii="Times New Roman" w:hAnsi="Times New Roman"/>
          <w:sz w:val="24"/>
        </w:rPr>
        <w:t xml:space="preserve">were either </w:t>
      </w:r>
      <w:r>
        <w:rPr>
          <w:rFonts w:ascii="Times New Roman" w:hAnsi="Times New Roman"/>
          <w:sz w:val="24"/>
        </w:rPr>
        <w:t xml:space="preserve">looking at each other’s tapping movements or </w:t>
      </w:r>
      <w:r w:rsidR="000E5224">
        <w:rPr>
          <w:rFonts w:ascii="Times New Roman" w:hAnsi="Times New Roman"/>
          <w:sz w:val="24"/>
        </w:rPr>
        <w:t xml:space="preserve">had </w:t>
      </w:r>
      <w:r w:rsidR="008A16F9">
        <w:rPr>
          <w:rFonts w:ascii="Times New Roman" w:hAnsi="Times New Roman"/>
          <w:sz w:val="24"/>
        </w:rPr>
        <w:t xml:space="preserve">their </w:t>
      </w:r>
      <w:r>
        <w:rPr>
          <w:rFonts w:ascii="Times New Roman" w:hAnsi="Times New Roman"/>
          <w:sz w:val="24"/>
        </w:rPr>
        <w:t xml:space="preserve">eyes closed. Auditory signals indicated when participants should open or close their eyes. Again, the analysis of relative phase revealed that participants strongly tended to fall into synchrony (in-phase only). Surprisingly, two participants stayed entrained with each other even when they closed their eyes again after having seen each other’s movements. This finding conflicts with the view that interpersonal entrainment can be reduced to a coupling between oscillators because this would predict that each individual should return to their preferred tempo. Accordingly, Oullier et al. (2008) propose that a ‘social memory’ keeps participants synchronized when the visual input supporting the coupling is absent.  </w:t>
      </w:r>
    </w:p>
    <w:p w:rsidR="00F41DA9" w:rsidRDefault="00F41DA9" w:rsidP="00F41DA9">
      <w:pPr>
        <w:spacing w:after="0" w:line="480" w:lineRule="auto"/>
        <w:ind w:firstLine="709"/>
        <w:rPr>
          <w:rFonts w:ascii="Times New Roman" w:hAnsi="Times New Roman"/>
          <w:sz w:val="24"/>
        </w:rPr>
      </w:pPr>
      <w:r w:rsidRPr="00A273DF">
        <w:rPr>
          <w:rFonts w:ascii="Times New Roman" w:hAnsi="Times New Roman"/>
          <w:sz w:val="24"/>
        </w:rPr>
        <w:t>Tognoli</w:t>
      </w:r>
      <w:r>
        <w:rPr>
          <w:rFonts w:ascii="Times New Roman" w:hAnsi="Times New Roman"/>
          <w:sz w:val="24"/>
        </w:rPr>
        <w:t xml:space="preserve"> and colleagues</w:t>
      </w:r>
      <w:r w:rsidRPr="00A273DF">
        <w:rPr>
          <w:rFonts w:ascii="Times New Roman" w:hAnsi="Times New Roman"/>
          <w:sz w:val="24"/>
        </w:rPr>
        <w:t xml:space="preserve"> </w:t>
      </w:r>
      <w:r>
        <w:rPr>
          <w:rFonts w:ascii="Times New Roman" w:hAnsi="Times New Roman"/>
          <w:sz w:val="24"/>
        </w:rPr>
        <w:t>(2007)</w:t>
      </w:r>
      <w:r w:rsidRPr="00A273DF">
        <w:rPr>
          <w:rFonts w:ascii="Times New Roman" w:hAnsi="Times New Roman"/>
          <w:sz w:val="24"/>
        </w:rPr>
        <w:t xml:space="preserve"> </w:t>
      </w:r>
      <w:r>
        <w:rPr>
          <w:rFonts w:ascii="Times New Roman" w:hAnsi="Times New Roman"/>
          <w:sz w:val="24"/>
        </w:rPr>
        <w:t>adapted</w:t>
      </w:r>
      <w:r w:rsidRPr="00A273DF">
        <w:rPr>
          <w:rFonts w:ascii="Times New Roman" w:hAnsi="Times New Roman"/>
          <w:sz w:val="24"/>
        </w:rPr>
        <w:t xml:space="preserve"> </w:t>
      </w:r>
      <w:r>
        <w:rPr>
          <w:rFonts w:ascii="Times New Roman" w:hAnsi="Times New Roman"/>
          <w:sz w:val="24"/>
        </w:rPr>
        <w:t xml:space="preserve">the tapping task described above </w:t>
      </w:r>
      <w:r w:rsidRPr="00A273DF">
        <w:rPr>
          <w:rFonts w:ascii="Times New Roman" w:hAnsi="Times New Roman"/>
          <w:sz w:val="24"/>
        </w:rPr>
        <w:t xml:space="preserve">to investigate </w:t>
      </w:r>
      <w:r>
        <w:rPr>
          <w:rFonts w:ascii="Times New Roman" w:hAnsi="Times New Roman"/>
          <w:sz w:val="24"/>
        </w:rPr>
        <w:t xml:space="preserve">whether there are specific </w:t>
      </w:r>
      <w:r w:rsidRPr="00A273DF">
        <w:rPr>
          <w:rFonts w:ascii="Times New Roman" w:hAnsi="Times New Roman"/>
          <w:sz w:val="24"/>
        </w:rPr>
        <w:t xml:space="preserve">neural markers of </w:t>
      </w:r>
      <w:r>
        <w:rPr>
          <w:rFonts w:ascii="Times New Roman" w:hAnsi="Times New Roman"/>
          <w:sz w:val="24"/>
        </w:rPr>
        <w:t xml:space="preserve">interpersonal </w:t>
      </w:r>
      <w:r w:rsidRPr="00A273DF">
        <w:rPr>
          <w:rFonts w:ascii="Times New Roman" w:hAnsi="Times New Roman"/>
          <w:sz w:val="24"/>
        </w:rPr>
        <w:t>entrainment</w:t>
      </w:r>
      <w:r>
        <w:rPr>
          <w:rFonts w:ascii="Times New Roman" w:hAnsi="Times New Roman"/>
          <w:sz w:val="24"/>
        </w:rPr>
        <w:t xml:space="preserve"> in the human electroencephalogram (EEG). In particular, they simultaneously recorded EEG from two people who were looking or not looking at each other’s tapping (see above). The results demonstrated that two oscillatory EEG components in the range between 10 and 11 Hz, Phi1 and Phi2, specifically occur during interpersonal entrainment. Whereas Phi1 activation decreased with increasing coordination Phi2 activation increased with increasing </w:t>
      </w:r>
      <w:commentRangeStart w:id="50"/>
      <w:ins w:id="51" w:author="stephen butterfill" w:date="2010-09-03T19:16:00Z">
        <w:r w:rsidR="00D11861">
          <w:rPr>
            <w:rFonts w:ascii="Times New Roman" w:hAnsi="Times New Roman"/>
            <w:sz w:val="24"/>
          </w:rPr>
          <w:t>coordination</w:t>
        </w:r>
      </w:ins>
      <w:commentRangeEnd w:id="50"/>
      <w:r w:rsidR="002C511A">
        <w:rPr>
          <w:rStyle w:val="CommentReference"/>
          <w:vanish/>
        </w:rPr>
        <w:commentReference w:id="50"/>
      </w:r>
      <w:r>
        <w:rPr>
          <w:rFonts w:ascii="Times New Roman" w:hAnsi="Times New Roman"/>
          <w:sz w:val="24"/>
        </w:rPr>
        <w:t>. It remains to be seen whether Phi1 and Phi2 can be established as a general marker of interpersonal entrainment across different experimental settings.</w:t>
      </w:r>
    </w:p>
    <w:p w:rsidR="00F41DA9" w:rsidRDefault="00F41DA9" w:rsidP="00F41DA9">
      <w:pPr>
        <w:spacing w:after="0" w:line="480" w:lineRule="auto"/>
        <w:ind w:firstLine="709"/>
        <w:rPr>
          <w:rFonts w:ascii="Times New Roman" w:hAnsi="Times New Roman"/>
          <w:sz w:val="24"/>
        </w:rPr>
      </w:pPr>
      <w:r>
        <w:rPr>
          <w:rFonts w:ascii="Times New Roman" w:hAnsi="Times New Roman"/>
          <w:sz w:val="24"/>
        </w:rPr>
        <w:t>Issartel, Marin, &amp; Cadopi, (2007) demonstrated that behavioural effects of interpersonal entrainment can even be obtained when participants are asked to freely move their forearms while explicitly instructed to ignore each other’s peripherally observed movements. Although under this instruction participants did not engage in the joint rhythmic movements characterizing the studies above, their individual motor signatures (preferred movement frequencies) became more similar when they peripherally observed each other’s movements. This demonstrates that individuals cannot resist subtle interpersonal entrainment effects for ‘freely chosen’ movements that look random and independent to an observer.</w:t>
      </w:r>
    </w:p>
    <w:p w:rsidR="00F41DA9" w:rsidRDefault="00F41DA9" w:rsidP="00F41DA9">
      <w:pPr>
        <w:spacing w:after="0" w:line="480" w:lineRule="auto"/>
        <w:ind w:firstLine="708"/>
        <w:rPr>
          <w:rFonts w:ascii="Times New Roman" w:hAnsi="Times New Roman"/>
          <w:sz w:val="24"/>
        </w:rPr>
      </w:pPr>
      <w:r>
        <w:rPr>
          <w:rFonts w:ascii="Times New Roman" w:hAnsi="Times New Roman"/>
          <w:sz w:val="24"/>
        </w:rPr>
        <w:t xml:space="preserve">Harrison &amp; Richardson (2010) investigated whether the same principles govern the rhythmic movement of four limbs within and across organisms (Jeka, Kelso, &amp; Kiemel, 1993). Two participants were asked to walk around at a certain distance from one another. The participant walking behind could either see the other participant or was mechanically connected to the participant by a big foam cube, or both. The results showed that when the two participants were only visually or mechanically coupled they fell into a coordinated walking pattern that very much resembled a horse pace. When they were visually and mechanically coupled they fell into a walking pattern that very much resembled a horse trot. These findings suggest that the same </w:t>
      </w:r>
      <w:r w:rsidRPr="00A273DF">
        <w:rPr>
          <w:rFonts w:ascii="Times New Roman" w:hAnsi="Times New Roman"/>
          <w:sz w:val="24"/>
        </w:rPr>
        <w:t>stable multi-</w:t>
      </w:r>
      <w:r>
        <w:rPr>
          <w:rFonts w:ascii="Times New Roman" w:hAnsi="Times New Roman"/>
          <w:sz w:val="24"/>
        </w:rPr>
        <w:t>limb</w:t>
      </w:r>
      <w:r w:rsidRPr="00A273DF">
        <w:rPr>
          <w:rFonts w:ascii="Times New Roman" w:hAnsi="Times New Roman"/>
          <w:sz w:val="24"/>
        </w:rPr>
        <w:t xml:space="preserve"> coordination patterns can emerge</w:t>
      </w:r>
      <w:r>
        <w:rPr>
          <w:rFonts w:ascii="Times New Roman" w:hAnsi="Times New Roman"/>
          <w:sz w:val="24"/>
        </w:rPr>
        <w:t xml:space="preserve"> within and across organisms (cf. Mechsner &amp; Knoblich, 2004).</w:t>
      </w:r>
    </w:p>
    <w:p w:rsidR="003F204C" w:rsidRDefault="00F41DA9" w:rsidP="00F41DA9">
      <w:pPr>
        <w:spacing w:after="0" w:line="480" w:lineRule="auto"/>
        <w:ind w:firstLine="709"/>
        <w:rPr>
          <w:rFonts w:ascii="Times New Roman" w:hAnsi="Times New Roman"/>
          <w:sz w:val="24"/>
        </w:rPr>
      </w:pPr>
      <w:r>
        <w:rPr>
          <w:rFonts w:ascii="Times New Roman" w:hAnsi="Times New Roman"/>
          <w:sz w:val="24"/>
        </w:rPr>
        <w:t xml:space="preserve">Finally, the mechanisms of interpersonal entrainment have also been investigated in situations that involve more than two persons. One famous example </w:t>
      </w:r>
      <w:r w:rsidR="00634843">
        <w:rPr>
          <w:rFonts w:ascii="Times New Roman" w:hAnsi="Times New Roman"/>
          <w:sz w:val="24"/>
        </w:rPr>
        <w:t xml:space="preserve">concerns </w:t>
      </w:r>
      <w:r>
        <w:rPr>
          <w:rFonts w:ascii="Times New Roman" w:hAnsi="Times New Roman"/>
          <w:sz w:val="24"/>
        </w:rPr>
        <w:t>the dynamics of the transformation of tumultuous applause into orderly and rhythmic clapping studied by Néda, and colleagues (2000). They demonstrated that applauding a</w:t>
      </w:r>
      <w:r w:rsidRPr="00A273DF">
        <w:rPr>
          <w:rFonts w:ascii="Times New Roman" w:hAnsi="Times New Roman"/>
          <w:sz w:val="24"/>
        </w:rPr>
        <w:t xml:space="preserve">udiences fall into synchrony </w:t>
      </w:r>
      <w:r>
        <w:rPr>
          <w:rFonts w:ascii="Times New Roman" w:hAnsi="Times New Roman"/>
          <w:sz w:val="24"/>
        </w:rPr>
        <w:t xml:space="preserve">by slowing down their own spontaneous clapping to roughly half its initial speed. Interestingly, the slower tempo required for synchronization of large groups considerably reduces the loudness of the applause so that synchronization disappears again to increase noise levels. </w:t>
      </w:r>
    </w:p>
    <w:p w:rsidR="00F41DA9" w:rsidRPr="003F204C" w:rsidRDefault="003F204C" w:rsidP="003F204C">
      <w:pPr>
        <w:pStyle w:val="Heading3"/>
        <w:spacing w:line="480" w:lineRule="auto"/>
        <w:rPr>
          <w:rFonts w:ascii="Times New Roman" w:hAnsi="Times New Roman"/>
          <w:b w:val="0"/>
          <w:i/>
          <w:sz w:val="24"/>
        </w:rPr>
      </w:pPr>
      <w:r>
        <w:rPr>
          <w:rFonts w:ascii="Times New Roman" w:hAnsi="Times New Roman"/>
          <w:b w:val="0"/>
          <w:i/>
          <w:sz w:val="24"/>
        </w:rPr>
        <w:t xml:space="preserve">Affordance </w:t>
      </w:r>
    </w:p>
    <w:p w:rsidR="00F41DA9" w:rsidRPr="00A273DF" w:rsidRDefault="00F41DA9" w:rsidP="003F204C">
      <w:pPr>
        <w:spacing w:after="0" w:line="480" w:lineRule="auto"/>
        <w:rPr>
          <w:rFonts w:ascii="Times New Roman" w:hAnsi="Times New Roman"/>
          <w:sz w:val="24"/>
        </w:rPr>
      </w:pPr>
      <w:r>
        <w:rPr>
          <w:rFonts w:ascii="Times New Roman" w:hAnsi="Times New Roman"/>
          <w:sz w:val="24"/>
        </w:rPr>
        <w:t xml:space="preserve">Whereas the studies described above provide ample evidence for interpersonal entrainment, the role of affordances as a mechanism for emergent coordination has so far not been addressed (Knoblich &amp; Sebanz, 2008). </w:t>
      </w:r>
      <w:r w:rsidRPr="00A273DF">
        <w:rPr>
          <w:rFonts w:ascii="Times New Roman" w:hAnsi="Times New Roman"/>
          <w:sz w:val="24"/>
        </w:rPr>
        <w:t xml:space="preserve">Although object affordances have been studied extensively in </w:t>
      </w:r>
      <w:r>
        <w:rPr>
          <w:rFonts w:ascii="Times New Roman" w:hAnsi="Times New Roman"/>
          <w:sz w:val="24"/>
        </w:rPr>
        <w:t>experiments</w:t>
      </w:r>
      <w:r w:rsidRPr="00A273DF">
        <w:rPr>
          <w:rFonts w:ascii="Times New Roman" w:hAnsi="Times New Roman"/>
          <w:sz w:val="24"/>
        </w:rPr>
        <w:t xml:space="preserve"> on individual perception (Jones 2003</w:t>
      </w:r>
      <w:r>
        <w:rPr>
          <w:rFonts w:ascii="Times New Roman" w:hAnsi="Times New Roman"/>
          <w:sz w:val="24"/>
        </w:rPr>
        <w:t>; Tucker &amp; Ellis, 1998, Yoon, Humphreys, &amp; Riddoch, in press</w:t>
      </w:r>
      <w:r w:rsidRPr="00A273DF">
        <w:rPr>
          <w:rFonts w:ascii="Times New Roman" w:hAnsi="Times New Roman"/>
          <w:sz w:val="24"/>
        </w:rPr>
        <w:t xml:space="preserve">), we are not aware of psychological </w:t>
      </w:r>
      <w:r>
        <w:rPr>
          <w:rFonts w:ascii="Times New Roman" w:hAnsi="Times New Roman"/>
          <w:sz w:val="24"/>
        </w:rPr>
        <w:t>experiments</w:t>
      </w:r>
      <w:r w:rsidRPr="00A273DF">
        <w:rPr>
          <w:rFonts w:ascii="Times New Roman" w:hAnsi="Times New Roman"/>
          <w:sz w:val="24"/>
        </w:rPr>
        <w:t xml:space="preserve"> </w:t>
      </w:r>
      <w:r>
        <w:rPr>
          <w:rFonts w:ascii="Times New Roman" w:hAnsi="Times New Roman"/>
          <w:sz w:val="24"/>
        </w:rPr>
        <w:t xml:space="preserve">addressing </w:t>
      </w:r>
      <w:r w:rsidRPr="00A273DF">
        <w:rPr>
          <w:rFonts w:ascii="Times New Roman" w:hAnsi="Times New Roman"/>
          <w:sz w:val="24"/>
        </w:rPr>
        <w:t xml:space="preserve">the role of affordances in </w:t>
      </w:r>
      <w:r>
        <w:rPr>
          <w:rFonts w:ascii="Times New Roman" w:hAnsi="Times New Roman"/>
          <w:sz w:val="24"/>
        </w:rPr>
        <w:t>emergent coordination</w:t>
      </w:r>
      <w:r w:rsidRPr="00A273DF">
        <w:rPr>
          <w:rFonts w:ascii="Times New Roman" w:hAnsi="Times New Roman"/>
          <w:sz w:val="24"/>
        </w:rPr>
        <w:t xml:space="preserve">. </w:t>
      </w:r>
      <w:r>
        <w:rPr>
          <w:rFonts w:ascii="Times New Roman" w:hAnsi="Times New Roman"/>
          <w:sz w:val="24"/>
        </w:rPr>
        <w:t>Such experiments would need to establish that similar action affordances induced by ‘usable’ objects help actors to coordinate their actions. Such benefits should be particularly strong when actors have the same experience with the particular use of objects because coordination should profit from the increased similarity in actor-object relations that results from frequently using objects in the same way. S</w:t>
      </w:r>
      <w:r w:rsidRPr="00A273DF">
        <w:rPr>
          <w:rFonts w:ascii="Times New Roman" w:hAnsi="Times New Roman"/>
          <w:sz w:val="24"/>
        </w:rPr>
        <w:t xml:space="preserve">ome researchers have started to explore how the presence of another person </w:t>
      </w:r>
      <w:r>
        <w:rPr>
          <w:rFonts w:ascii="Times New Roman" w:hAnsi="Times New Roman"/>
          <w:sz w:val="24"/>
        </w:rPr>
        <w:t>creates</w:t>
      </w:r>
      <w:r w:rsidRPr="00A273DF">
        <w:rPr>
          <w:rFonts w:ascii="Times New Roman" w:hAnsi="Times New Roman"/>
          <w:sz w:val="24"/>
        </w:rPr>
        <w:t xml:space="preserve"> af</w:t>
      </w:r>
      <w:r>
        <w:rPr>
          <w:rFonts w:ascii="Times New Roman" w:hAnsi="Times New Roman"/>
          <w:sz w:val="24"/>
        </w:rPr>
        <w:t>fordances for acting together (</w:t>
      </w:r>
      <w:r w:rsidRPr="00A273DF">
        <w:rPr>
          <w:rFonts w:ascii="Times New Roman" w:hAnsi="Times New Roman"/>
          <w:sz w:val="24"/>
        </w:rPr>
        <w:t>Richardson</w:t>
      </w:r>
      <w:r>
        <w:rPr>
          <w:rFonts w:ascii="Times New Roman" w:hAnsi="Times New Roman"/>
          <w:sz w:val="24"/>
        </w:rPr>
        <w:t>, Marsh, &amp; Baron, 2007</w:t>
      </w:r>
      <w:r w:rsidRPr="00A273DF">
        <w:rPr>
          <w:rFonts w:ascii="Times New Roman" w:hAnsi="Times New Roman"/>
          <w:sz w:val="24"/>
        </w:rPr>
        <w:t xml:space="preserve">). This </w:t>
      </w:r>
      <w:r>
        <w:rPr>
          <w:rFonts w:ascii="Times New Roman" w:hAnsi="Times New Roman"/>
          <w:sz w:val="24"/>
        </w:rPr>
        <w:t>reflects an interaction between planned and emergent coordination and will be discussed below</w:t>
      </w:r>
      <w:r w:rsidRPr="00A273DF">
        <w:rPr>
          <w:rFonts w:ascii="Times New Roman" w:hAnsi="Times New Roman"/>
          <w:sz w:val="24"/>
        </w:rPr>
        <w:t>.</w:t>
      </w:r>
    </w:p>
    <w:p w:rsidR="00F41DA9" w:rsidRPr="003C4EAB" w:rsidRDefault="00F41DA9" w:rsidP="00F41DA9">
      <w:pPr>
        <w:pStyle w:val="Heading3"/>
        <w:spacing w:line="480" w:lineRule="auto"/>
        <w:rPr>
          <w:rFonts w:ascii="Times New Roman" w:hAnsi="Times New Roman"/>
          <w:b w:val="0"/>
          <w:i/>
          <w:sz w:val="24"/>
        </w:rPr>
      </w:pPr>
      <w:r w:rsidRPr="003C4EAB">
        <w:rPr>
          <w:rFonts w:ascii="Times New Roman" w:hAnsi="Times New Roman"/>
          <w:b w:val="0"/>
          <w:i/>
          <w:sz w:val="24"/>
        </w:rPr>
        <w:t xml:space="preserve">Perception action matching </w:t>
      </w:r>
    </w:p>
    <w:p w:rsidR="00F41DA9" w:rsidRPr="003C4EAB" w:rsidRDefault="00F41DA9" w:rsidP="00F41DA9">
      <w:pPr>
        <w:spacing w:after="0" w:line="480" w:lineRule="auto"/>
        <w:rPr>
          <w:rFonts w:ascii="Times New Roman" w:hAnsi="Times New Roman"/>
          <w:sz w:val="24"/>
        </w:rPr>
      </w:pPr>
      <w:r w:rsidRPr="003C4EAB">
        <w:rPr>
          <w:rFonts w:ascii="Times New Roman" w:hAnsi="Times New Roman"/>
          <w:sz w:val="24"/>
        </w:rPr>
        <w:t xml:space="preserve">Perception action matching is </w:t>
      </w:r>
      <w:r>
        <w:rPr>
          <w:rFonts w:ascii="Times New Roman" w:hAnsi="Times New Roman"/>
          <w:sz w:val="24"/>
        </w:rPr>
        <w:t>a further</w:t>
      </w:r>
      <w:r w:rsidRPr="003C4EAB">
        <w:rPr>
          <w:rFonts w:ascii="Times New Roman" w:hAnsi="Times New Roman"/>
          <w:sz w:val="24"/>
        </w:rPr>
        <w:t xml:space="preserve"> mechanism that can lead to emergent coordination. Whereas processes of entrainment can explain why </w:t>
      </w:r>
      <w:r>
        <w:rPr>
          <w:rFonts w:ascii="Times New Roman" w:hAnsi="Times New Roman"/>
          <w:sz w:val="24"/>
        </w:rPr>
        <w:t xml:space="preserve">two </w:t>
      </w:r>
      <w:r w:rsidRPr="003C4EAB">
        <w:rPr>
          <w:rFonts w:ascii="Times New Roman" w:hAnsi="Times New Roman"/>
          <w:sz w:val="24"/>
        </w:rPr>
        <w:t xml:space="preserve">actors’ rhythmic </w:t>
      </w:r>
      <w:r>
        <w:rPr>
          <w:rFonts w:ascii="Times New Roman" w:hAnsi="Times New Roman"/>
          <w:sz w:val="24"/>
        </w:rPr>
        <w:t>actions get aligned, perception</w:t>
      </w:r>
      <w:r w:rsidRPr="003C4EAB">
        <w:rPr>
          <w:rFonts w:ascii="Times New Roman" w:hAnsi="Times New Roman"/>
          <w:sz w:val="24"/>
        </w:rPr>
        <w:t xml:space="preserve"> action matching can explain why individuals tend to p</w:t>
      </w:r>
      <w:r>
        <w:rPr>
          <w:rFonts w:ascii="Times New Roman" w:hAnsi="Times New Roman"/>
          <w:sz w:val="24"/>
        </w:rPr>
        <w:t>erform similar actions (</w:t>
      </w:r>
      <w:r w:rsidRPr="003C4EAB">
        <w:rPr>
          <w:rFonts w:ascii="Times New Roman" w:hAnsi="Times New Roman"/>
          <w:sz w:val="24"/>
        </w:rPr>
        <w:t>Brass</w:t>
      </w:r>
      <w:r>
        <w:rPr>
          <w:rFonts w:ascii="Times New Roman" w:hAnsi="Times New Roman"/>
          <w:sz w:val="24"/>
        </w:rPr>
        <w:t xml:space="preserve"> &amp; Heyes</w:t>
      </w:r>
      <w:r w:rsidRPr="003C4EAB">
        <w:rPr>
          <w:rFonts w:ascii="Times New Roman" w:hAnsi="Times New Roman"/>
          <w:sz w:val="24"/>
        </w:rPr>
        <w:t xml:space="preserve">, </w:t>
      </w:r>
      <w:r>
        <w:rPr>
          <w:rFonts w:ascii="Times New Roman" w:hAnsi="Times New Roman"/>
          <w:sz w:val="24"/>
        </w:rPr>
        <w:t>2005</w:t>
      </w:r>
      <w:r w:rsidRPr="003C4EAB">
        <w:rPr>
          <w:rFonts w:ascii="Times New Roman" w:hAnsi="Times New Roman"/>
          <w:sz w:val="24"/>
        </w:rPr>
        <w:t xml:space="preserve">) or actions </w:t>
      </w:r>
      <w:r>
        <w:rPr>
          <w:rFonts w:ascii="Times New Roman" w:hAnsi="Times New Roman"/>
          <w:sz w:val="24"/>
        </w:rPr>
        <w:t>that lead to similar</w:t>
      </w:r>
      <w:r w:rsidRPr="003C4EAB">
        <w:rPr>
          <w:rFonts w:ascii="Times New Roman" w:hAnsi="Times New Roman"/>
          <w:sz w:val="24"/>
        </w:rPr>
        <w:t xml:space="preserve"> perceptual consequences (Hommel et al., 2001; Prinz, 1997)</w:t>
      </w:r>
      <w:r>
        <w:rPr>
          <w:rFonts w:ascii="Times New Roman" w:hAnsi="Times New Roman"/>
          <w:sz w:val="24"/>
        </w:rPr>
        <w:t xml:space="preserve"> while observing each other</w:t>
      </w:r>
      <w:r w:rsidRPr="003C4EAB">
        <w:rPr>
          <w:rFonts w:ascii="Times New Roman" w:hAnsi="Times New Roman"/>
          <w:sz w:val="24"/>
        </w:rPr>
        <w:t xml:space="preserve">. Accordingly, studies on entrainment tend to </w:t>
      </w:r>
      <w:r>
        <w:rPr>
          <w:rFonts w:ascii="Times New Roman" w:hAnsi="Times New Roman"/>
          <w:sz w:val="24"/>
        </w:rPr>
        <w:t xml:space="preserve">address situations where people perform the same or very similar movements </w:t>
      </w:r>
      <w:r w:rsidRPr="003C4EAB">
        <w:rPr>
          <w:rFonts w:ascii="Times New Roman" w:hAnsi="Times New Roman"/>
          <w:sz w:val="24"/>
        </w:rPr>
        <w:t xml:space="preserve">(but see Richardson, Campbell, &amp; Schmidt, in press). </w:t>
      </w:r>
      <w:r>
        <w:rPr>
          <w:rFonts w:ascii="Times New Roman" w:hAnsi="Times New Roman"/>
          <w:sz w:val="24"/>
        </w:rPr>
        <w:t>However,</w:t>
      </w:r>
      <w:r w:rsidRPr="003C4EAB">
        <w:rPr>
          <w:rFonts w:ascii="Times New Roman" w:hAnsi="Times New Roman"/>
          <w:sz w:val="24"/>
        </w:rPr>
        <w:t xml:space="preserve"> visual and auditory entrainment should </w:t>
      </w:r>
      <w:r>
        <w:rPr>
          <w:rFonts w:ascii="Times New Roman" w:hAnsi="Times New Roman"/>
          <w:sz w:val="24"/>
        </w:rPr>
        <w:t>occur</w:t>
      </w:r>
      <w:r w:rsidRPr="003C4EAB">
        <w:rPr>
          <w:rFonts w:ascii="Times New Roman" w:hAnsi="Times New Roman"/>
          <w:sz w:val="24"/>
        </w:rPr>
        <w:t xml:space="preserve"> regardless of action similarity if two actions </w:t>
      </w:r>
      <w:r>
        <w:rPr>
          <w:rFonts w:ascii="Times New Roman" w:hAnsi="Times New Roman"/>
          <w:sz w:val="24"/>
        </w:rPr>
        <w:t>are performed at the same frequencies</w:t>
      </w:r>
      <w:r w:rsidRPr="003C4EAB">
        <w:rPr>
          <w:rFonts w:ascii="Times New Roman" w:hAnsi="Times New Roman"/>
          <w:sz w:val="24"/>
        </w:rPr>
        <w:t xml:space="preserve">. </w:t>
      </w:r>
      <w:r>
        <w:rPr>
          <w:rFonts w:ascii="Times New Roman" w:hAnsi="Times New Roman"/>
          <w:sz w:val="24"/>
        </w:rPr>
        <w:t>T</w:t>
      </w:r>
      <w:r w:rsidRPr="003C4EAB">
        <w:rPr>
          <w:rFonts w:ascii="Times New Roman" w:hAnsi="Times New Roman"/>
          <w:sz w:val="24"/>
        </w:rPr>
        <w:t>he studies on perception action matching, mimicry, and action simulation described below</w:t>
      </w:r>
      <w:r>
        <w:rPr>
          <w:rFonts w:ascii="Times New Roman" w:hAnsi="Times New Roman"/>
          <w:sz w:val="24"/>
        </w:rPr>
        <w:t xml:space="preserve"> tend to</w:t>
      </w:r>
      <w:r w:rsidRPr="003C4EAB">
        <w:rPr>
          <w:rFonts w:ascii="Times New Roman" w:hAnsi="Times New Roman"/>
          <w:sz w:val="24"/>
        </w:rPr>
        <w:t xml:space="preserve"> </w:t>
      </w:r>
      <w:r>
        <w:rPr>
          <w:rFonts w:ascii="Times New Roman" w:hAnsi="Times New Roman"/>
          <w:sz w:val="24"/>
        </w:rPr>
        <w:t xml:space="preserve">exclusively focus on the similarity </w:t>
      </w:r>
      <w:r w:rsidRPr="003C4EAB">
        <w:rPr>
          <w:rFonts w:ascii="Times New Roman" w:hAnsi="Times New Roman"/>
          <w:sz w:val="24"/>
        </w:rPr>
        <w:t xml:space="preserve">between </w:t>
      </w:r>
      <w:r>
        <w:rPr>
          <w:rFonts w:ascii="Times New Roman" w:hAnsi="Times New Roman"/>
          <w:sz w:val="24"/>
        </w:rPr>
        <w:t xml:space="preserve">observed </w:t>
      </w:r>
      <w:r w:rsidRPr="003C4EAB">
        <w:rPr>
          <w:rFonts w:ascii="Times New Roman" w:hAnsi="Times New Roman"/>
          <w:sz w:val="24"/>
        </w:rPr>
        <w:t xml:space="preserve">actions </w:t>
      </w:r>
      <w:r>
        <w:rPr>
          <w:rFonts w:ascii="Times New Roman" w:hAnsi="Times New Roman"/>
          <w:sz w:val="24"/>
        </w:rPr>
        <w:t xml:space="preserve">and performed actions and </w:t>
      </w:r>
      <w:r w:rsidRPr="003C4EAB">
        <w:rPr>
          <w:rFonts w:ascii="Times New Roman" w:hAnsi="Times New Roman"/>
          <w:sz w:val="24"/>
        </w:rPr>
        <w:t xml:space="preserve">neglect the role of </w:t>
      </w:r>
      <w:r>
        <w:rPr>
          <w:rFonts w:ascii="Times New Roman" w:hAnsi="Times New Roman"/>
          <w:sz w:val="24"/>
        </w:rPr>
        <w:t>timing</w:t>
      </w:r>
      <w:r w:rsidRPr="003C4EAB">
        <w:rPr>
          <w:rFonts w:ascii="Times New Roman" w:hAnsi="Times New Roman"/>
          <w:sz w:val="24"/>
        </w:rPr>
        <w:t xml:space="preserve">. </w:t>
      </w:r>
    </w:p>
    <w:p w:rsidR="00F41DA9" w:rsidRPr="003C4EAB" w:rsidRDefault="00F41DA9" w:rsidP="00F41DA9">
      <w:pPr>
        <w:spacing w:after="0" w:line="480" w:lineRule="auto"/>
        <w:rPr>
          <w:rFonts w:ascii="Times New Roman" w:hAnsi="Times New Roman"/>
          <w:sz w:val="24"/>
        </w:rPr>
      </w:pPr>
      <w:r>
        <w:rPr>
          <w:rFonts w:ascii="Times New Roman" w:hAnsi="Times New Roman"/>
          <w:sz w:val="24"/>
        </w:rPr>
        <w:tab/>
        <w:t xml:space="preserve">Several studies have demonstrated that observing a particular movement in another person leads to an automatic activation of the same movement in the observer (Brass, Bekkering, &amp; Prinz, 2001; Bertenthal, Longo, &amp; Kosobud, 2006). In Brass and colleagues’ (2001) experiment participants observed a video of either a lifting movement or a tapping movement on the computer screen. In one block, participants were instructed to respond to any movement on the screen with a tapping movement. In a second block participants were instructed to respond to any movement on the screen with a lifting movement. Although participants knew exactly what to do in each trial participants were faster performing a lifting movement when they observed a lifting movement and faster performing a tapping movement when they observed a tapping movement.   </w:t>
      </w:r>
    </w:p>
    <w:p w:rsidR="00F41DA9" w:rsidRDefault="00F41DA9" w:rsidP="00F41DA9">
      <w:pPr>
        <w:spacing w:after="0" w:line="480" w:lineRule="auto"/>
        <w:rPr>
          <w:rFonts w:ascii="Times New Roman" w:hAnsi="Times New Roman"/>
          <w:sz w:val="24"/>
        </w:rPr>
      </w:pPr>
      <w:r w:rsidRPr="003C4EAB">
        <w:rPr>
          <w:rFonts w:ascii="Times New Roman" w:hAnsi="Times New Roman"/>
          <w:sz w:val="24"/>
        </w:rPr>
        <w:tab/>
      </w:r>
      <w:r>
        <w:rPr>
          <w:rFonts w:ascii="Times New Roman" w:hAnsi="Times New Roman"/>
          <w:sz w:val="24"/>
        </w:rPr>
        <w:t>Stuermer, Aschersleben, and  Prinz (2000) found similar results for manual movements. Participants observed videos of a hand that performed a spreading movement or a grasping movement from a neutral position. They were instructed to react to a colour patch that occurred at the same time as the movement onset or shortly after movement onset. For one colour the response consisted in a spreading movement and for the other colour the response consisted in a grasping movement. Thus the observed hand movement was irrelevant for the response. Nevertheless, responses were faster when they corresponded to the observed movement providing further evidence for the assumption that observing a movement activates the same movement in the observer’s motor repertoire.</w:t>
      </w:r>
    </w:p>
    <w:p w:rsidR="00F41DA9" w:rsidRPr="003C4EAB" w:rsidRDefault="00F41DA9" w:rsidP="00F41DA9">
      <w:pPr>
        <w:spacing w:after="0" w:line="480" w:lineRule="auto"/>
        <w:rPr>
          <w:rFonts w:ascii="Times New Roman" w:hAnsi="Times New Roman"/>
          <w:sz w:val="24"/>
        </w:rPr>
      </w:pPr>
      <w:r>
        <w:rPr>
          <w:rFonts w:ascii="Times New Roman" w:hAnsi="Times New Roman"/>
          <w:sz w:val="24"/>
        </w:rPr>
        <w:tab/>
        <w:t xml:space="preserve">In another study, Kilner, Paulignan, and Blakemore (2003) asked participants to perform vertical or horizontal arm movements while observing vertical or horizontal movements of a human actor or of a robot. They found that the participants’ arm movements became more variable if they did not correspond with the observed human movement than when they corresponded with the observed human movement. The correspondence effect was not present when robot movements were observed. This finding suggests that perception action matching occurs only if the kinematics of an observed movement are similar to the kinematics the observer would produce. Richardson, Campbell, &amp; Schmidt (2009) have proposed an alternative explanation for this finding that is based on entrainment mechanisms.       </w:t>
      </w:r>
    </w:p>
    <w:p w:rsidR="003F204C" w:rsidRDefault="00F41DA9" w:rsidP="00F41DA9">
      <w:pPr>
        <w:spacing w:after="0" w:line="480" w:lineRule="auto"/>
        <w:rPr>
          <w:rFonts w:ascii="Times New Roman" w:hAnsi="Times New Roman"/>
          <w:sz w:val="24"/>
        </w:rPr>
      </w:pPr>
      <w:r>
        <w:rPr>
          <w:rFonts w:ascii="Times New Roman" w:hAnsi="Times New Roman"/>
          <w:sz w:val="24"/>
        </w:rPr>
        <w:tab/>
        <w:t xml:space="preserve">The studies described so far all involved simple movements that were not directed at objects. However, in animal research, the paradigmatic case for a close perception action match consists in movements that serve to manipulate objects (Rizzolatti &amp; Sinigaglia, 2010). Thus several studies have investigated whether a perception action match occurs when an observer perceives another person performing object-directed actions. Castiello and colleagues (2002) performed a study where participants observed a person grasping a small or a large object and were subsequently asked to grasp a small or large object themselves. If participants performed the same action they had observed before they were faster in initiating their action and more effective in optimizing motor parameters such a grip aperture (see also Edwards, Humphreys, &amp; Castiello, 2003). Similarly, Bach and Tipper (2007) found that observing a person kicking a ball facilitated foot responses whereas observing a person typing on a keyboard facilitated finger responses. </w:t>
      </w:r>
      <w:r w:rsidRPr="00BE30F0">
        <w:rPr>
          <w:rFonts w:ascii="Times New Roman" w:hAnsi="Times New Roman"/>
          <w:sz w:val="24"/>
        </w:rPr>
        <w:t xml:space="preserve">Griffiths </w:t>
      </w:r>
      <w:r>
        <w:rPr>
          <w:rFonts w:ascii="Times New Roman" w:hAnsi="Times New Roman"/>
          <w:sz w:val="24"/>
        </w:rPr>
        <w:t>and</w:t>
      </w:r>
      <w:r w:rsidRPr="00BE30F0">
        <w:rPr>
          <w:rFonts w:ascii="Times New Roman" w:hAnsi="Times New Roman"/>
          <w:sz w:val="24"/>
        </w:rPr>
        <w:t xml:space="preserve"> Tipper (2009) </w:t>
      </w:r>
      <w:r>
        <w:rPr>
          <w:rFonts w:ascii="Times New Roman" w:hAnsi="Times New Roman"/>
          <w:sz w:val="24"/>
        </w:rPr>
        <w:t>demonstrated that an observer does not only match the type of action observed but also specific kinematic parameters an observed actor adopts to avoid obstacles to reaching (Jax &amp; Rosenbaum, 2007; van der Wel, Fleckenstein, Jax, &amp; Rosenbaum, 2007).</w:t>
      </w:r>
    </w:p>
    <w:p w:rsidR="00F41DA9" w:rsidRPr="00BE30F0" w:rsidRDefault="00F41DA9" w:rsidP="00F41DA9">
      <w:pPr>
        <w:spacing w:after="0" w:line="480" w:lineRule="auto"/>
        <w:rPr>
          <w:rFonts w:ascii="Times New Roman" w:hAnsi="Times New Roman"/>
          <w:sz w:val="24"/>
        </w:rPr>
      </w:pPr>
    </w:p>
    <w:p w:rsidR="003F204C" w:rsidRPr="003F204C" w:rsidRDefault="003F204C" w:rsidP="00F41DA9">
      <w:pPr>
        <w:spacing w:after="0" w:line="480" w:lineRule="auto"/>
        <w:rPr>
          <w:rFonts w:ascii="Times New Roman" w:hAnsi="Times New Roman"/>
          <w:sz w:val="24"/>
        </w:rPr>
      </w:pPr>
      <w:r>
        <w:rPr>
          <w:rFonts w:ascii="Times New Roman" w:hAnsi="Times New Roman"/>
          <w:i/>
          <w:sz w:val="24"/>
        </w:rPr>
        <w:t>A</w:t>
      </w:r>
      <w:r w:rsidRPr="003F204C">
        <w:rPr>
          <w:rFonts w:ascii="Times New Roman" w:hAnsi="Times New Roman"/>
          <w:i/>
          <w:sz w:val="24"/>
        </w:rPr>
        <w:t>ction simulation</w:t>
      </w:r>
    </w:p>
    <w:p w:rsidR="00F41DA9" w:rsidRDefault="00F41DA9" w:rsidP="00F41DA9">
      <w:pPr>
        <w:spacing w:after="0" w:line="480" w:lineRule="auto"/>
        <w:rPr>
          <w:rFonts w:ascii="Times New Roman" w:hAnsi="Times New Roman"/>
          <w:sz w:val="24"/>
        </w:rPr>
      </w:pPr>
      <w:r>
        <w:rPr>
          <w:rFonts w:ascii="Times New Roman" w:hAnsi="Times New Roman"/>
          <w:sz w:val="24"/>
        </w:rPr>
        <w:t xml:space="preserve">Further studies have demonstrated that perception action matching can induce motor predictions in the observer (Hamilton, Wolpert, &amp; Frith, 2004; Wilson &amp; Knoblich, 2005; Wolpert, Doya, &amp; Kawato, 2003). This has been tested varying the similarity between observed actions and the observer’s action repertoire. Assuming that this similarity is higher when people perceive their own previous actions than when people perceive somebody else’s previous actions Knoblich and Flach (2001) hypothesized that people should be better able to predict the landing position of a dart when observing their own throwing movement than when observing somebody else’s movement. The results confirmed the prediction and supported the assumption that perception action matching can trigger motor predictions in the observer (see Knoblich, Seigerschmidt, Flach, &amp; Prinz, 2002, for similar results in the handwriting domain). Converging evidence for this conclusion has been obtained in a study that compared professional basketball players’ and basketball reporters’ ability to predict the outcome of basketball shots (Aglioti et al., 2008). The hypothesis in this study was that basketball players’ expertise would allow them to more accurately predict whether a particular throwing movement would be a hit or miss and this hypothesis was confirmed. </w:t>
      </w:r>
    </w:p>
    <w:p w:rsidR="00F41DA9" w:rsidRPr="003720C2" w:rsidRDefault="00F41DA9" w:rsidP="005E55D9">
      <w:pPr>
        <w:spacing w:after="0" w:line="480" w:lineRule="auto"/>
        <w:ind w:firstLine="708"/>
        <w:rPr>
          <w:rFonts w:ascii="Times New Roman" w:hAnsi="Times New Roman"/>
          <w:sz w:val="24"/>
        </w:rPr>
      </w:pPr>
      <w:r>
        <w:rPr>
          <w:rFonts w:ascii="Times New Roman" w:hAnsi="Times New Roman"/>
          <w:sz w:val="24"/>
        </w:rPr>
        <w:t>Finally, it has been demonstrated that perception action matching can influence attention. A</w:t>
      </w:r>
      <w:r w:rsidRPr="003720C2">
        <w:rPr>
          <w:rFonts w:ascii="Times New Roman" w:hAnsi="Times New Roman"/>
          <w:sz w:val="24"/>
        </w:rPr>
        <w:t xml:space="preserve"> study</w:t>
      </w:r>
      <w:r>
        <w:rPr>
          <w:rFonts w:ascii="Times New Roman" w:hAnsi="Times New Roman"/>
          <w:sz w:val="24"/>
        </w:rPr>
        <w:t xml:space="preserve"> by</w:t>
      </w:r>
      <w:r w:rsidRPr="003720C2">
        <w:rPr>
          <w:rFonts w:ascii="Times New Roman" w:hAnsi="Times New Roman"/>
          <w:sz w:val="24"/>
        </w:rPr>
        <w:t xml:space="preserve"> Flanagan and Johansson (2003) demonstrates that perception action matching can result in predictive eye movements implying that an observer allocates attention to location or objects that the observed actor is expected to manipulate next. </w:t>
      </w:r>
      <w:r>
        <w:rPr>
          <w:rFonts w:ascii="Times New Roman" w:hAnsi="Times New Roman"/>
          <w:sz w:val="24"/>
        </w:rPr>
        <w:t xml:space="preserve">Flanagan and Johansson </w:t>
      </w:r>
      <w:r w:rsidRPr="003720C2">
        <w:rPr>
          <w:rFonts w:ascii="Times New Roman" w:hAnsi="Times New Roman"/>
          <w:sz w:val="24"/>
        </w:rPr>
        <w:t xml:space="preserve">recorded eye movements of a person who moved a stack of objects from one location to another and compared them to the eye movements of people who observed a video recording of these actions. The results showed that the gaze behaviour of participants observing the performance were highly similar to the gaze behaviour of the person who had carried out the original action. These results suggest that perception action matching does not only activate corresponding hand actions in the observer but also mimics processes of eye-hand coordination in the observed actor, in particular, the well known </w:t>
      </w:r>
      <w:r>
        <w:rPr>
          <w:rFonts w:ascii="Times New Roman" w:hAnsi="Times New Roman"/>
          <w:sz w:val="24"/>
        </w:rPr>
        <w:t>temporal order</w:t>
      </w:r>
      <w:r w:rsidRPr="003720C2">
        <w:rPr>
          <w:rFonts w:ascii="Times New Roman" w:hAnsi="Times New Roman"/>
          <w:sz w:val="24"/>
        </w:rPr>
        <w:t xml:space="preserve"> ‘eye precedes hand’.  </w:t>
      </w:r>
    </w:p>
    <w:p w:rsidR="00F41DA9" w:rsidRPr="00571BDB" w:rsidRDefault="00F41DA9" w:rsidP="00F41DA9">
      <w:pPr>
        <w:spacing w:after="0" w:line="480" w:lineRule="auto"/>
        <w:ind w:firstLine="708"/>
        <w:rPr>
          <w:rFonts w:ascii="Times New Roman" w:hAnsi="Times New Roman"/>
          <w:sz w:val="24"/>
        </w:rPr>
      </w:pPr>
      <w:r w:rsidRPr="00571BDB">
        <w:rPr>
          <w:rFonts w:ascii="Times New Roman" w:hAnsi="Times New Roman"/>
          <w:sz w:val="24"/>
        </w:rPr>
        <w:t>Findings on inhibition of return across people show that perception action matching can induce inhibition of return mechanisms for location</w:t>
      </w:r>
      <w:r>
        <w:rPr>
          <w:rFonts w:ascii="Times New Roman" w:hAnsi="Times New Roman"/>
          <w:sz w:val="24"/>
        </w:rPr>
        <w:t>s</w:t>
      </w:r>
      <w:r w:rsidRPr="00571BDB">
        <w:rPr>
          <w:rFonts w:ascii="Times New Roman" w:hAnsi="Times New Roman"/>
          <w:sz w:val="24"/>
        </w:rPr>
        <w:t xml:space="preserve"> an observed actor attended to (Welsh et al., 2005). Inhibition of return refers to the phenomenon that it takes individuals more time to detect a target when it appears in the same location as another stimulus presented shortly before the target. Welsh and colleagues (2005; 2007) demonstrated that observing a person</w:t>
      </w:r>
    </w:p>
    <w:p w:rsidR="00A273D9" w:rsidRDefault="00F41DA9" w:rsidP="00A273D9">
      <w:pPr>
        <w:spacing w:after="0" w:line="480" w:lineRule="auto"/>
        <w:rPr>
          <w:ins w:id="52" w:author="stephen butterfill" w:date="2010-09-05T16:57:00Z"/>
          <w:rFonts w:ascii="Times New Roman" w:hAnsi="Times New Roman"/>
          <w:sz w:val="24"/>
        </w:rPr>
      </w:pPr>
      <w:r w:rsidRPr="00571BDB">
        <w:rPr>
          <w:rFonts w:ascii="Times New Roman" w:hAnsi="Times New Roman"/>
          <w:sz w:val="24"/>
        </w:rPr>
        <w:t>respond to a target in a particular location slowed down an observer’s response to a target appearing at the same location. This between-person inhibition of return effect suggests that inhibitory attention processes can be triggered by mere action observation.</w:t>
      </w:r>
      <w:r>
        <w:rPr>
          <w:rFonts w:ascii="Times New Roman" w:hAnsi="Times New Roman"/>
          <w:sz w:val="24"/>
        </w:rPr>
        <w:t xml:space="preserve"> The results of a recent study by Frischen, Loach, and Tipper (2009) also support this conclusion. This study demonstrated that observing another’s actions triggered inhibitory attention processes of negative priming. Interestingly, in the observation condition the inhibitory processes followed the observed actor’s spatial reference frame and not the observer’s spatial reference frame. </w:t>
      </w:r>
    </w:p>
    <w:p w:rsidR="0027789D" w:rsidRDefault="0027789D" w:rsidP="00F82288">
      <w:pPr>
        <w:numPr>
          <w:ins w:id="53" w:author="stephen butterfill" w:date="2010-09-05T17:06:00Z"/>
        </w:numPr>
        <w:spacing w:after="0" w:line="480" w:lineRule="auto"/>
        <w:rPr>
          <w:rFonts w:ascii="Times New Roman" w:hAnsi="Times New Roman"/>
          <w:sz w:val="24"/>
        </w:rPr>
      </w:pPr>
      <w:ins w:id="54" w:author="stephen butterfill" w:date="2010-09-05T16:57:00Z">
        <w:r>
          <w:rPr>
            <w:rFonts w:ascii="Times New Roman" w:hAnsi="Times New Roman"/>
            <w:sz w:val="24"/>
          </w:rPr>
          <w:tab/>
          <w:t>Overall, then, there is a rich body of evidence for three sources of emergent coordination</w:t>
        </w:r>
      </w:ins>
      <w:ins w:id="55" w:author="stephen butterfill" w:date="2010-09-05T17:02:00Z">
        <w:r w:rsidR="00E1330C">
          <w:rPr>
            <w:rFonts w:ascii="Times New Roman" w:hAnsi="Times New Roman"/>
            <w:sz w:val="24"/>
          </w:rPr>
          <w:t xml:space="preserve"> </w:t>
        </w:r>
      </w:ins>
      <w:ins w:id="56" w:author="stephen butterfill" w:date="2010-09-05T16:57:00Z">
        <w:r>
          <w:rPr>
            <w:rFonts w:ascii="Times New Roman" w:hAnsi="Times New Roman"/>
            <w:sz w:val="24"/>
          </w:rPr>
          <w:t xml:space="preserve">and an open question about a fourth source, common affordances.  Note that the evidence </w:t>
        </w:r>
      </w:ins>
      <w:ins w:id="57" w:author="stephen butterfill" w:date="2010-09-05T16:58:00Z">
        <w:r>
          <w:rPr>
            <w:rFonts w:ascii="Times New Roman" w:hAnsi="Times New Roman"/>
            <w:sz w:val="24"/>
          </w:rPr>
          <w:t xml:space="preserve">we have reviewed </w:t>
        </w:r>
      </w:ins>
      <w:ins w:id="58" w:author="stephen butterfill" w:date="2010-09-05T17:02:00Z">
        <w:r w:rsidR="00E1330C">
          <w:rPr>
            <w:rFonts w:ascii="Times New Roman" w:hAnsi="Times New Roman"/>
            <w:sz w:val="24"/>
          </w:rPr>
          <w:t xml:space="preserve">so far </w:t>
        </w:r>
      </w:ins>
      <w:ins w:id="59" w:author="stephen butterfill" w:date="2010-09-05T16:59:00Z">
        <w:r>
          <w:rPr>
            <w:rFonts w:ascii="Times New Roman" w:hAnsi="Times New Roman"/>
            <w:sz w:val="24"/>
          </w:rPr>
          <w:t xml:space="preserve">mainly </w:t>
        </w:r>
      </w:ins>
      <w:ins w:id="60" w:author="stephen butterfill" w:date="2010-09-05T16:58:00Z">
        <w:r>
          <w:rPr>
            <w:rFonts w:ascii="Times New Roman" w:hAnsi="Times New Roman"/>
            <w:sz w:val="24"/>
          </w:rPr>
          <w:t xml:space="preserve">concerns </w:t>
        </w:r>
      </w:ins>
      <w:ins w:id="61" w:author="stephen butterfill" w:date="2010-09-05T16:59:00Z">
        <w:r>
          <w:rPr>
            <w:rFonts w:ascii="Times New Roman" w:hAnsi="Times New Roman"/>
            <w:sz w:val="24"/>
          </w:rPr>
          <w:t xml:space="preserve">non-joint action </w:t>
        </w:r>
      </w:ins>
      <w:ins w:id="62" w:author="stephen butterfill" w:date="2010-09-05T16:58:00Z">
        <w:r>
          <w:rPr>
            <w:rFonts w:ascii="Times New Roman" w:hAnsi="Times New Roman"/>
            <w:sz w:val="24"/>
          </w:rPr>
          <w:t>situations</w:t>
        </w:r>
      </w:ins>
      <w:ins w:id="63" w:author="stephen butterfill" w:date="2010-09-05T17:03:00Z">
        <w:r w:rsidR="00E1330C">
          <w:rPr>
            <w:rFonts w:ascii="Times New Roman" w:hAnsi="Times New Roman"/>
            <w:sz w:val="24"/>
          </w:rPr>
          <w:t xml:space="preserve"> where </w:t>
        </w:r>
      </w:ins>
      <w:ins w:id="64" w:author="stephen butterfill" w:date="2010-09-05T17:04:00Z">
        <w:r w:rsidR="00E1330C">
          <w:rPr>
            <w:rFonts w:ascii="Times New Roman" w:hAnsi="Times New Roman"/>
            <w:sz w:val="24"/>
          </w:rPr>
          <w:t>participants were not instructed</w:t>
        </w:r>
      </w:ins>
      <w:ins w:id="65" w:author="stephen butterfill" w:date="2010-09-05T17:05:00Z">
        <w:r w:rsidR="00E1330C">
          <w:rPr>
            <w:rFonts w:ascii="Times New Roman" w:hAnsi="Times New Roman"/>
            <w:sz w:val="24"/>
          </w:rPr>
          <w:t xml:space="preserve"> to act together and where </w:t>
        </w:r>
      </w:ins>
      <w:ins w:id="66" w:author="stephen butterfill" w:date="2010-09-05T17:03:00Z">
        <w:r w:rsidR="00E1330C">
          <w:rPr>
            <w:rFonts w:ascii="Times New Roman" w:hAnsi="Times New Roman"/>
            <w:sz w:val="24"/>
          </w:rPr>
          <w:t xml:space="preserve">coordination among agents was not beneficial to performing the task and in some cases </w:t>
        </w:r>
      </w:ins>
      <w:ins w:id="67" w:author="stephen butterfill" w:date="2010-09-05T17:18:00Z">
        <w:r w:rsidR="003F496C">
          <w:rPr>
            <w:rFonts w:ascii="Times New Roman" w:hAnsi="Times New Roman"/>
            <w:sz w:val="24"/>
          </w:rPr>
          <w:t xml:space="preserve">may have </w:t>
        </w:r>
      </w:ins>
      <w:ins w:id="68" w:author="stephen butterfill" w:date="2010-09-05T17:04:00Z">
        <w:r w:rsidR="00E1330C">
          <w:rPr>
            <w:rFonts w:ascii="Times New Roman" w:hAnsi="Times New Roman"/>
            <w:sz w:val="24"/>
          </w:rPr>
          <w:t xml:space="preserve">degraded </w:t>
        </w:r>
      </w:ins>
      <w:ins w:id="69" w:author="stephen butterfill" w:date="2010-09-05T17:03:00Z">
        <w:r w:rsidR="00E1330C">
          <w:rPr>
            <w:rFonts w:ascii="Times New Roman" w:hAnsi="Times New Roman"/>
            <w:sz w:val="24"/>
          </w:rPr>
          <w:t>performance.</w:t>
        </w:r>
      </w:ins>
      <w:ins w:id="70" w:author="stephen butterfill" w:date="2010-09-05T17:04:00Z">
        <w:r w:rsidR="00E1330C">
          <w:rPr>
            <w:rFonts w:ascii="Times New Roman" w:hAnsi="Times New Roman"/>
            <w:sz w:val="24"/>
          </w:rPr>
          <w:t xml:space="preserve">  </w:t>
        </w:r>
      </w:ins>
      <w:ins w:id="71" w:author="stephen butterfill" w:date="2010-09-05T17:07:00Z">
        <w:r w:rsidR="00E3563C">
          <w:rPr>
            <w:rFonts w:ascii="Times New Roman" w:hAnsi="Times New Roman"/>
            <w:sz w:val="24"/>
          </w:rPr>
          <w:t>This raises t</w:t>
        </w:r>
      </w:ins>
      <w:ins w:id="72" w:author="stephen butterfill" w:date="2010-09-05T17:06:00Z">
        <w:r w:rsidR="00F82288">
          <w:rPr>
            <w:rFonts w:ascii="Times New Roman" w:hAnsi="Times New Roman"/>
            <w:sz w:val="24"/>
          </w:rPr>
          <w:t xml:space="preserve">wo questions.  First, what evidence is there that emergent coordination occurs </w:t>
        </w:r>
      </w:ins>
      <w:ins w:id="73" w:author="stephen butterfill" w:date="2010-09-05T17:07:00Z">
        <w:r w:rsidR="00F82288">
          <w:rPr>
            <w:rFonts w:ascii="Times New Roman" w:hAnsi="Times New Roman"/>
            <w:sz w:val="24"/>
          </w:rPr>
          <w:t xml:space="preserve">when agents are performing a joint action?  Second, </w:t>
        </w:r>
      </w:ins>
      <w:ins w:id="74" w:author="stephen butterfill" w:date="2010-09-05T17:00:00Z">
        <w:r>
          <w:rPr>
            <w:rFonts w:ascii="Times New Roman" w:hAnsi="Times New Roman"/>
            <w:sz w:val="24"/>
          </w:rPr>
          <w:t xml:space="preserve">how (if at all) </w:t>
        </w:r>
      </w:ins>
      <w:ins w:id="75" w:author="stephen butterfill" w:date="2010-09-05T17:07:00Z">
        <w:r w:rsidR="00F82288">
          <w:rPr>
            <w:rFonts w:ascii="Times New Roman" w:hAnsi="Times New Roman"/>
            <w:sz w:val="24"/>
          </w:rPr>
          <w:t xml:space="preserve">could </w:t>
        </w:r>
      </w:ins>
      <w:ins w:id="76" w:author="stephen butterfill" w:date="2010-09-05T17:00:00Z">
        <w:r>
          <w:rPr>
            <w:rFonts w:ascii="Times New Roman" w:hAnsi="Times New Roman"/>
            <w:sz w:val="24"/>
          </w:rPr>
          <w:t>emergent coordination facilitate joint action</w:t>
        </w:r>
      </w:ins>
      <w:ins w:id="77" w:author="stephen butterfill" w:date="2010-09-05T17:07:00Z">
        <w:r w:rsidR="00F82288">
          <w:rPr>
            <w:rFonts w:ascii="Times New Roman" w:hAnsi="Times New Roman"/>
            <w:sz w:val="24"/>
          </w:rPr>
          <w:t>?</w:t>
        </w:r>
      </w:ins>
      <w:ins w:id="78" w:author="stephen butterfill" w:date="2010-09-05T17:00:00Z">
        <w:r>
          <w:rPr>
            <w:rFonts w:ascii="Times New Roman" w:hAnsi="Times New Roman"/>
            <w:sz w:val="24"/>
          </w:rPr>
          <w:t xml:space="preserve"> </w:t>
        </w:r>
      </w:ins>
      <w:ins w:id="79" w:author="stephen butterfill" w:date="2010-09-05T17:07:00Z">
        <w:r w:rsidR="00E3563C">
          <w:rPr>
            <w:rFonts w:ascii="Times New Roman" w:hAnsi="Times New Roman"/>
            <w:sz w:val="24"/>
          </w:rPr>
          <w:t xml:space="preserve"> We</w:t>
        </w:r>
      </w:ins>
      <w:ins w:id="80" w:author="stephen butterfill" w:date="2010-09-05T18:06:00Z">
        <w:r w:rsidR="00434982">
          <w:rPr>
            <w:rFonts w:ascii="Times New Roman" w:hAnsi="Times New Roman"/>
            <w:sz w:val="24"/>
          </w:rPr>
          <w:t xml:space="preserve"> </w:t>
        </w:r>
        <w:r w:rsidR="005F48CE">
          <w:rPr>
            <w:rFonts w:ascii="Times New Roman" w:hAnsi="Times New Roman"/>
            <w:sz w:val="24"/>
          </w:rPr>
          <w:t>now</w:t>
        </w:r>
      </w:ins>
      <w:ins w:id="81" w:author="stephen butterfill" w:date="2010-09-05T17:07:00Z">
        <w:r w:rsidR="00E3563C">
          <w:rPr>
            <w:rFonts w:ascii="Times New Roman" w:hAnsi="Times New Roman"/>
            <w:sz w:val="24"/>
          </w:rPr>
          <w:t xml:space="preserve"> address these questions in turn</w:t>
        </w:r>
        <w:commentRangeStart w:id="82"/>
        <w:r w:rsidR="00E3563C">
          <w:rPr>
            <w:rFonts w:ascii="Times New Roman" w:hAnsi="Times New Roman"/>
            <w:sz w:val="24"/>
          </w:rPr>
          <w:t>.</w:t>
        </w:r>
      </w:ins>
      <w:commentRangeEnd w:id="82"/>
      <w:r w:rsidR="0085724F">
        <w:rPr>
          <w:rStyle w:val="CommentReference"/>
          <w:vanish/>
        </w:rPr>
        <w:commentReference w:id="82"/>
      </w:r>
    </w:p>
    <w:p w:rsidR="00F41DA9" w:rsidRPr="00A273D9" w:rsidRDefault="00F41DA9" w:rsidP="00A273D9">
      <w:pPr>
        <w:spacing w:after="0" w:line="480" w:lineRule="auto"/>
        <w:rPr>
          <w:rFonts w:ascii="Times New Roman" w:hAnsi="Times New Roman"/>
          <w:sz w:val="24"/>
        </w:rPr>
      </w:pPr>
    </w:p>
    <w:p w:rsidR="00033843" w:rsidRDefault="008B7E8A" w:rsidP="00033843">
      <w:pPr>
        <w:pStyle w:val="Heading2"/>
        <w:spacing w:line="480" w:lineRule="auto"/>
        <w:rPr>
          <w:rFonts w:ascii="Times New Roman" w:hAnsi="Times New Roman"/>
          <w:b w:val="0"/>
          <w:i w:val="0"/>
          <w:sz w:val="24"/>
        </w:rPr>
      </w:pPr>
      <w:r>
        <w:rPr>
          <w:rFonts w:ascii="Times New Roman" w:hAnsi="Times New Roman"/>
          <w:b w:val="0"/>
          <w:i w:val="0"/>
          <w:sz w:val="24"/>
        </w:rPr>
        <w:t xml:space="preserve">3.2 </w:t>
      </w:r>
      <w:r w:rsidR="001A7546" w:rsidRPr="00A273DF">
        <w:rPr>
          <w:rFonts w:ascii="Times New Roman" w:hAnsi="Times New Roman"/>
          <w:b w:val="0"/>
          <w:i w:val="0"/>
          <w:sz w:val="24"/>
        </w:rPr>
        <w:t xml:space="preserve">Emergent coordination </w:t>
      </w:r>
      <w:r w:rsidR="00B739ED" w:rsidRPr="00A273DF">
        <w:rPr>
          <w:rFonts w:ascii="Times New Roman" w:hAnsi="Times New Roman"/>
          <w:b w:val="0"/>
          <w:i w:val="0"/>
          <w:sz w:val="24"/>
        </w:rPr>
        <w:t>during joint action</w:t>
      </w:r>
      <w:r w:rsidR="0074199F">
        <w:rPr>
          <w:rFonts w:ascii="Times New Roman" w:hAnsi="Times New Roman"/>
          <w:b w:val="0"/>
          <w:i w:val="0"/>
          <w:sz w:val="24"/>
        </w:rPr>
        <w:t xml:space="preserve"> </w:t>
      </w:r>
    </w:p>
    <w:p w:rsidR="001A7546" w:rsidRPr="00033843" w:rsidRDefault="001118F3" w:rsidP="00033843">
      <w:pPr>
        <w:spacing w:after="0" w:line="480" w:lineRule="auto"/>
        <w:rPr>
          <w:rFonts w:ascii="Times New Roman" w:hAnsi="Times New Roman"/>
          <w:sz w:val="24"/>
        </w:rPr>
      </w:pPr>
      <w:r>
        <w:rPr>
          <w:rFonts w:ascii="Times New Roman" w:hAnsi="Times New Roman"/>
          <w:sz w:val="24"/>
        </w:rPr>
        <w:t>In t</w:t>
      </w:r>
      <w:r w:rsidR="00033843">
        <w:rPr>
          <w:rFonts w:ascii="Times New Roman" w:hAnsi="Times New Roman"/>
          <w:sz w:val="24"/>
        </w:rPr>
        <w:t xml:space="preserve">he studies reviewed in the previous section </w:t>
      </w:r>
      <w:r w:rsidR="00D57F4A">
        <w:rPr>
          <w:rFonts w:ascii="Times New Roman" w:hAnsi="Times New Roman"/>
          <w:sz w:val="24"/>
        </w:rPr>
        <w:t xml:space="preserve">emergent coordination occurred despite the fact that </w:t>
      </w:r>
      <w:r w:rsidR="00033843">
        <w:rPr>
          <w:rFonts w:ascii="Times New Roman" w:hAnsi="Times New Roman"/>
          <w:sz w:val="24"/>
        </w:rPr>
        <w:t xml:space="preserve">individuals were </w:t>
      </w:r>
      <w:r>
        <w:rPr>
          <w:rFonts w:ascii="Times New Roman" w:hAnsi="Times New Roman"/>
          <w:sz w:val="24"/>
        </w:rPr>
        <w:t>instructed</w:t>
      </w:r>
      <w:r w:rsidR="00033843">
        <w:rPr>
          <w:rFonts w:ascii="Times New Roman" w:hAnsi="Times New Roman"/>
          <w:sz w:val="24"/>
        </w:rPr>
        <w:t xml:space="preserve"> to ignore each other’s actions </w:t>
      </w:r>
      <w:r w:rsidR="00D57F4A">
        <w:rPr>
          <w:rFonts w:ascii="Times New Roman" w:hAnsi="Times New Roman"/>
          <w:sz w:val="24"/>
        </w:rPr>
        <w:t>or at least were not given reason to attend to each other</w:t>
      </w:r>
      <w:r w:rsidR="00033843">
        <w:rPr>
          <w:rFonts w:ascii="Times New Roman" w:hAnsi="Times New Roman"/>
          <w:sz w:val="24"/>
        </w:rPr>
        <w:t xml:space="preserve">. This section reviews </w:t>
      </w:r>
      <w:r>
        <w:rPr>
          <w:rFonts w:ascii="Times New Roman" w:hAnsi="Times New Roman"/>
          <w:sz w:val="24"/>
        </w:rPr>
        <w:t xml:space="preserve">studies </w:t>
      </w:r>
      <w:r w:rsidR="00AC6B61">
        <w:rPr>
          <w:rFonts w:ascii="Times New Roman" w:hAnsi="Times New Roman"/>
          <w:sz w:val="24"/>
        </w:rPr>
        <w:t>where</w:t>
      </w:r>
      <w:r>
        <w:rPr>
          <w:rFonts w:ascii="Times New Roman" w:hAnsi="Times New Roman"/>
          <w:sz w:val="24"/>
        </w:rPr>
        <w:t xml:space="preserve"> </w:t>
      </w:r>
      <w:r w:rsidR="00033843">
        <w:rPr>
          <w:rFonts w:ascii="Times New Roman" w:hAnsi="Times New Roman"/>
          <w:sz w:val="24"/>
        </w:rPr>
        <w:t>emergent coordination</w:t>
      </w:r>
      <w:r w:rsidR="00AC6B61">
        <w:rPr>
          <w:rFonts w:ascii="Times New Roman" w:hAnsi="Times New Roman"/>
          <w:sz w:val="24"/>
        </w:rPr>
        <w:t xml:space="preserve"> was studied</w:t>
      </w:r>
      <w:r w:rsidR="00033843">
        <w:rPr>
          <w:rFonts w:ascii="Times New Roman" w:hAnsi="Times New Roman"/>
          <w:sz w:val="24"/>
        </w:rPr>
        <w:t xml:space="preserve"> in the context of joint action</w:t>
      </w:r>
      <w:r w:rsidR="00AC6B61">
        <w:rPr>
          <w:rFonts w:ascii="Times New Roman" w:hAnsi="Times New Roman"/>
          <w:sz w:val="24"/>
        </w:rPr>
        <w:t xml:space="preserve"> including conversation.</w:t>
      </w:r>
      <w:r w:rsidR="00033843">
        <w:rPr>
          <w:rFonts w:ascii="Times New Roman" w:hAnsi="Times New Roman"/>
          <w:sz w:val="24"/>
        </w:rPr>
        <w:t xml:space="preserve"> </w:t>
      </w:r>
      <w:r w:rsidR="00AC6B61">
        <w:rPr>
          <w:rFonts w:ascii="Times New Roman" w:hAnsi="Times New Roman"/>
          <w:sz w:val="24"/>
        </w:rPr>
        <w:t xml:space="preserve">In all of these studies, </w:t>
      </w:r>
      <w:r w:rsidR="00033843">
        <w:rPr>
          <w:rFonts w:ascii="Times New Roman" w:hAnsi="Times New Roman"/>
          <w:sz w:val="24"/>
        </w:rPr>
        <w:t>two individuals show</w:t>
      </w:r>
      <w:r>
        <w:rPr>
          <w:rFonts w:ascii="Times New Roman" w:hAnsi="Times New Roman"/>
          <w:sz w:val="24"/>
        </w:rPr>
        <w:t>ed</w:t>
      </w:r>
      <w:r w:rsidR="00033843">
        <w:rPr>
          <w:rFonts w:ascii="Times New Roman" w:hAnsi="Times New Roman"/>
          <w:sz w:val="24"/>
        </w:rPr>
        <w:t xml:space="preserve"> emergent coordination of behaviour that </w:t>
      </w:r>
      <w:r>
        <w:rPr>
          <w:rFonts w:ascii="Times New Roman" w:hAnsi="Times New Roman"/>
          <w:sz w:val="24"/>
        </w:rPr>
        <w:t>was</w:t>
      </w:r>
      <w:r w:rsidR="00033843">
        <w:rPr>
          <w:rFonts w:ascii="Times New Roman" w:hAnsi="Times New Roman"/>
          <w:sz w:val="24"/>
        </w:rPr>
        <w:t xml:space="preserve"> </w:t>
      </w:r>
      <w:r w:rsidR="00607E40">
        <w:rPr>
          <w:rFonts w:ascii="Times New Roman" w:hAnsi="Times New Roman"/>
          <w:sz w:val="24"/>
        </w:rPr>
        <w:t xml:space="preserve">apparently </w:t>
      </w:r>
      <w:r w:rsidR="00033843">
        <w:rPr>
          <w:rFonts w:ascii="Times New Roman" w:hAnsi="Times New Roman"/>
          <w:sz w:val="24"/>
        </w:rPr>
        <w:t xml:space="preserve">not necessary for achieving the goal of the joint action. </w:t>
      </w:r>
      <w:r>
        <w:rPr>
          <w:rFonts w:ascii="Times New Roman" w:hAnsi="Times New Roman"/>
          <w:sz w:val="24"/>
        </w:rPr>
        <w:t xml:space="preserve">This includes emergent coordination of </w:t>
      </w:r>
      <w:r w:rsidR="00AC6B61">
        <w:rPr>
          <w:rFonts w:ascii="Times New Roman" w:hAnsi="Times New Roman"/>
          <w:sz w:val="24"/>
        </w:rPr>
        <w:t xml:space="preserve">movements such as </w:t>
      </w:r>
      <w:r>
        <w:rPr>
          <w:rFonts w:ascii="Times New Roman" w:hAnsi="Times New Roman"/>
          <w:sz w:val="24"/>
        </w:rPr>
        <w:t xml:space="preserve">body sway (Fowler, Richardson, Marsh, &amp; Shockley, 2008) as well as </w:t>
      </w:r>
      <w:r w:rsidR="00AC6B61">
        <w:rPr>
          <w:rFonts w:ascii="Times New Roman" w:hAnsi="Times New Roman"/>
          <w:sz w:val="24"/>
        </w:rPr>
        <w:t xml:space="preserve">emergent coordination of </w:t>
      </w:r>
      <w:r>
        <w:rPr>
          <w:rFonts w:ascii="Times New Roman" w:hAnsi="Times New Roman"/>
          <w:sz w:val="24"/>
        </w:rPr>
        <w:t xml:space="preserve">eye movements between speaker and listener in a conversation (Richardson, Dale, &amp; Shockley, </w:t>
      </w:r>
      <w:r w:rsidR="00AC6B61">
        <w:rPr>
          <w:rFonts w:ascii="Times New Roman" w:hAnsi="Times New Roman"/>
          <w:sz w:val="24"/>
        </w:rPr>
        <w:t>2008</w:t>
      </w:r>
      <w:r>
        <w:rPr>
          <w:rFonts w:ascii="Times New Roman" w:hAnsi="Times New Roman"/>
          <w:sz w:val="24"/>
        </w:rPr>
        <w:t>).</w:t>
      </w:r>
    </w:p>
    <w:p w:rsidR="006E4C0A" w:rsidRDefault="009D372A" w:rsidP="002B2D12">
      <w:pPr>
        <w:pStyle w:val="Heading3"/>
        <w:spacing w:line="480" w:lineRule="auto"/>
        <w:rPr>
          <w:rFonts w:ascii="Times New Roman" w:hAnsi="Times New Roman"/>
          <w:b w:val="0"/>
          <w:i/>
          <w:sz w:val="24"/>
        </w:rPr>
      </w:pPr>
      <w:r w:rsidRPr="00A273DF">
        <w:rPr>
          <w:rFonts w:ascii="Times New Roman" w:hAnsi="Times New Roman"/>
          <w:b w:val="0"/>
          <w:i/>
          <w:sz w:val="24"/>
        </w:rPr>
        <w:t>Entrainment</w:t>
      </w:r>
    </w:p>
    <w:p w:rsidR="00AC6B61" w:rsidRDefault="00AC6B61" w:rsidP="00677474">
      <w:pPr>
        <w:spacing w:after="0" w:line="480" w:lineRule="auto"/>
        <w:rPr>
          <w:rFonts w:ascii="Times New Roman" w:hAnsi="Times New Roman"/>
          <w:sz w:val="24"/>
        </w:rPr>
      </w:pPr>
      <w:r>
        <w:rPr>
          <w:rFonts w:ascii="Times New Roman" w:hAnsi="Times New Roman"/>
          <w:sz w:val="24"/>
        </w:rPr>
        <w:t xml:space="preserve">Although temporal coordination of speech patterns and body movements during conversation </w:t>
      </w:r>
      <w:r w:rsidR="00AC7918">
        <w:rPr>
          <w:rFonts w:ascii="Times New Roman" w:hAnsi="Times New Roman"/>
          <w:sz w:val="24"/>
        </w:rPr>
        <w:t>have been</w:t>
      </w:r>
      <w:r w:rsidR="000840B0">
        <w:rPr>
          <w:rFonts w:ascii="Times New Roman" w:hAnsi="Times New Roman"/>
          <w:sz w:val="24"/>
        </w:rPr>
        <w:t xml:space="preserve"> the subject of</w:t>
      </w:r>
      <w:r>
        <w:rPr>
          <w:rFonts w:ascii="Times New Roman" w:hAnsi="Times New Roman"/>
          <w:sz w:val="24"/>
        </w:rPr>
        <w:t xml:space="preserve"> </w:t>
      </w:r>
      <w:r w:rsidR="000840B0">
        <w:rPr>
          <w:rFonts w:ascii="Times New Roman" w:hAnsi="Times New Roman"/>
          <w:sz w:val="24"/>
        </w:rPr>
        <w:t xml:space="preserve">many </w:t>
      </w:r>
      <w:r>
        <w:rPr>
          <w:rFonts w:ascii="Times New Roman" w:hAnsi="Times New Roman"/>
          <w:sz w:val="24"/>
        </w:rPr>
        <w:t>observational studies</w:t>
      </w:r>
      <w:r w:rsidR="000840B0">
        <w:rPr>
          <w:rFonts w:ascii="Times New Roman" w:hAnsi="Times New Roman"/>
          <w:sz w:val="24"/>
        </w:rPr>
        <w:t xml:space="preserve"> (Condon, 1976; Kendon, 1970</w:t>
      </w:r>
      <w:r w:rsidR="00677474">
        <w:rPr>
          <w:rFonts w:ascii="Times New Roman" w:hAnsi="Times New Roman"/>
          <w:sz w:val="24"/>
        </w:rPr>
        <w:t>; Wachsmuth, Lenzen, &amp; Knoblich, 2008</w:t>
      </w:r>
      <w:r w:rsidR="000840B0">
        <w:rPr>
          <w:rFonts w:ascii="Times New Roman" w:hAnsi="Times New Roman"/>
          <w:sz w:val="24"/>
        </w:rPr>
        <w:t>)</w:t>
      </w:r>
      <w:r>
        <w:rPr>
          <w:rFonts w:ascii="Times New Roman" w:hAnsi="Times New Roman"/>
          <w:sz w:val="24"/>
        </w:rPr>
        <w:t xml:space="preserve">, the systematic experimental study of interpersonal entrainment during </w:t>
      </w:r>
      <w:r w:rsidR="000840B0">
        <w:rPr>
          <w:rFonts w:ascii="Times New Roman" w:hAnsi="Times New Roman"/>
          <w:sz w:val="24"/>
        </w:rPr>
        <w:t xml:space="preserve">joint action and conversation is quite new. Richardson, Marsh, and Schmidt (2005) investigated interpersonal coordination of pendulum swinging while participants solved a puzzle task. Participants were asked to swing hand held pendulums while jointly </w:t>
      </w:r>
      <w:r w:rsidR="00677474">
        <w:rPr>
          <w:rFonts w:ascii="Times New Roman" w:hAnsi="Times New Roman"/>
          <w:sz w:val="24"/>
        </w:rPr>
        <w:t>solving</w:t>
      </w:r>
      <w:r w:rsidR="000840B0">
        <w:rPr>
          <w:rFonts w:ascii="Times New Roman" w:hAnsi="Times New Roman"/>
          <w:sz w:val="24"/>
        </w:rPr>
        <w:t xml:space="preserve"> </w:t>
      </w:r>
      <w:r w:rsidR="00AC7918">
        <w:rPr>
          <w:rFonts w:ascii="Times New Roman" w:hAnsi="Times New Roman"/>
          <w:sz w:val="24"/>
        </w:rPr>
        <w:t>the</w:t>
      </w:r>
      <w:r w:rsidR="000840B0">
        <w:rPr>
          <w:rFonts w:ascii="Times New Roman" w:hAnsi="Times New Roman"/>
          <w:sz w:val="24"/>
        </w:rPr>
        <w:t xml:space="preserve"> puzzle. Two factors were varied: Participants either </w:t>
      </w:r>
      <w:r w:rsidR="00677474">
        <w:rPr>
          <w:rFonts w:ascii="Times New Roman" w:hAnsi="Times New Roman"/>
          <w:sz w:val="24"/>
        </w:rPr>
        <w:t>saw</w:t>
      </w:r>
      <w:r w:rsidR="000840B0">
        <w:rPr>
          <w:rFonts w:ascii="Times New Roman" w:hAnsi="Times New Roman"/>
          <w:sz w:val="24"/>
        </w:rPr>
        <w:t xml:space="preserve"> or </w:t>
      </w:r>
      <w:r w:rsidR="00677474">
        <w:rPr>
          <w:rFonts w:ascii="Times New Roman" w:hAnsi="Times New Roman"/>
          <w:sz w:val="24"/>
        </w:rPr>
        <w:t xml:space="preserve">did </w:t>
      </w:r>
      <w:r w:rsidR="000840B0">
        <w:rPr>
          <w:rFonts w:ascii="Times New Roman" w:hAnsi="Times New Roman"/>
          <w:sz w:val="24"/>
        </w:rPr>
        <w:t>not see each other and they either talk</w:t>
      </w:r>
      <w:r w:rsidR="00677474">
        <w:rPr>
          <w:rFonts w:ascii="Times New Roman" w:hAnsi="Times New Roman"/>
          <w:sz w:val="24"/>
        </w:rPr>
        <w:t>ed</w:t>
      </w:r>
      <w:r w:rsidR="000840B0">
        <w:rPr>
          <w:rFonts w:ascii="Times New Roman" w:hAnsi="Times New Roman"/>
          <w:sz w:val="24"/>
        </w:rPr>
        <w:t xml:space="preserve"> or </w:t>
      </w:r>
      <w:r w:rsidR="00677474">
        <w:rPr>
          <w:rFonts w:ascii="Times New Roman" w:hAnsi="Times New Roman"/>
          <w:sz w:val="24"/>
        </w:rPr>
        <w:t xml:space="preserve">did </w:t>
      </w:r>
      <w:r w:rsidR="000840B0">
        <w:rPr>
          <w:rFonts w:ascii="Times New Roman" w:hAnsi="Times New Roman"/>
          <w:sz w:val="24"/>
        </w:rPr>
        <w:t xml:space="preserve">not talk to each other. </w:t>
      </w:r>
      <w:r w:rsidR="00677474">
        <w:rPr>
          <w:rFonts w:ascii="Times New Roman" w:hAnsi="Times New Roman"/>
          <w:sz w:val="24"/>
        </w:rPr>
        <w:t>I</w:t>
      </w:r>
      <w:r w:rsidR="000840B0">
        <w:rPr>
          <w:rFonts w:ascii="Times New Roman" w:hAnsi="Times New Roman"/>
          <w:sz w:val="24"/>
        </w:rPr>
        <w:t xml:space="preserve">nterpersonal entrainment occurred </w:t>
      </w:r>
      <w:r w:rsidR="00AC7918">
        <w:rPr>
          <w:rFonts w:ascii="Times New Roman" w:hAnsi="Times New Roman"/>
          <w:sz w:val="24"/>
        </w:rPr>
        <w:t xml:space="preserve">only </w:t>
      </w:r>
      <w:r w:rsidR="000840B0">
        <w:rPr>
          <w:rFonts w:ascii="Times New Roman" w:hAnsi="Times New Roman"/>
          <w:sz w:val="24"/>
        </w:rPr>
        <w:t>when participants perceived each other’s movements</w:t>
      </w:r>
      <w:r w:rsidR="00AC7918">
        <w:rPr>
          <w:rFonts w:ascii="Times New Roman" w:hAnsi="Times New Roman"/>
          <w:sz w:val="24"/>
        </w:rPr>
        <w:t>,</w:t>
      </w:r>
      <w:r w:rsidR="000840B0">
        <w:rPr>
          <w:rFonts w:ascii="Times New Roman" w:hAnsi="Times New Roman"/>
          <w:sz w:val="24"/>
        </w:rPr>
        <w:t xml:space="preserve"> implying that verbal interaction alone was not sufficient to </w:t>
      </w:r>
      <w:r w:rsidR="00677474">
        <w:rPr>
          <w:rFonts w:ascii="Times New Roman" w:hAnsi="Times New Roman"/>
          <w:sz w:val="24"/>
        </w:rPr>
        <w:t>produce a coupling between the individuals</w:t>
      </w:r>
      <w:r w:rsidR="000840B0">
        <w:rPr>
          <w:rFonts w:ascii="Times New Roman" w:hAnsi="Times New Roman"/>
          <w:sz w:val="24"/>
        </w:rPr>
        <w:t>.</w:t>
      </w:r>
      <w:r w:rsidR="00677474">
        <w:rPr>
          <w:rFonts w:ascii="Times New Roman" w:hAnsi="Times New Roman"/>
          <w:sz w:val="24"/>
        </w:rPr>
        <w:t xml:space="preserve"> </w:t>
      </w:r>
      <w:r w:rsidR="000840B0">
        <w:rPr>
          <w:rFonts w:ascii="Times New Roman" w:hAnsi="Times New Roman"/>
          <w:sz w:val="24"/>
        </w:rPr>
        <w:t xml:space="preserve">However, </w:t>
      </w:r>
      <w:r w:rsidR="00677474">
        <w:rPr>
          <w:rFonts w:ascii="Times New Roman" w:hAnsi="Times New Roman"/>
          <w:sz w:val="24"/>
        </w:rPr>
        <w:t xml:space="preserve">the lack of interpersonal entrainment in the verbal interaction condition may be due to the dual task character of the study. Rhythmic pendulum movements and verbal rhythms may not have been sufficiently </w:t>
      </w:r>
      <w:r w:rsidR="00AC7918">
        <w:rPr>
          <w:rFonts w:ascii="Times New Roman" w:hAnsi="Times New Roman"/>
          <w:sz w:val="24"/>
        </w:rPr>
        <w:t>related</w:t>
      </w:r>
      <w:r w:rsidR="00677474">
        <w:rPr>
          <w:rFonts w:ascii="Times New Roman" w:hAnsi="Times New Roman"/>
          <w:sz w:val="24"/>
        </w:rPr>
        <w:t xml:space="preserve"> to produce </w:t>
      </w:r>
      <w:r w:rsidR="00B934B7">
        <w:rPr>
          <w:rFonts w:ascii="Times New Roman" w:hAnsi="Times New Roman"/>
          <w:sz w:val="24"/>
        </w:rPr>
        <w:t>an interpersonal entrainment of manual movements through speech.</w:t>
      </w:r>
    </w:p>
    <w:p w:rsidR="00DB5383" w:rsidRDefault="00B934B7" w:rsidP="00DB5383">
      <w:pPr>
        <w:widowControl w:val="0"/>
        <w:spacing w:after="0" w:line="480" w:lineRule="auto"/>
        <w:rPr>
          <w:rFonts w:ascii="Times New Roman" w:hAnsi="Times New Roman"/>
          <w:sz w:val="24"/>
        </w:rPr>
      </w:pPr>
      <w:r>
        <w:rPr>
          <w:rFonts w:ascii="Times New Roman" w:hAnsi="Times New Roman"/>
          <w:sz w:val="24"/>
        </w:rPr>
        <w:tab/>
        <w:t xml:space="preserve"> </w:t>
      </w:r>
      <w:r w:rsidRPr="00B934B7">
        <w:rPr>
          <w:rFonts w:ascii="Times New Roman" w:hAnsi="Times New Roman"/>
          <w:sz w:val="24"/>
        </w:rPr>
        <w:t xml:space="preserve">Studies on interpersonal entrainment of body sway during conversation suggest that </w:t>
      </w:r>
      <w:r>
        <w:rPr>
          <w:rFonts w:ascii="Times New Roman" w:hAnsi="Times New Roman"/>
          <w:sz w:val="24"/>
        </w:rPr>
        <w:t xml:space="preserve">talking to each other can </w:t>
      </w:r>
      <w:r w:rsidR="00AC7918">
        <w:rPr>
          <w:rFonts w:ascii="Times New Roman" w:hAnsi="Times New Roman"/>
          <w:sz w:val="24"/>
        </w:rPr>
        <w:t xml:space="preserve">indeed </w:t>
      </w:r>
      <w:r>
        <w:rPr>
          <w:rFonts w:ascii="Times New Roman" w:hAnsi="Times New Roman"/>
          <w:sz w:val="24"/>
        </w:rPr>
        <w:t>be sufficient to produce interpersonal entrainment of body sway</w:t>
      </w:r>
      <w:r w:rsidR="005108B6">
        <w:rPr>
          <w:rFonts w:ascii="Times New Roman" w:hAnsi="Times New Roman"/>
          <w:sz w:val="24"/>
        </w:rPr>
        <w:t xml:space="preserve"> (Fowler et al., 2008), </w:t>
      </w:r>
      <w:r w:rsidR="00AC7918">
        <w:rPr>
          <w:rFonts w:ascii="Times New Roman" w:hAnsi="Times New Roman"/>
          <w:sz w:val="24"/>
        </w:rPr>
        <w:t xml:space="preserve">which consists in </w:t>
      </w:r>
      <w:r w:rsidR="005108B6">
        <w:rPr>
          <w:rFonts w:ascii="Times New Roman" w:hAnsi="Times New Roman"/>
          <w:sz w:val="24"/>
        </w:rPr>
        <w:t>automatic movements that serve to keep a stable body posture</w:t>
      </w:r>
      <w:r>
        <w:rPr>
          <w:rFonts w:ascii="Times New Roman" w:hAnsi="Times New Roman"/>
          <w:sz w:val="24"/>
        </w:rPr>
        <w:t xml:space="preserve">. </w:t>
      </w:r>
      <w:r w:rsidR="005108B6">
        <w:rPr>
          <w:rFonts w:ascii="Times New Roman" w:hAnsi="Times New Roman"/>
          <w:sz w:val="24"/>
        </w:rPr>
        <w:t>Shockley</w:t>
      </w:r>
      <w:r w:rsidR="00464E37">
        <w:rPr>
          <w:rFonts w:ascii="Times New Roman" w:hAnsi="Times New Roman"/>
          <w:sz w:val="24"/>
        </w:rPr>
        <w:t xml:space="preserve"> and colleagues</w:t>
      </w:r>
      <w:r w:rsidR="005108B6">
        <w:rPr>
          <w:rFonts w:ascii="Times New Roman" w:hAnsi="Times New Roman"/>
          <w:sz w:val="24"/>
        </w:rPr>
        <w:t xml:space="preserve"> (2003)</w:t>
      </w:r>
      <w:r>
        <w:rPr>
          <w:rFonts w:ascii="Times New Roman" w:hAnsi="Times New Roman"/>
          <w:sz w:val="24"/>
        </w:rPr>
        <w:t xml:space="preserve"> </w:t>
      </w:r>
      <w:r w:rsidR="005108B6">
        <w:rPr>
          <w:rFonts w:ascii="Times New Roman" w:hAnsi="Times New Roman"/>
          <w:sz w:val="24"/>
        </w:rPr>
        <w:t xml:space="preserve">asked two individuals to find </w:t>
      </w:r>
      <w:r w:rsidR="00351D76">
        <w:rPr>
          <w:rFonts w:ascii="Times New Roman" w:hAnsi="Times New Roman"/>
          <w:sz w:val="24"/>
        </w:rPr>
        <w:t>subtle</w:t>
      </w:r>
      <w:r w:rsidR="005108B6">
        <w:rPr>
          <w:rFonts w:ascii="Times New Roman" w:hAnsi="Times New Roman"/>
          <w:sz w:val="24"/>
        </w:rPr>
        <w:t xml:space="preserve"> differences between two cartoon pictures either of which could only be seen by one </w:t>
      </w:r>
      <w:r w:rsidR="00351D76">
        <w:rPr>
          <w:rFonts w:ascii="Times New Roman" w:hAnsi="Times New Roman"/>
          <w:sz w:val="24"/>
        </w:rPr>
        <w:t>of them</w:t>
      </w:r>
      <w:r w:rsidR="005108B6">
        <w:rPr>
          <w:rFonts w:ascii="Times New Roman" w:hAnsi="Times New Roman"/>
          <w:sz w:val="24"/>
        </w:rPr>
        <w:t xml:space="preserve">. </w:t>
      </w:r>
      <w:r w:rsidR="00351D76">
        <w:rPr>
          <w:rFonts w:ascii="Times New Roman" w:hAnsi="Times New Roman"/>
          <w:sz w:val="24"/>
        </w:rPr>
        <w:t>Participants were either facing each other or looking away from each other. The surprising finding was that talking to each other was sufficient to create interpersonal entrainment of body sway</w:t>
      </w:r>
      <w:r w:rsidR="00AC7918">
        <w:rPr>
          <w:rFonts w:ascii="Times New Roman" w:hAnsi="Times New Roman"/>
          <w:sz w:val="24"/>
        </w:rPr>
        <w:t>,</w:t>
      </w:r>
      <w:r w:rsidR="00351D76">
        <w:rPr>
          <w:rFonts w:ascii="Times New Roman" w:hAnsi="Times New Roman"/>
          <w:sz w:val="24"/>
        </w:rPr>
        <w:t xml:space="preserve"> as evidenced by a higher rate of recurrence in a cross-recurrence analysis</w:t>
      </w:r>
      <w:ins w:id="83" w:author="stephen butterfill" w:date="2010-09-05T17:57:00Z">
        <w:r w:rsidR="006E3DEB">
          <w:rPr>
            <w:rFonts w:ascii="Times New Roman" w:hAnsi="Times New Roman"/>
            <w:sz w:val="24"/>
          </w:rPr>
          <w:t xml:space="preserve"> </w:t>
        </w:r>
      </w:ins>
      <w:r w:rsidR="006E3DEB">
        <w:rPr>
          <w:rFonts w:ascii="Times New Roman" w:hAnsi="Times New Roman"/>
          <w:sz w:val="24"/>
        </w:rPr>
        <w:t>(this</w:t>
      </w:r>
      <w:ins w:id="84" w:author="stephen butterfill" w:date="2010-09-05T17:57:00Z">
        <w:r w:rsidR="006E3DEB">
          <w:rPr>
            <w:rFonts w:ascii="Times New Roman" w:hAnsi="Times New Roman"/>
            <w:sz w:val="24"/>
          </w:rPr>
          <w:t xml:space="preserve"> </w:t>
        </w:r>
      </w:ins>
      <w:r w:rsidR="00FF5E2A">
        <w:rPr>
          <w:rFonts w:ascii="Times New Roman" w:hAnsi="Times New Roman"/>
          <w:sz w:val="24"/>
        </w:rPr>
        <w:t>analysis allows one to discover similarities in temporal patterns across different time series (</w:t>
      </w:r>
      <w:r w:rsidR="00FF5E2A" w:rsidRPr="00FF5E2A">
        <w:rPr>
          <w:rFonts w:ascii="Times New Roman" w:hAnsi="Times New Roman"/>
          <w:sz w:val="24"/>
        </w:rPr>
        <w:t>Shockley, Butwill, Zbilut, and Webber, 2002</w:t>
      </w:r>
      <w:r w:rsidR="00FF5E2A">
        <w:rPr>
          <w:rFonts w:ascii="Times New Roman" w:hAnsi="Times New Roman"/>
          <w:sz w:val="24"/>
        </w:rPr>
        <w:t>).</w:t>
      </w:r>
      <w:r w:rsidR="00351D76">
        <w:rPr>
          <w:rFonts w:ascii="Times New Roman" w:hAnsi="Times New Roman"/>
          <w:sz w:val="24"/>
        </w:rPr>
        <w:t xml:space="preserve"> </w:t>
      </w:r>
      <w:r w:rsidR="00FF5E2A">
        <w:rPr>
          <w:rFonts w:ascii="Times New Roman" w:hAnsi="Times New Roman"/>
          <w:sz w:val="24"/>
        </w:rPr>
        <w:t>In a recent study S</w:t>
      </w:r>
      <w:r w:rsidR="008A486B" w:rsidRPr="00A273DF">
        <w:rPr>
          <w:rFonts w:ascii="Times New Roman" w:hAnsi="Times New Roman"/>
          <w:sz w:val="24"/>
        </w:rPr>
        <w:t xml:space="preserve">hockley, Baker, Richardson </w:t>
      </w:r>
      <w:r w:rsidR="00FF5E2A">
        <w:rPr>
          <w:rFonts w:ascii="Times New Roman" w:hAnsi="Times New Roman"/>
          <w:sz w:val="24"/>
        </w:rPr>
        <w:t>and Fowler (2007) extended</w:t>
      </w:r>
      <w:r w:rsidR="008A486B" w:rsidRPr="00A273DF">
        <w:rPr>
          <w:rFonts w:ascii="Times New Roman" w:hAnsi="Times New Roman"/>
          <w:sz w:val="24"/>
        </w:rPr>
        <w:t xml:space="preserve"> th</w:t>
      </w:r>
      <w:r w:rsidR="00FF5E2A">
        <w:rPr>
          <w:rFonts w:ascii="Times New Roman" w:hAnsi="Times New Roman"/>
          <w:sz w:val="24"/>
        </w:rPr>
        <w:t xml:space="preserve">ese results by showing that particular properties of the conversation such as </w:t>
      </w:r>
      <w:r w:rsidR="008A486B" w:rsidRPr="00A273DF">
        <w:rPr>
          <w:rFonts w:ascii="Times New Roman" w:hAnsi="Times New Roman"/>
          <w:sz w:val="24"/>
        </w:rPr>
        <w:t>dyadic speaking rate and similar</w:t>
      </w:r>
      <w:r w:rsidR="00FF5E2A">
        <w:rPr>
          <w:rFonts w:ascii="Times New Roman" w:hAnsi="Times New Roman"/>
          <w:sz w:val="24"/>
        </w:rPr>
        <w:t>ity in stress patterns give rise to acoustically mediated entrainment of body sway</w:t>
      </w:r>
      <w:r w:rsidR="008A486B" w:rsidRPr="00A273DF">
        <w:rPr>
          <w:rFonts w:ascii="Times New Roman" w:hAnsi="Times New Roman"/>
          <w:sz w:val="24"/>
        </w:rPr>
        <w:t>.</w:t>
      </w:r>
      <w:r w:rsidR="00FF5E2A">
        <w:rPr>
          <w:rFonts w:ascii="Times New Roman" w:hAnsi="Times New Roman"/>
          <w:sz w:val="24"/>
        </w:rPr>
        <w:t xml:space="preserve"> </w:t>
      </w:r>
      <w:r w:rsidR="008A486B" w:rsidRPr="00A273DF">
        <w:rPr>
          <w:rFonts w:ascii="Times New Roman" w:hAnsi="Times New Roman"/>
          <w:sz w:val="24"/>
        </w:rPr>
        <w:t>Stoffregen, Giveans, Villard, Yank</w:t>
      </w:r>
      <w:r w:rsidR="00FF5E2A">
        <w:rPr>
          <w:rFonts w:ascii="Times New Roman" w:hAnsi="Times New Roman"/>
          <w:sz w:val="24"/>
        </w:rPr>
        <w:t>, and Shockley (</w:t>
      </w:r>
      <w:r w:rsidR="008A486B" w:rsidRPr="00A273DF">
        <w:rPr>
          <w:rFonts w:ascii="Times New Roman" w:hAnsi="Times New Roman"/>
          <w:sz w:val="24"/>
        </w:rPr>
        <w:t>2009</w:t>
      </w:r>
      <w:r w:rsidR="00FF5E2A">
        <w:rPr>
          <w:rFonts w:ascii="Times New Roman" w:hAnsi="Times New Roman"/>
          <w:sz w:val="24"/>
        </w:rPr>
        <w:t>)</w:t>
      </w:r>
      <w:r w:rsidR="008A486B" w:rsidRPr="00A273DF">
        <w:rPr>
          <w:rFonts w:ascii="Times New Roman" w:hAnsi="Times New Roman"/>
          <w:sz w:val="24"/>
        </w:rPr>
        <w:t xml:space="preserve"> </w:t>
      </w:r>
      <w:r w:rsidR="003F109C">
        <w:rPr>
          <w:rFonts w:ascii="Times New Roman" w:hAnsi="Times New Roman"/>
          <w:sz w:val="24"/>
        </w:rPr>
        <w:t>have identified further factors that modulate the entrainment of body sway such as the rigidity of the surface people are standing on.</w:t>
      </w:r>
    </w:p>
    <w:p w:rsidR="007E6657" w:rsidRDefault="003F109C" w:rsidP="00DB5383">
      <w:pPr>
        <w:widowControl w:val="0"/>
        <w:spacing w:after="0" w:line="480" w:lineRule="auto"/>
        <w:ind w:firstLine="708"/>
        <w:rPr>
          <w:rFonts w:ascii="Times New Roman" w:hAnsi="Times New Roman"/>
          <w:sz w:val="24"/>
        </w:rPr>
      </w:pPr>
      <w:r>
        <w:rPr>
          <w:rFonts w:ascii="Times New Roman" w:hAnsi="Times New Roman"/>
          <w:sz w:val="24"/>
        </w:rPr>
        <w:t xml:space="preserve">However, body sway is not the only type of movement that gets entrained during conversation. </w:t>
      </w:r>
      <w:r w:rsidR="00DB5383">
        <w:rPr>
          <w:rFonts w:ascii="Times New Roman" w:hAnsi="Times New Roman"/>
          <w:sz w:val="24"/>
        </w:rPr>
        <w:t>Two</w:t>
      </w:r>
      <w:r>
        <w:rPr>
          <w:rFonts w:ascii="Times New Roman" w:hAnsi="Times New Roman"/>
          <w:sz w:val="24"/>
        </w:rPr>
        <w:t xml:space="preserve"> studies demonstrate</w:t>
      </w:r>
      <w:r w:rsidR="00192B3E">
        <w:rPr>
          <w:rFonts w:ascii="Times New Roman" w:hAnsi="Times New Roman"/>
          <w:sz w:val="24"/>
        </w:rPr>
        <w:t>d</w:t>
      </w:r>
      <w:r>
        <w:rPr>
          <w:rFonts w:ascii="Times New Roman" w:hAnsi="Times New Roman"/>
          <w:sz w:val="24"/>
        </w:rPr>
        <w:t xml:space="preserve"> that there is also </w:t>
      </w:r>
      <w:r w:rsidR="00DB5383">
        <w:rPr>
          <w:rFonts w:ascii="Times New Roman" w:hAnsi="Times New Roman"/>
          <w:sz w:val="24"/>
        </w:rPr>
        <w:t xml:space="preserve">acoustically mediated </w:t>
      </w:r>
      <w:r>
        <w:rPr>
          <w:rFonts w:ascii="Times New Roman" w:hAnsi="Times New Roman"/>
          <w:sz w:val="24"/>
        </w:rPr>
        <w:t>emergent coordination between the eye movements of speakers and listeners.</w:t>
      </w:r>
      <w:r w:rsidR="00DB5383">
        <w:rPr>
          <w:rFonts w:ascii="Times New Roman" w:hAnsi="Times New Roman"/>
          <w:sz w:val="24"/>
        </w:rPr>
        <w:t xml:space="preserve"> Richardson and Dale (2005) recorded eye movements from </w:t>
      </w:r>
      <w:r w:rsidR="00E92BF6">
        <w:rPr>
          <w:rFonts w:ascii="Times New Roman" w:hAnsi="Times New Roman"/>
          <w:sz w:val="24"/>
        </w:rPr>
        <w:t>speaker</w:t>
      </w:r>
      <w:r w:rsidR="00192B3E">
        <w:rPr>
          <w:rFonts w:ascii="Times New Roman" w:hAnsi="Times New Roman"/>
          <w:sz w:val="24"/>
        </w:rPr>
        <w:t>s</w:t>
      </w:r>
      <w:r w:rsidR="00E92BF6">
        <w:rPr>
          <w:rFonts w:ascii="Times New Roman" w:hAnsi="Times New Roman"/>
          <w:sz w:val="24"/>
        </w:rPr>
        <w:t xml:space="preserve"> describing </w:t>
      </w:r>
      <w:r w:rsidR="00192B3E">
        <w:rPr>
          <w:rFonts w:ascii="Times New Roman" w:hAnsi="Times New Roman"/>
          <w:sz w:val="24"/>
        </w:rPr>
        <w:t>stories</w:t>
      </w:r>
      <w:r w:rsidR="00E92BF6">
        <w:rPr>
          <w:rFonts w:ascii="Times New Roman" w:hAnsi="Times New Roman"/>
          <w:sz w:val="24"/>
        </w:rPr>
        <w:t xml:space="preserve"> from an American sitcom </w:t>
      </w:r>
      <w:r w:rsidR="00192B3E">
        <w:rPr>
          <w:rFonts w:ascii="Times New Roman" w:hAnsi="Times New Roman"/>
          <w:sz w:val="24"/>
        </w:rPr>
        <w:t>they</w:t>
      </w:r>
      <w:r w:rsidR="00E92BF6">
        <w:rPr>
          <w:rFonts w:ascii="Times New Roman" w:hAnsi="Times New Roman"/>
          <w:sz w:val="24"/>
        </w:rPr>
        <w:t xml:space="preserve"> were highly familiar with</w:t>
      </w:r>
      <w:r w:rsidR="00192B3E">
        <w:rPr>
          <w:rFonts w:ascii="Times New Roman" w:hAnsi="Times New Roman"/>
          <w:sz w:val="24"/>
        </w:rPr>
        <w:t xml:space="preserve"> while looking at the main characters</w:t>
      </w:r>
      <w:r w:rsidR="00DB5383">
        <w:rPr>
          <w:rFonts w:ascii="Times New Roman" w:hAnsi="Times New Roman"/>
          <w:sz w:val="24"/>
        </w:rPr>
        <w:t xml:space="preserve">. </w:t>
      </w:r>
      <w:r w:rsidR="00192B3E">
        <w:rPr>
          <w:rFonts w:ascii="Times New Roman" w:hAnsi="Times New Roman"/>
          <w:sz w:val="24"/>
        </w:rPr>
        <w:t xml:space="preserve">The verbal utterances were replayed to listeners (new participants) who were also familiar with the same sitcom while their eye movements on the same display of the main characters were recorded. Cross-recurrence analysis was used to determine overlap in the temporal patterns of speaker and listener. This analysis showed that verbal utterances were sufficient to </w:t>
      </w:r>
      <w:r w:rsidR="00DB5E12">
        <w:rPr>
          <w:rFonts w:ascii="Times New Roman" w:hAnsi="Times New Roman"/>
          <w:sz w:val="24"/>
        </w:rPr>
        <w:t>produce</w:t>
      </w:r>
      <w:r w:rsidR="00192B3E">
        <w:rPr>
          <w:rFonts w:ascii="Times New Roman" w:hAnsi="Times New Roman"/>
          <w:sz w:val="24"/>
        </w:rPr>
        <w:t xml:space="preserve"> emergent coordination between the eye movements </w:t>
      </w:r>
      <w:r w:rsidR="00DB5E12">
        <w:rPr>
          <w:rFonts w:ascii="Times New Roman" w:hAnsi="Times New Roman"/>
          <w:sz w:val="24"/>
        </w:rPr>
        <w:t xml:space="preserve">of the speaker and the listener. In other words, verbal </w:t>
      </w:r>
      <w:r w:rsidR="007E6657">
        <w:rPr>
          <w:rFonts w:ascii="Times New Roman" w:hAnsi="Times New Roman"/>
          <w:sz w:val="24"/>
        </w:rPr>
        <w:t>communication</w:t>
      </w:r>
      <w:r w:rsidR="00A273D9">
        <w:rPr>
          <w:rFonts w:ascii="Times New Roman" w:hAnsi="Times New Roman"/>
          <w:sz w:val="24"/>
        </w:rPr>
        <w:t xml:space="preserve"> le</w:t>
      </w:r>
      <w:r w:rsidR="00DB5E12">
        <w:rPr>
          <w:rFonts w:ascii="Times New Roman" w:hAnsi="Times New Roman"/>
          <w:sz w:val="24"/>
        </w:rPr>
        <w:t xml:space="preserve">d to an overlap in the temporal rhythm between a speaker and a listener thereby aligning attention. </w:t>
      </w:r>
      <w:r w:rsidR="0065564F">
        <w:rPr>
          <w:rFonts w:ascii="Times New Roman" w:hAnsi="Times New Roman"/>
          <w:sz w:val="24"/>
        </w:rPr>
        <w:t>S</w:t>
      </w:r>
      <w:r w:rsidR="00DB5E12">
        <w:rPr>
          <w:rFonts w:ascii="Times New Roman" w:hAnsi="Times New Roman"/>
          <w:sz w:val="24"/>
        </w:rPr>
        <w:t>imilar results were obtained in a setting where speaker and listener were engaged in a real time dialogue (Richardson, Dale, &amp; Kirkham, 2007).</w:t>
      </w:r>
    </w:p>
    <w:p w:rsidR="00EE0A5F" w:rsidRDefault="00EE0A5F" w:rsidP="00DB5383">
      <w:pPr>
        <w:widowControl w:val="0"/>
        <w:spacing w:after="0" w:line="480" w:lineRule="auto"/>
        <w:ind w:firstLine="708"/>
        <w:rPr>
          <w:rFonts w:ascii="Times New Roman" w:hAnsi="Times New Roman"/>
          <w:sz w:val="24"/>
        </w:rPr>
      </w:pPr>
    </w:p>
    <w:p w:rsidR="00595D7C" w:rsidRPr="00604839" w:rsidRDefault="00AC1F1C" w:rsidP="00595D7C">
      <w:pPr>
        <w:pStyle w:val="Heading3"/>
        <w:keepNext w:val="0"/>
        <w:widowControl w:val="0"/>
        <w:spacing w:before="0" w:after="0" w:line="480" w:lineRule="auto"/>
        <w:rPr>
          <w:rFonts w:ascii="Times New Roman" w:hAnsi="Times New Roman"/>
          <w:b w:val="0"/>
          <w:i/>
          <w:sz w:val="24"/>
        </w:rPr>
      </w:pPr>
      <w:r>
        <w:rPr>
          <w:rFonts w:ascii="Times New Roman" w:hAnsi="Times New Roman"/>
          <w:b w:val="0"/>
          <w:i/>
          <w:sz w:val="24"/>
        </w:rPr>
        <w:t>Perception action matching</w:t>
      </w:r>
    </w:p>
    <w:p w:rsidR="00E73896" w:rsidRDefault="00595D7C" w:rsidP="00595D7C">
      <w:pPr>
        <w:spacing w:after="0" w:line="480" w:lineRule="auto"/>
        <w:rPr>
          <w:rFonts w:ascii="Times New Roman" w:hAnsi="Times New Roman"/>
          <w:sz w:val="24"/>
        </w:rPr>
      </w:pPr>
      <w:r w:rsidRPr="00604839">
        <w:rPr>
          <w:rFonts w:ascii="Times New Roman" w:hAnsi="Times New Roman"/>
          <w:sz w:val="24"/>
        </w:rPr>
        <w:t xml:space="preserve">Studies on </w:t>
      </w:r>
      <w:r>
        <w:rPr>
          <w:rFonts w:ascii="Times New Roman" w:hAnsi="Times New Roman"/>
          <w:sz w:val="24"/>
        </w:rPr>
        <w:t xml:space="preserve">non-conscious </w:t>
      </w:r>
      <w:r w:rsidRPr="00604839">
        <w:rPr>
          <w:rFonts w:ascii="Times New Roman" w:hAnsi="Times New Roman"/>
          <w:sz w:val="24"/>
        </w:rPr>
        <w:t xml:space="preserve">mimicry </w:t>
      </w:r>
      <w:r>
        <w:rPr>
          <w:rFonts w:ascii="Times New Roman" w:hAnsi="Times New Roman"/>
          <w:sz w:val="24"/>
        </w:rPr>
        <w:t xml:space="preserve">during dialogue </w:t>
      </w:r>
      <w:r w:rsidRPr="00604839">
        <w:rPr>
          <w:rFonts w:ascii="Times New Roman" w:hAnsi="Times New Roman"/>
          <w:sz w:val="24"/>
        </w:rPr>
        <w:t xml:space="preserve">have </w:t>
      </w:r>
      <w:r>
        <w:rPr>
          <w:rFonts w:ascii="Times New Roman" w:hAnsi="Times New Roman"/>
          <w:sz w:val="24"/>
        </w:rPr>
        <w:t xml:space="preserve">also </w:t>
      </w:r>
      <w:r w:rsidRPr="00604839">
        <w:rPr>
          <w:rFonts w:ascii="Times New Roman" w:hAnsi="Times New Roman"/>
          <w:sz w:val="24"/>
        </w:rPr>
        <w:t xml:space="preserve">revealed emergent coordination </w:t>
      </w:r>
      <w:r>
        <w:rPr>
          <w:rFonts w:ascii="Times New Roman" w:hAnsi="Times New Roman"/>
          <w:sz w:val="24"/>
        </w:rPr>
        <w:t xml:space="preserve">based on perception-action matching. </w:t>
      </w:r>
      <w:r w:rsidRPr="00604839">
        <w:rPr>
          <w:rFonts w:ascii="Times New Roman" w:hAnsi="Times New Roman"/>
          <w:sz w:val="24"/>
        </w:rPr>
        <w:t xml:space="preserve">These studies </w:t>
      </w:r>
      <w:r>
        <w:rPr>
          <w:rFonts w:ascii="Times New Roman" w:hAnsi="Times New Roman"/>
          <w:sz w:val="24"/>
        </w:rPr>
        <w:t xml:space="preserve">demonstrate that observing the actions and mannerisms of a conversation partner leads individuals to perform the same movements without being aware of mimicking their partner. Chartrand and Bargh (1999) provided a demonstration of this ‘chameleon effect’ by asking participants to take turns with another participant sitting next to them at describing photographs. The other participant was actually a confederate who engaged in particular mannerisms such as shaking her foot or rubbing her face. Video analyses showed that participants mimicked the confederate, rubbing their face more often when the confederate rubbed her face and shaking their foot when they observed their partner shaking her foot. Participants were not aware of their partner’s mannerisms and did not deliberately try to mimic them. This suggests that perceiving an action triggers corresponding action representations in the observer, which </w:t>
      </w:r>
      <w:r w:rsidR="007E6657">
        <w:rPr>
          <w:rFonts w:ascii="Times New Roman" w:hAnsi="Times New Roman"/>
          <w:sz w:val="24"/>
        </w:rPr>
        <w:t>can lead</w:t>
      </w:r>
      <w:r>
        <w:rPr>
          <w:rFonts w:ascii="Times New Roman" w:hAnsi="Times New Roman"/>
          <w:sz w:val="24"/>
        </w:rPr>
        <w:t xml:space="preserve"> to overt mimicry in the context of conversation. The extent to which people mimic others’ actions depends on individual characteristics, including the tendency to take others’ perspective (Chartrand &amp; Bargh, 1999), and the tendency to rely on contextual information and to feel close to others (for a review see van Baaren, Janssen, Chartrand, &amp; Dijksterhuis, 2009).</w:t>
      </w:r>
    </w:p>
    <w:p w:rsidR="00595D7C" w:rsidRDefault="00595D7C" w:rsidP="00595D7C">
      <w:pPr>
        <w:spacing w:after="0" w:line="480" w:lineRule="auto"/>
        <w:rPr>
          <w:rFonts w:ascii="Times New Roman" w:hAnsi="Times New Roman"/>
          <w:sz w:val="24"/>
        </w:rPr>
      </w:pPr>
    </w:p>
    <w:p w:rsidR="0098353D" w:rsidRPr="00A273D9" w:rsidRDefault="00A273D9" w:rsidP="00A273D9">
      <w:pPr>
        <w:rPr>
          <w:rFonts w:ascii="Times New Roman" w:hAnsi="Times New Roman"/>
          <w:sz w:val="24"/>
        </w:rPr>
      </w:pPr>
      <w:r w:rsidRPr="00A273D9">
        <w:rPr>
          <w:rFonts w:ascii="Times New Roman" w:hAnsi="Times New Roman"/>
          <w:sz w:val="24"/>
        </w:rPr>
        <w:t>3.3 Consequences of emergent coordination</w:t>
      </w:r>
    </w:p>
    <w:p w:rsidR="0098353D" w:rsidRPr="001118F3" w:rsidRDefault="00711CD1" w:rsidP="00711CD1">
      <w:pPr>
        <w:numPr>
          <w:ins w:id="85" w:author="stephen butterfill" w:date="2010-09-05T18:20:00Z"/>
        </w:numPr>
        <w:spacing w:after="0" w:line="480" w:lineRule="auto"/>
        <w:rPr>
          <w:rFonts w:ascii="Times New Roman" w:hAnsi="Times New Roman"/>
          <w:sz w:val="24"/>
        </w:rPr>
      </w:pPr>
      <w:r>
        <w:rPr>
          <w:rFonts w:ascii="Times New Roman" w:hAnsi="Times New Roman"/>
          <w:sz w:val="24"/>
        </w:rPr>
        <w:t xml:space="preserve">We have just seen that emergent coordination occurs in joint action contexts, for example when two people are solving a puzzle together.  But in the studies cited so far, emergent coordination appears to occur independently of participants’ individual and shared goals.  As noted, emergent coordination may </w:t>
      </w:r>
      <w:r w:rsidR="0098353D">
        <w:rPr>
          <w:rFonts w:ascii="Times New Roman" w:hAnsi="Times New Roman"/>
          <w:sz w:val="24"/>
        </w:rPr>
        <w:t xml:space="preserve">sometimes even interfere with individual action planning as when people can’t help falling into the same rhythm or mimicking observed actions. </w:t>
      </w:r>
      <w:ins w:id="86" w:author="stephen butterfill" w:date="2010-09-05T18:20:00Z">
        <w:r>
          <w:rPr>
            <w:rFonts w:ascii="Times New Roman" w:hAnsi="Times New Roman"/>
            <w:sz w:val="24"/>
          </w:rPr>
          <w:t xml:space="preserve"> </w:t>
        </w:r>
      </w:ins>
      <w:r>
        <w:rPr>
          <w:rFonts w:ascii="Times New Roman" w:hAnsi="Times New Roman"/>
          <w:sz w:val="24"/>
        </w:rPr>
        <w:t>This may seem puzzling if, as we have proposed, emergent coordination can facilitate some joint actions.  In fact s</w:t>
      </w:r>
      <w:r w:rsidR="0098353D">
        <w:rPr>
          <w:rFonts w:ascii="Times New Roman" w:hAnsi="Times New Roman"/>
          <w:sz w:val="24"/>
        </w:rPr>
        <w:t xml:space="preserve">everal recent studies suggest that emergent coordination has various effects that may serve a number of different psychological functions. These effects include increased affiliation and liking of a partner, increased willingness to cooperate with the partner, and increased understanding of the meanings a partner intends to convey in a conversation. </w:t>
      </w:r>
    </w:p>
    <w:p w:rsidR="0098353D" w:rsidRPr="0098353D" w:rsidRDefault="0098353D" w:rsidP="0098353D"/>
    <w:p w:rsidR="001118F3" w:rsidRPr="0098353D" w:rsidRDefault="00AC1F1C" w:rsidP="0098353D">
      <w:pPr>
        <w:pStyle w:val="Heading3"/>
        <w:spacing w:line="480" w:lineRule="auto"/>
        <w:rPr>
          <w:rFonts w:ascii="Times New Roman" w:hAnsi="Times New Roman"/>
          <w:b w:val="0"/>
          <w:i/>
          <w:color w:val="000000" w:themeColor="text1"/>
          <w:sz w:val="24"/>
        </w:rPr>
      </w:pPr>
      <w:r>
        <w:rPr>
          <w:rFonts w:ascii="Times New Roman" w:hAnsi="Times New Roman"/>
          <w:b w:val="0"/>
          <w:i/>
          <w:color w:val="000000" w:themeColor="text1"/>
          <w:sz w:val="24"/>
        </w:rPr>
        <w:t>Entrainment</w:t>
      </w:r>
    </w:p>
    <w:p w:rsidR="00595D7C" w:rsidRDefault="00595D7C" w:rsidP="0098353D">
      <w:pPr>
        <w:spacing w:after="0" w:line="480" w:lineRule="auto"/>
        <w:rPr>
          <w:rFonts w:ascii="Times New Roman" w:hAnsi="Times New Roman"/>
          <w:sz w:val="24"/>
        </w:rPr>
      </w:pPr>
      <w:r>
        <w:rPr>
          <w:rFonts w:ascii="Times New Roman" w:hAnsi="Times New Roman"/>
          <w:sz w:val="24"/>
        </w:rPr>
        <w:t>It has long been suggested that the rapport between individuals is reflected in the synchrony of their body movements (e.g., Bernieri, 1988).</w:t>
      </w:r>
      <w:r w:rsidR="00BE6FD4">
        <w:rPr>
          <w:rFonts w:ascii="Times New Roman" w:hAnsi="Times New Roman"/>
          <w:sz w:val="24"/>
        </w:rPr>
        <w:t xml:space="preserve"> </w:t>
      </w:r>
      <w:r>
        <w:rPr>
          <w:rFonts w:ascii="Times New Roman" w:hAnsi="Times New Roman"/>
          <w:sz w:val="24"/>
        </w:rPr>
        <w:t xml:space="preserve"> </w:t>
      </w:r>
      <w:r w:rsidR="00BE6FD4">
        <w:rPr>
          <w:rFonts w:ascii="Times New Roman" w:hAnsi="Times New Roman"/>
          <w:sz w:val="24"/>
        </w:rPr>
        <w:t>More recently,</w:t>
      </w:r>
      <w:ins w:id="87" w:author="stephen butterfill" w:date="2010-09-05T18:26:00Z">
        <w:r w:rsidR="00BE6FD4">
          <w:rPr>
            <w:rFonts w:ascii="Times New Roman" w:hAnsi="Times New Roman"/>
            <w:sz w:val="24"/>
          </w:rPr>
          <w:t xml:space="preserve"> </w:t>
        </w:r>
      </w:ins>
      <w:r>
        <w:rPr>
          <w:rFonts w:ascii="Times New Roman" w:hAnsi="Times New Roman"/>
          <w:sz w:val="24"/>
        </w:rPr>
        <w:t>Miles, Nind, and Macrae (2009) demonstrated that people judge the connectedness of individuals in a dyad based on the perceived synchrony of their movements. P</w:t>
      </w:r>
      <w:r w:rsidRPr="00603AC3">
        <w:rPr>
          <w:rFonts w:ascii="Times New Roman" w:hAnsi="Times New Roman"/>
          <w:sz w:val="24"/>
        </w:rPr>
        <w:t xml:space="preserve">articipants </w:t>
      </w:r>
      <w:r>
        <w:rPr>
          <w:rFonts w:ascii="Times New Roman" w:hAnsi="Times New Roman"/>
          <w:sz w:val="24"/>
        </w:rPr>
        <w:t xml:space="preserve">saw or heard </w:t>
      </w:r>
      <w:r w:rsidR="007E6657">
        <w:rPr>
          <w:rFonts w:ascii="Times New Roman" w:hAnsi="Times New Roman"/>
          <w:sz w:val="24"/>
        </w:rPr>
        <w:t xml:space="preserve">footsteps of </w:t>
      </w:r>
      <w:r>
        <w:rPr>
          <w:rFonts w:ascii="Times New Roman" w:hAnsi="Times New Roman"/>
          <w:sz w:val="24"/>
        </w:rPr>
        <w:t xml:space="preserve">pairs of walkers walking in a more or less synchronized manner, and </w:t>
      </w:r>
      <w:r w:rsidRPr="00603AC3">
        <w:rPr>
          <w:rFonts w:ascii="Times New Roman" w:hAnsi="Times New Roman"/>
          <w:sz w:val="24"/>
        </w:rPr>
        <w:t>rated the</w:t>
      </w:r>
      <w:r>
        <w:rPr>
          <w:rFonts w:ascii="Times New Roman" w:hAnsi="Times New Roman"/>
          <w:sz w:val="24"/>
        </w:rPr>
        <w:t>ir</w:t>
      </w:r>
      <w:r w:rsidRPr="00603AC3">
        <w:rPr>
          <w:rFonts w:ascii="Times New Roman" w:hAnsi="Times New Roman"/>
          <w:sz w:val="24"/>
        </w:rPr>
        <w:t xml:space="preserve"> degree of rapport. </w:t>
      </w:r>
      <w:r>
        <w:rPr>
          <w:rFonts w:ascii="Times New Roman" w:hAnsi="Times New Roman"/>
          <w:sz w:val="24"/>
        </w:rPr>
        <w:t>T</w:t>
      </w:r>
      <w:r w:rsidRPr="00603AC3">
        <w:rPr>
          <w:rFonts w:ascii="Times New Roman" w:hAnsi="Times New Roman"/>
          <w:sz w:val="24"/>
        </w:rPr>
        <w:t xml:space="preserve">he </w:t>
      </w:r>
      <w:r>
        <w:rPr>
          <w:rFonts w:ascii="Times New Roman" w:hAnsi="Times New Roman"/>
          <w:sz w:val="24"/>
        </w:rPr>
        <w:t xml:space="preserve">results showed that participants attributed the </w:t>
      </w:r>
      <w:r w:rsidRPr="00603AC3">
        <w:rPr>
          <w:rFonts w:ascii="Times New Roman" w:hAnsi="Times New Roman"/>
          <w:sz w:val="24"/>
        </w:rPr>
        <w:t>highe</w:t>
      </w:r>
      <w:r>
        <w:rPr>
          <w:rFonts w:ascii="Times New Roman" w:hAnsi="Times New Roman"/>
          <w:sz w:val="24"/>
        </w:rPr>
        <w:t>st levels of rapport to those pairs of walkers that displayed</w:t>
      </w:r>
      <w:r w:rsidRPr="00603AC3">
        <w:rPr>
          <w:rFonts w:ascii="Times New Roman" w:hAnsi="Times New Roman"/>
          <w:sz w:val="24"/>
        </w:rPr>
        <w:t xml:space="preserve"> in-phase </w:t>
      </w:r>
      <w:r>
        <w:rPr>
          <w:rFonts w:ascii="Times New Roman" w:hAnsi="Times New Roman"/>
          <w:sz w:val="24"/>
        </w:rPr>
        <w:t>or</w:t>
      </w:r>
      <w:r w:rsidRPr="00603AC3">
        <w:rPr>
          <w:rFonts w:ascii="Times New Roman" w:hAnsi="Times New Roman"/>
          <w:sz w:val="24"/>
        </w:rPr>
        <w:t xml:space="preserve"> anti-phase </w:t>
      </w:r>
      <w:r>
        <w:rPr>
          <w:rFonts w:ascii="Times New Roman" w:hAnsi="Times New Roman"/>
          <w:sz w:val="24"/>
        </w:rPr>
        <w:t>coordination, and assigned the lowest levels of rapport to walkers displaying phase relationships that were far from in-phase or anti-phase.</w:t>
      </w:r>
      <w:r w:rsidRPr="00603AC3">
        <w:rPr>
          <w:rFonts w:ascii="Times New Roman" w:hAnsi="Times New Roman"/>
          <w:sz w:val="24"/>
        </w:rPr>
        <w:t xml:space="preserve"> </w:t>
      </w:r>
      <w:r>
        <w:rPr>
          <w:rFonts w:ascii="Times New Roman" w:hAnsi="Times New Roman"/>
          <w:sz w:val="24"/>
        </w:rPr>
        <w:t xml:space="preserve">Thus, the most stable patterns of entrainment were clearly perceived as reflecting a close connection between individuals, </w:t>
      </w:r>
      <w:r w:rsidRPr="00603AC3">
        <w:rPr>
          <w:rFonts w:ascii="Times New Roman" w:hAnsi="Times New Roman"/>
          <w:sz w:val="24"/>
        </w:rPr>
        <w:t xml:space="preserve">regardless of whether </w:t>
      </w:r>
      <w:r>
        <w:rPr>
          <w:rFonts w:ascii="Times New Roman" w:hAnsi="Times New Roman"/>
          <w:sz w:val="24"/>
        </w:rPr>
        <w:t xml:space="preserve">information about the walkers’ synchrony </w:t>
      </w:r>
      <w:r w:rsidRPr="00603AC3">
        <w:rPr>
          <w:rFonts w:ascii="Times New Roman" w:hAnsi="Times New Roman"/>
          <w:sz w:val="24"/>
        </w:rPr>
        <w:t xml:space="preserve">was conveyed </w:t>
      </w:r>
      <w:r>
        <w:rPr>
          <w:rFonts w:ascii="Times New Roman" w:hAnsi="Times New Roman"/>
          <w:sz w:val="24"/>
        </w:rPr>
        <w:t>through visual or auditory information</w:t>
      </w:r>
      <w:r w:rsidRPr="00603AC3">
        <w:rPr>
          <w:rFonts w:ascii="Times New Roman" w:hAnsi="Times New Roman"/>
          <w:sz w:val="24"/>
        </w:rPr>
        <w:t>.</w:t>
      </w:r>
    </w:p>
    <w:p w:rsidR="00595D7C" w:rsidRDefault="00595D7C" w:rsidP="00BE6FD4">
      <w:pPr>
        <w:spacing w:after="0" w:line="480" w:lineRule="auto"/>
        <w:rPr>
          <w:rFonts w:ascii="Times New Roman" w:hAnsi="Times New Roman"/>
          <w:sz w:val="24"/>
        </w:rPr>
      </w:pPr>
      <w:r>
        <w:rPr>
          <w:rFonts w:ascii="Times New Roman" w:hAnsi="Times New Roman"/>
          <w:sz w:val="24"/>
        </w:rPr>
        <w:tab/>
      </w:r>
      <w:r w:rsidR="00BE6FD4">
        <w:rPr>
          <w:rFonts w:ascii="Times New Roman" w:hAnsi="Times New Roman"/>
          <w:sz w:val="24"/>
        </w:rPr>
        <w:t>That observers take synchrony to indicate rapport does not establish that these are causally related.  Evidence for a causal link has been provided by</w:t>
      </w:r>
      <w:ins w:id="88" w:author="stephen butterfill" w:date="2010-09-05T18:30:00Z">
        <w:r w:rsidR="00BE6FD4">
          <w:rPr>
            <w:rFonts w:ascii="Times New Roman" w:hAnsi="Times New Roman"/>
            <w:sz w:val="24"/>
          </w:rPr>
          <w:t xml:space="preserve"> </w:t>
        </w:r>
      </w:ins>
      <w:r>
        <w:rPr>
          <w:rFonts w:ascii="Times New Roman" w:hAnsi="Times New Roman"/>
          <w:sz w:val="24"/>
        </w:rPr>
        <w:t xml:space="preserve">Hove and Risen (2009). </w:t>
      </w:r>
      <w:r w:rsidR="00BE6FD4">
        <w:rPr>
          <w:rFonts w:ascii="Times New Roman" w:hAnsi="Times New Roman"/>
          <w:sz w:val="24"/>
        </w:rPr>
        <w:t>In their study participants</w:t>
      </w:r>
      <w:ins w:id="89" w:author="stephen butterfill" w:date="2010-09-05T18:31:00Z">
        <w:r w:rsidR="00BE6FD4">
          <w:rPr>
            <w:rFonts w:ascii="Times New Roman" w:hAnsi="Times New Roman"/>
            <w:sz w:val="24"/>
          </w:rPr>
          <w:t xml:space="preserve"> </w:t>
        </w:r>
      </w:ins>
      <w:r>
        <w:rPr>
          <w:rFonts w:ascii="Times New Roman" w:hAnsi="Times New Roman"/>
          <w:sz w:val="24"/>
        </w:rPr>
        <w:t>performed a tapping task next to another person, synchronizing their finger movement with a visual or auditory signal. Each of the two individuals responded to separate signals so that the target tempo for their tapping could be more or less similar. Even though participants knew that the signals determined to which extent they and their task partner were synchronized, those who had been more in synchrony with their partner subsequently reported liking her more.</w:t>
      </w:r>
    </w:p>
    <w:p w:rsidR="00595D7C" w:rsidRDefault="00595D7C" w:rsidP="00E73896">
      <w:pPr>
        <w:spacing w:after="0" w:line="480" w:lineRule="auto"/>
        <w:ind w:firstLine="708"/>
        <w:rPr>
          <w:rFonts w:ascii="Times New Roman" w:hAnsi="Times New Roman"/>
          <w:sz w:val="24"/>
        </w:rPr>
      </w:pPr>
      <w:r>
        <w:rPr>
          <w:rFonts w:ascii="Times New Roman" w:hAnsi="Times New Roman"/>
          <w:sz w:val="24"/>
        </w:rPr>
        <w:t xml:space="preserve">Entrainment also seems to boost people’s willingness to cooperate with group members (Wiltermuth &amp; Heath, 2009). </w:t>
      </w:r>
      <w:r w:rsidR="00B13A6E">
        <w:rPr>
          <w:rFonts w:ascii="Times New Roman" w:hAnsi="Times New Roman"/>
          <w:sz w:val="24"/>
        </w:rPr>
        <w:t>In a coordination game p</w:t>
      </w:r>
      <w:r>
        <w:rPr>
          <w:rFonts w:ascii="Times New Roman" w:hAnsi="Times New Roman"/>
          <w:sz w:val="24"/>
        </w:rPr>
        <w:t xml:space="preserve">articipants who </w:t>
      </w:r>
      <w:r w:rsidR="00B13A6E">
        <w:rPr>
          <w:rFonts w:ascii="Times New Roman" w:hAnsi="Times New Roman"/>
          <w:sz w:val="24"/>
        </w:rPr>
        <w:t xml:space="preserve">had </w:t>
      </w:r>
      <w:r>
        <w:rPr>
          <w:rFonts w:ascii="Times New Roman" w:hAnsi="Times New Roman"/>
          <w:sz w:val="24"/>
        </w:rPr>
        <w:t xml:space="preserve">walked in step in groups of three made more cooperative choices than participants who had not walked in step. Those who had engaged in synchronized walking also reported feeling more connected and trusting each other more. The same was true for groups of three singing in synchrony. Of particular interest was the </w:t>
      </w:r>
      <w:r w:rsidR="009D1C8C">
        <w:rPr>
          <w:rFonts w:ascii="Times New Roman" w:hAnsi="Times New Roman"/>
          <w:sz w:val="24"/>
        </w:rPr>
        <w:t>further</w:t>
      </w:r>
      <w:ins w:id="90" w:author="stephen butterfill" w:date="2010-09-05T18:43:00Z">
        <w:r w:rsidR="009D1C8C">
          <w:rPr>
            <w:rFonts w:ascii="Times New Roman" w:hAnsi="Times New Roman"/>
            <w:sz w:val="24"/>
          </w:rPr>
          <w:t xml:space="preserve"> </w:t>
        </w:r>
      </w:ins>
      <w:r>
        <w:rPr>
          <w:rFonts w:ascii="Times New Roman" w:hAnsi="Times New Roman"/>
          <w:sz w:val="24"/>
        </w:rPr>
        <w:t>finding</w:t>
      </w:r>
      <w:r w:rsidR="007A186A">
        <w:rPr>
          <w:rFonts w:ascii="Times New Roman" w:hAnsi="Times New Roman"/>
          <w:sz w:val="24"/>
        </w:rPr>
        <w:t xml:space="preserve">, using </w:t>
      </w:r>
      <w:r w:rsidR="00C57B02">
        <w:rPr>
          <w:rFonts w:ascii="Times New Roman" w:hAnsi="Times New Roman"/>
          <w:sz w:val="24"/>
        </w:rPr>
        <w:t xml:space="preserve">multiple rounds of </w:t>
      </w:r>
      <w:r w:rsidR="007A186A">
        <w:rPr>
          <w:rFonts w:ascii="Times New Roman" w:hAnsi="Times New Roman"/>
          <w:sz w:val="24"/>
        </w:rPr>
        <w:t>a public-goods game,</w:t>
      </w:r>
      <w:r>
        <w:rPr>
          <w:rFonts w:ascii="Times New Roman" w:hAnsi="Times New Roman"/>
          <w:sz w:val="24"/>
        </w:rPr>
        <w:t xml:space="preserve"> that following synchronous group actions, </w:t>
      </w:r>
      <w:r w:rsidR="00C57B02">
        <w:rPr>
          <w:rFonts w:ascii="Times New Roman" w:hAnsi="Times New Roman"/>
          <w:sz w:val="24"/>
        </w:rPr>
        <w:t xml:space="preserve">the level of participants’ contributions </w:t>
      </w:r>
      <w:r w:rsidR="009D1C8C">
        <w:rPr>
          <w:rFonts w:ascii="Times New Roman" w:hAnsi="Times New Roman"/>
          <w:sz w:val="24"/>
        </w:rPr>
        <w:t xml:space="preserve">to the public good </w:t>
      </w:r>
      <w:r w:rsidR="00C57B02">
        <w:rPr>
          <w:rFonts w:ascii="Times New Roman" w:hAnsi="Times New Roman"/>
          <w:sz w:val="24"/>
        </w:rPr>
        <w:t xml:space="preserve">did not significantly fall </w:t>
      </w:r>
      <w:r w:rsidR="007A186A">
        <w:rPr>
          <w:rFonts w:ascii="Times New Roman" w:hAnsi="Times New Roman"/>
          <w:sz w:val="24"/>
        </w:rPr>
        <w:t>as time went by</w:t>
      </w:r>
      <w:r>
        <w:rPr>
          <w:rFonts w:ascii="Times New Roman" w:hAnsi="Times New Roman"/>
          <w:sz w:val="24"/>
        </w:rPr>
        <w:t xml:space="preserve">, whereas </w:t>
      </w:r>
      <w:r w:rsidR="00C57B02">
        <w:rPr>
          <w:rFonts w:ascii="Times New Roman" w:hAnsi="Times New Roman"/>
          <w:sz w:val="24"/>
        </w:rPr>
        <w:t xml:space="preserve">the level of </w:t>
      </w:r>
      <w:r>
        <w:rPr>
          <w:rFonts w:ascii="Times New Roman" w:hAnsi="Times New Roman"/>
          <w:sz w:val="24"/>
        </w:rPr>
        <w:t xml:space="preserve">such contributions </w:t>
      </w:r>
      <w:r w:rsidR="00C57B02">
        <w:rPr>
          <w:rFonts w:ascii="Times New Roman" w:hAnsi="Times New Roman"/>
          <w:sz w:val="24"/>
        </w:rPr>
        <w:t xml:space="preserve">did </w:t>
      </w:r>
      <w:r>
        <w:rPr>
          <w:rFonts w:ascii="Times New Roman" w:hAnsi="Times New Roman"/>
          <w:sz w:val="24"/>
        </w:rPr>
        <w:t>decline</w:t>
      </w:r>
      <w:ins w:id="91" w:author="stephen butterfill" w:date="2010-09-05T18:50:00Z">
        <w:r w:rsidR="00C57B02">
          <w:rPr>
            <w:rFonts w:ascii="Times New Roman" w:hAnsi="Times New Roman"/>
            <w:sz w:val="24"/>
          </w:rPr>
          <w:t xml:space="preserve"> </w:t>
        </w:r>
      </w:ins>
      <w:r w:rsidR="00C57B02">
        <w:rPr>
          <w:rFonts w:ascii="Times New Roman" w:hAnsi="Times New Roman"/>
          <w:sz w:val="24"/>
        </w:rPr>
        <w:t>over time</w:t>
      </w:r>
      <w:r>
        <w:rPr>
          <w:rFonts w:ascii="Times New Roman" w:hAnsi="Times New Roman"/>
          <w:sz w:val="24"/>
        </w:rPr>
        <w:t xml:space="preserve"> in groups that had not engaged in synchronous behaviour. These findings suggest that </w:t>
      </w:r>
      <w:r w:rsidRPr="0002130C">
        <w:rPr>
          <w:rFonts w:ascii="Times New Roman" w:hAnsi="Times New Roman"/>
          <w:sz w:val="24"/>
        </w:rPr>
        <w:t>by increasing group cohesion</w:t>
      </w:r>
      <w:r>
        <w:rPr>
          <w:rFonts w:ascii="Times New Roman" w:hAnsi="Times New Roman"/>
          <w:sz w:val="24"/>
        </w:rPr>
        <w:t>, synchronous group action serves to increase altruistic behaviour.</w:t>
      </w:r>
    </w:p>
    <w:p w:rsidR="00595D7C" w:rsidRDefault="00595D7C" w:rsidP="00E73896">
      <w:pPr>
        <w:spacing w:after="0" w:line="480" w:lineRule="auto"/>
        <w:ind w:firstLine="708"/>
        <w:rPr>
          <w:rFonts w:ascii="Times New Roman" w:hAnsi="Times New Roman"/>
          <w:sz w:val="24"/>
        </w:rPr>
      </w:pPr>
      <w:r>
        <w:rPr>
          <w:rFonts w:ascii="Times New Roman" w:hAnsi="Times New Roman"/>
          <w:sz w:val="24"/>
        </w:rPr>
        <w:t xml:space="preserve">Improvements </w:t>
      </w:r>
      <w:r w:rsidR="00B92A6A">
        <w:rPr>
          <w:rFonts w:ascii="Times New Roman" w:hAnsi="Times New Roman"/>
          <w:sz w:val="24"/>
        </w:rPr>
        <w:t xml:space="preserve">in </w:t>
      </w:r>
      <w:r>
        <w:rPr>
          <w:rFonts w:ascii="Times New Roman" w:hAnsi="Times New Roman"/>
          <w:sz w:val="24"/>
        </w:rPr>
        <w:t>joint action performance following entrainment, as well as gains in understanding due to entrainment during conversation</w:t>
      </w:r>
      <w:r w:rsidR="00B92A6A">
        <w:rPr>
          <w:rFonts w:ascii="Times New Roman" w:hAnsi="Times New Roman"/>
          <w:sz w:val="24"/>
        </w:rPr>
        <w:t>,</w:t>
      </w:r>
      <w:r>
        <w:rPr>
          <w:rFonts w:ascii="Times New Roman" w:hAnsi="Times New Roman"/>
          <w:sz w:val="24"/>
        </w:rPr>
        <w:t xml:space="preserve"> provide further demonstrations of the benefits of entrainment. In a study by </w:t>
      </w:r>
      <w:r w:rsidRPr="0002130C">
        <w:rPr>
          <w:rFonts w:ascii="Times New Roman" w:hAnsi="Times New Roman"/>
          <w:sz w:val="24"/>
        </w:rPr>
        <w:t>Valdesolo</w:t>
      </w:r>
      <w:r>
        <w:rPr>
          <w:rFonts w:ascii="Times New Roman" w:hAnsi="Times New Roman"/>
          <w:sz w:val="24"/>
        </w:rPr>
        <w:t>, Ouyang and DeSteno (</w:t>
      </w:r>
      <w:r w:rsidRPr="0002130C">
        <w:rPr>
          <w:rFonts w:ascii="Times New Roman" w:hAnsi="Times New Roman"/>
          <w:sz w:val="24"/>
        </w:rPr>
        <w:t>20</w:t>
      </w:r>
      <w:r w:rsidR="002D3DA8">
        <w:rPr>
          <w:rFonts w:ascii="Times New Roman" w:hAnsi="Times New Roman"/>
          <w:sz w:val="24"/>
        </w:rPr>
        <w:t>10</w:t>
      </w:r>
      <w:r>
        <w:rPr>
          <w:rFonts w:ascii="Times New Roman" w:hAnsi="Times New Roman"/>
          <w:sz w:val="24"/>
        </w:rPr>
        <w:t>)</w:t>
      </w:r>
      <w:r w:rsidRPr="0002130C">
        <w:rPr>
          <w:rFonts w:ascii="Times New Roman" w:hAnsi="Times New Roman"/>
          <w:sz w:val="24"/>
        </w:rPr>
        <w:t xml:space="preserve">, </w:t>
      </w:r>
      <w:r w:rsidR="008019B1">
        <w:rPr>
          <w:rFonts w:ascii="Times New Roman" w:hAnsi="Times New Roman"/>
          <w:sz w:val="24"/>
        </w:rPr>
        <w:t>two groups</w:t>
      </w:r>
      <w:r>
        <w:rPr>
          <w:rFonts w:ascii="Times New Roman" w:hAnsi="Times New Roman"/>
          <w:sz w:val="24"/>
        </w:rPr>
        <w:t xml:space="preserve"> of participants rocked in rocking chairs</w:t>
      </w:r>
      <w:r w:rsidR="008019B1">
        <w:rPr>
          <w:rFonts w:ascii="Times New Roman" w:hAnsi="Times New Roman"/>
          <w:sz w:val="24"/>
        </w:rPr>
        <w:t>.  One group rocked</w:t>
      </w:r>
      <w:r>
        <w:rPr>
          <w:rFonts w:ascii="Times New Roman" w:hAnsi="Times New Roman"/>
          <w:sz w:val="24"/>
        </w:rPr>
        <w:t xml:space="preserve"> next to each other, which allowed them to entrain, while </w:t>
      </w:r>
      <w:r w:rsidR="008019B1">
        <w:rPr>
          <w:rFonts w:ascii="Times New Roman" w:hAnsi="Times New Roman"/>
          <w:sz w:val="24"/>
        </w:rPr>
        <w:t xml:space="preserve">the other </w:t>
      </w:r>
      <w:r>
        <w:rPr>
          <w:rFonts w:ascii="Times New Roman" w:hAnsi="Times New Roman"/>
          <w:sz w:val="24"/>
        </w:rPr>
        <w:t xml:space="preserve">group </w:t>
      </w:r>
      <w:r w:rsidR="008019B1">
        <w:rPr>
          <w:rFonts w:ascii="Times New Roman" w:hAnsi="Times New Roman"/>
          <w:sz w:val="24"/>
        </w:rPr>
        <w:t xml:space="preserve">rocked </w:t>
      </w:r>
      <w:r>
        <w:rPr>
          <w:rFonts w:ascii="Times New Roman" w:hAnsi="Times New Roman"/>
          <w:sz w:val="24"/>
        </w:rPr>
        <w:t xml:space="preserve">back to back to avoid entrainment. Participants who had rocked in synchrony were </w:t>
      </w:r>
      <w:r w:rsidR="00030101">
        <w:rPr>
          <w:rFonts w:ascii="Times New Roman" w:hAnsi="Times New Roman"/>
          <w:sz w:val="24"/>
        </w:rPr>
        <w:t xml:space="preserve">subsequently </w:t>
      </w:r>
      <w:r>
        <w:rPr>
          <w:rFonts w:ascii="Times New Roman" w:hAnsi="Times New Roman"/>
          <w:sz w:val="24"/>
        </w:rPr>
        <w:t>better at an individually performed perceptual sensitivity task that required judging the speed of an occluded object, compared to participants who had rocked back to back. Interestingly, the increased perceptual sensitivity induced by the synchronized rocking may explain why synchronized dyads also performed better in a subsequent joint action task that involved steering a ball through a labyrinth together. These findings provide a first indication that entrainment may have effects on the quality of subsequent joint action performance.</w:t>
      </w:r>
    </w:p>
    <w:p w:rsidR="00595D7C" w:rsidRDefault="00595D7C" w:rsidP="00595D7C">
      <w:pPr>
        <w:spacing w:line="480" w:lineRule="auto"/>
        <w:ind w:firstLine="708"/>
        <w:rPr>
          <w:rFonts w:ascii="Times New Roman" w:hAnsi="Times New Roman"/>
          <w:sz w:val="24"/>
        </w:rPr>
      </w:pPr>
      <w:r>
        <w:rPr>
          <w:rFonts w:ascii="Times New Roman" w:hAnsi="Times New Roman"/>
          <w:sz w:val="24"/>
        </w:rPr>
        <w:t>The study by</w:t>
      </w:r>
      <w:ins w:id="92" w:author="Günther Knoblich" w:date="2010-09-06T15:07:00Z">
        <w:r w:rsidR="00B13A6E">
          <w:rPr>
            <w:rFonts w:ascii="Times New Roman" w:hAnsi="Times New Roman"/>
            <w:sz w:val="24"/>
          </w:rPr>
          <w:t xml:space="preserve"> </w:t>
        </w:r>
      </w:ins>
      <w:r w:rsidR="00B13A6E">
        <w:rPr>
          <w:rFonts w:ascii="Times New Roman" w:hAnsi="Times New Roman"/>
          <w:sz w:val="24"/>
        </w:rPr>
        <w:t>Ri</w:t>
      </w:r>
      <w:bookmarkStart w:id="93" w:name="OLE_LINK12"/>
      <w:r>
        <w:rPr>
          <w:rFonts w:ascii="Times New Roman" w:hAnsi="Times New Roman"/>
          <w:sz w:val="24"/>
        </w:rPr>
        <w:t>chardson and Dale</w:t>
      </w:r>
      <w:bookmarkEnd w:id="93"/>
      <w:r>
        <w:rPr>
          <w:rFonts w:ascii="Times New Roman" w:hAnsi="Times New Roman"/>
          <w:sz w:val="24"/>
        </w:rPr>
        <w:t xml:space="preserve"> (2005) discussed above provides evidence that emergent coordination between the eye movements of a speaker and listener can aid understanding. </w:t>
      </w:r>
      <w:r w:rsidR="00386D65">
        <w:rPr>
          <w:rFonts w:ascii="Times New Roman" w:hAnsi="Times New Roman"/>
          <w:sz w:val="24"/>
        </w:rPr>
        <w:t>In their experiments, a speaker monologued while looking at an array of six characters; listeners then saw the same display (but not the speaker) while hearing the monologue.</w:t>
      </w:r>
      <w:r w:rsidR="001639B5">
        <w:rPr>
          <w:rFonts w:ascii="Times New Roman" w:hAnsi="Times New Roman"/>
          <w:sz w:val="24"/>
        </w:rPr>
        <w:t xml:space="preserve"> </w:t>
      </w:r>
      <w:r>
        <w:rPr>
          <w:rFonts w:ascii="Times New Roman" w:hAnsi="Times New Roman"/>
          <w:sz w:val="24"/>
        </w:rPr>
        <w:t xml:space="preserve">The </w:t>
      </w:r>
      <w:r w:rsidRPr="0002130C">
        <w:rPr>
          <w:rFonts w:ascii="Times New Roman" w:hAnsi="Times New Roman"/>
          <w:sz w:val="24"/>
        </w:rPr>
        <w:t xml:space="preserve">degree </w:t>
      </w:r>
      <w:r>
        <w:rPr>
          <w:rFonts w:ascii="Times New Roman" w:hAnsi="Times New Roman"/>
          <w:sz w:val="24"/>
        </w:rPr>
        <w:t>to which the gaze</w:t>
      </w:r>
      <w:r w:rsidRPr="0002130C">
        <w:rPr>
          <w:rFonts w:ascii="Times New Roman" w:hAnsi="Times New Roman"/>
          <w:sz w:val="24"/>
        </w:rPr>
        <w:t xml:space="preserve"> between speaker</w:t>
      </w:r>
      <w:r>
        <w:rPr>
          <w:rFonts w:ascii="Times New Roman" w:hAnsi="Times New Roman"/>
          <w:sz w:val="24"/>
        </w:rPr>
        <w:t xml:space="preserve">s and </w:t>
      </w:r>
      <w:r w:rsidRPr="0002130C">
        <w:rPr>
          <w:rFonts w:ascii="Times New Roman" w:hAnsi="Times New Roman"/>
          <w:sz w:val="24"/>
        </w:rPr>
        <w:t>listener</w:t>
      </w:r>
      <w:r>
        <w:rPr>
          <w:rFonts w:ascii="Times New Roman" w:hAnsi="Times New Roman"/>
          <w:sz w:val="24"/>
        </w:rPr>
        <w:t>s</w:t>
      </w:r>
      <w:r w:rsidRPr="0002130C">
        <w:rPr>
          <w:rFonts w:ascii="Times New Roman" w:hAnsi="Times New Roman"/>
          <w:sz w:val="24"/>
        </w:rPr>
        <w:t xml:space="preserve"> </w:t>
      </w:r>
      <w:r>
        <w:rPr>
          <w:rFonts w:ascii="Times New Roman" w:hAnsi="Times New Roman"/>
          <w:sz w:val="24"/>
        </w:rPr>
        <w:t xml:space="preserve">overlapped </w:t>
      </w:r>
      <w:r w:rsidRPr="0002130C">
        <w:rPr>
          <w:rFonts w:ascii="Times New Roman" w:hAnsi="Times New Roman"/>
          <w:sz w:val="24"/>
        </w:rPr>
        <w:t>predicted how many comprehension questions listener</w:t>
      </w:r>
      <w:r>
        <w:rPr>
          <w:rFonts w:ascii="Times New Roman" w:hAnsi="Times New Roman"/>
          <w:sz w:val="24"/>
        </w:rPr>
        <w:t>s</w:t>
      </w:r>
      <w:r w:rsidRPr="0002130C">
        <w:rPr>
          <w:rFonts w:ascii="Times New Roman" w:hAnsi="Times New Roman"/>
          <w:sz w:val="24"/>
        </w:rPr>
        <w:t xml:space="preserve"> </w:t>
      </w:r>
      <w:r>
        <w:rPr>
          <w:rFonts w:ascii="Times New Roman" w:hAnsi="Times New Roman"/>
          <w:sz w:val="24"/>
        </w:rPr>
        <w:t xml:space="preserve">subsequently </w:t>
      </w:r>
      <w:r w:rsidRPr="0002130C">
        <w:rPr>
          <w:rFonts w:ascii="Times New Roman" w:hAnsi="Times New Roman"/>
          <w:sz w:val="24"/>
        </w:rPr>
        <w:t xml:space="preserve">answered correctly. A second experiment </w:t>
      </w:r>
      <w:r>
        <w:rPr>
          <w:rFonts w:ascii="Times New Roman" w:hAnsi="Times New Roman"/>
          <w:sz w:val="24"/>
        </w:rPr>
        <w:t>provided evidence</w:t>
      </w:r>
      <w:r w:rsidRPr="0002130C">
        <w:rPr>
          <w:rFonts w:ascii="Times New Roman" w:hAnsi="Times New Roman"/>
          <w:sz w:val="24"/>
        </w:rPr>
        <w:t xml:space="preserve"> that gaze coordination and comprehension are causally connected. </w:t>
      </w:r>
      <w:r>
        <w:rPr>
          <w:rFonts w:ascii="Times New Roman" w:hAnsi="Times New Roman"/>
          <w:sz w:val="24"/>
        </w:rPr>
        <w:t xml:space="preserve">While looking at </w:t>
      </w:r>
      <w:r w:rsidR="000E6669">
        <w:rPr>
          <w:rFonts w:ascii="Times New Roman" w:hAnsi="Times New Roman"/>
          <w:sz w:val="24"/>
        </w:rPr>
        <w:t>array of characters</w:t>
      </w:r>
      <w:r>
        <w:rPr>
          <w:rFonts w:ascii="Times New Roman" w:hAnsi="Times New Roman"/>
          <w:sz w:val="24"/>
        </w:rPr>
        <w:t xml:space="preserve">, listeners’ attention was drawn to particular locations at particular times by </w:t>
      </w:r>
      <w:r w:rsidR="000E6669">
        <w:rPr>
          <w:rFonts w:ascii="Times New Roman" w:hAnsi="Times New Roman"/>
          <w:sz w:val="24"/>
        </w:rPr>
        <w:t>having the pictures of the characters flash</w:t>
      </w:r>
      <w:r>
        <w:rPr>
          <w:rFonts w:ascii="Times New Roman" w:hAnsi="Times New Roman"/>
          <w:sz w:val="24"/>
        </w:rPr>
        <w:t xml:space="preserve">. This made it possible to make listeners’ gaze pattern </w:t>
      </w:r>
      <w:r w:rsidR="00770E83">
        <w:rPr>
          <w:rFonts w:ascii="Times New Roman" w:hAnsi="Times New Roman"/>
          <w:sz w:val="24"/>
        </w:rPr>
        <w:t xml:space="preserve">more or less </w:t>
      </w:r>
      <w:r>
        <w:rPr>
          <w:rFonts w:ascii="Times New Roman" w:hAnsi="Times New Roman"/>
          <w:sz w:val="24"/>
        </w:rPr>
        <w:t>similar to the speaker’s. C</w:t>
      </w:r>
      <w:r w:rsidRPr="0002130C">
        <w:rPr>
          <w:rFonts w:ascii="Times New Roman" w:hAnsi="Times New Roman"/>
          <w:sz w:val="24"/>
        </w:rPr>
        <w:t xml:space="preserve">ompared to a </w:t>
      </w:r>
      <w:r>
        <w:rPr>
          <w:rFonts w:ascii="Times New Roman" w:hAnsi="Times New Roman"/>
          <w:sz w:val="24"/>
        </w:rPr>
        <w:t>condition</w:t>
      </w:r>
      <w:r w:rsidRPr="0002130C">
        <w:rPr>
          <w:rFonts w:ascii="Times New Roman" w:hAnsi="Times New Roman"/>
          <w:sz w:val="24"/>
        </w:rPr>
        <w:t xml:space="preserve"> </w:t>
      </w:r>
      <w:r>
        <w:rPr>
          <w:rFonts w:ascii="Times New Roman" w:hAnsi="Times New Roman"/>
          <w:sz w:val="24"/>
        </w:rPr>
        <w:t xml:space="preserve">where the flashes appeared at </w:t>
      </w:r>
      <w:r w:rsidR="00770E83">
        <w:rPr>
          <w:rFonts w:ascii="Times New Roman" w:hAnsi="Times New Roman"/>
          <w:sz w:val="24"/>
        </w:rPr>
        <w:t>shuffled</w:t>
      </w:r>
      <w:ins w:id="94" w:author="stephen butterfill" w:date="2010-09-05T19:13:00Z">
        <w:r w:rsidR="00770E83">
          <w:rPr>
            <w:rFonts w:ascii="Times New Roman" w:hAnsi="Times New Roman"/>
            <w:sz w:val="24"/>
          </w:rPr>
          <w:t xml:space="preserve"> </w:t>
        </w:r>
      </w:ins>
      <w:r>
        <w:rPr>
          <w:rFonts w:ascii="Times New Roman" w:hAnsi="Times New Roman"/>
          <w:sz w:val="24"/>
        </w:rPr>
        <w:t>times, p</w:t>
      </w:r>
      <w:r w:rsidRPr="0002130C">
        <w:rPr>
          <w:rFonts w:ascii="Times New Roman" w:hAnsi="Times New Roman"/>
          <w:sz w:val="24"/>
        </w:rPr>
        <w:t xml:space="preserve">articipants </w:t>
      </w:r>
      <w:r>
        <w:rPr>
          <w:rFonts w:ascii="Times New Roman" w:hAnsi="Times New Roman"/>
          <w:sz w:val="24"/>
        </w:rPr>
        <w:t xml:space="preserve">indeed </w:t>
      </w:r>
      <w:r w:rsidRPr="0002130C">
        <w:rPr>
          <w:rFonts w:ascii="Times New Roman" w:hAnsi="Times New Roman"/>
          <w:sz w:val="24"/>
        </w:rPr>
        <w:t xml:space="preserve">responded to comprehension questions more readily when </w:t>
      </w:r>
      <w:r>
        <w:rPr>
          <w:rFonts w:ascii="Times New Roman" w:hAnsi="Times New Roman"/>
          <w:sz w:val="24"/>
        </w:rPr>
        <w:t>their gaze had been drawn to the locations coinciding with the speaker</w:t>
      </w:r>
      <w:r w:rsidRPr="0002130C">
        <w:rPr>
          <w:rFonts w:ascii="Times New Roman" w:hAnsi="Times New Roman"/>
          <w:sz w:val="24"/>
        </w:rPr>
        <w:t>’</w:t>
      </w:r>
      <w:r>
        <w:rPr>
          <w:rFonts w:ascii="Times New Roman" w:hAnsi="Times New Roman"/>
          <w:sz w:val="24"/>
        </w:rPr>
        <w:t>s</w:t>
      </w:r>
      <w:r w:rsidRPr="0002130C">
        <w:rPr>
          <w:rFonts w:ascii="Times New Roman" w:hAnsi="Times New Roman"/>
          <w:sz w:val="24"/>
        </w:rPr>
        <w:t xml:space="preserve"> </w:t>
      </w:r>
      <w:r>
        <w:rPr>
          <w:rFonts w:ascii="Times New Roman" w:hAnsi="Times New Roman"/>
          <w:sz w:val="24"/>
        </w:rPr>
        <w:t>gaze fixations</w:t>
      </w:r>
      <w:r w:rsidRPr="0002130C">
        <w:rPr>
          <w:rFonts w:ascii="Times New Roman" w:hAnsi="Times New Roman"/>
          <w:sz w:val="24"/>
        </w:rPr>
        <w:t>.</w:t>
      </w:r>
    </w:p>
    <w:p w:rsidR="009D372A" w:rsidRPr="00AC6E36" w:rsidRDefault="00EA2DBD" w:rsidP="002B2D12">
      <w:pPr>
        <w:pStyle w:val="Heading3"/>
        <w:spacing w:line="480" w:lineRule="auto"/>
        <w:rPr>
          <w:rFonts w:ascii="Times New Roman" w:hAnsi="Times New Roman"/>
          <w:b w:val="0"/>
          <w:i/>
          <w:color w:val="000000" w:themeColor="text1"/>
          <w:sz w:val="24"/>
        </w:rPr>
      </w:pPr>
      <w:r w:rsidRPr="00AC6E36">
        <w:rPr>
          <w:rFonts w:ascii="Times New Roman" w:hAnsi="Times New Roman"/>
          <w:b w:val="0"/>
          <w:i/>
          <w:color w:val="000000" w:themeColor="text1"/>
          <w:sz w:val="24"/>
        </w:rPr>
        <w:t>Perception action match</w:t>
      </w:r>
      <w:r w:rsidR="00AC1F1C">
        <w:rPr>
          <w:rFonts w:ascii="Times New Roman" w:hAnsi="Times New Roman"/>
          <w:b w:val="0"/>
          <w:i/>
          <w:color w:val="000000" w:themeColor="text1"/>
          <w:sz w:val="24"/>
        </w:rPr>
        <w:t>ing</w:t>
      </w:r>
    </w:p>
    <w:p w:rsidR="00D273F4" w:rsidRPr="00AC6E36" w:rsidRDefault="00030101" w:rsidP="002B2D12">
      <w:pPr>
        <w:spacing w:after="0" w:line="480" w:lineRule="auto"/>
        <w:rPr>
          <w:rFonts w:ascii="Times New Roman" w:hAnsi="Times New Roman"/>
          <w:color w:val="000000" w:themeColor="text1"/>
          <w:sz w:val="24"/>
        </w:rPr>
      </w:pPr>
      <w:r w:rsidRPr="00AC6E36">
        <w:rPr>
          <w:rFonts w:ascii="Times New Roman" w:hAnsi="Times New Roman"/>
          <w:color w:val="000000" w:themeColor="text1"/>
          <w:sz w:val="24"/>
        </w:rPr>
        <w:t>Increased liking seems to result not only from entrainment, but also from non</w:t>
      </w:r>
      <w:r w:rsidR="00FC5319" w:rsidRPr="00AC6E36">
        <w:rPr>
          <w:rFonts w:ascii="Times New Roman" w:hAnsi="Times New Roman"/>
          <w:color w:val="000000" w:themeColor="text1"/>
          <w:sz w:val="24"/>
        </w:rPr>
        <w:t>-</w:t>
      </w:r>
      <w:r w:rsidRPr="00AC6E36">
        <w:rPr>
          <w:rFonts w:ascii="Times New Roman" w:hAnsi="Times New Roman"/>
          <w:color w:val="000000" w:themeColor="text1"/>
          <w:sz w:val="24"/>
        </w:rPr>
        <w:t>conscious mimicry</w:t>
      </w:r>
      <w:r w:rsidR="008B597F" w:rsidRPr="00AC6E36">
        <w:rPr>
          <w:rFonts w:ascii="Times New Roman" w:hAnsi="Times New Roman"/>
          <w:color w:val="000000" w:themeColor="text1"/>
          <w:sz w:val="24"/>
        </w:rPr>
        <w:t>, the tendency to perform the same actions as one’s interaction partner</w:t>
      </w:r>
      <w:r w:rsidR="007110E8" w:rsidRPr="00AC6E36">
        <w:rPr>
          <w:rFonts w:ascii="Times New Roman" w:hAnsi="Times New Roman"/>
          <w:color w:val="000000" w:themeColor="text1"/>
          <w:sz w:val="24"/>
        </w:rPr>
        <w:t xml:space="preserve"> without being aware of doing so</w:t>
      </w:r>
      <w:r w:rsidR="008B597F" w:rsidRPr="00AC6E36">
        <w:rPr>
          <w:rFonts w:ascii="Times New Roman" w:hAnsi="Times New Roman"/>
          <w:color w:val="000000" w:themeColor="text1"/>
          <w:sz w:val="24"/>
        </w:rPr>
        <w:t>.</w:t>
      </w:r>
      <w:r w:rsidRPr="00AC6E36">
        <w:rPr>
          <w:rFonts w:ascii="Times New Roman" w:hAnsi="Times New Roman"/>
          <w:color w:val="000000" w:themeColor="text1"/>
          <w:sz w:val="24"/>
        </w:rPr>
        <w:t xml:space="preserve"> </w:t>
      </w:r>
      <w:r w:rsidR="008B597F" w:rsidRPr="00AC6E36">
        <w:rPr>
          <w:rFonts w:ascii="Times New Roman" w:hAnsi="Times New Roman"/>
          <w:color w:val="000000" w:themeColor="text1"/>
          <w:sz w:val="24"/>
        </w:rPr>
        <w:t>T</w:t>
      </w:r>
      <w:r w:rsidRPr="00AC6E36">
        <w:rPr>
          <w:rFonts w:ascii="Times New Roman" w:hAnsi="Times New Roman"/>
          <w:color w:val="000000" w:themeColor="text1"/>
          <w:sz w:val="24"/>
        </w:rPr>
        <w:t xml:space="preserve">he classic study on the “chameleon effect” </w:t>
      </w:r>
      <w:r w:rsidR="008B597F" w:rsidRPr="00AC6E36">
        <w:rPr>
          <w:rFonts w:ascii="Times New Roman" w:hAnsi="Times New Roman"/>
          <w:color w:val="000000" w:themeColor="text1"/>
          <w:sz w:val="24"/>
        </w:rPr>
        <w:t xml:space="preserve">(Chartrand &amp; Bargh, 1999) included an experiment where the confederate either mimicked participants’ postures, movements, and mannerisms </w:t>
      </w:r>
      <w:r w:rsidR="007110E8" w:rsidRPr="00AC6E36">
        <w:rPr>
          <w:rFonts w:ascii="Times New Roman" w:hAnsi="Times New Roman"/>
          <w:color w:val="000000" w:themeColor="text1"/>
          <w:sz w:val="24"/>
        </w:rPr>
        <w:t xml:space="preserve">without them being aware of it, </w:t>
      </w:r>
      <w:r w:rsidR="008B597F" w:rsidRPr="00AC6E36">
        <w:rPr>
          <w:rFonts w:ascii="Times New Roman" w:hAnsi="Times New Roman"/>
          <w:color w:val="000000" w:themeColor="text1"/>
          <w:sz w:val="24"/>
        </w:rPr>
        <w:t>or simply sat next to them in a relaxed position. Participants who had been mimicked reported liking the confederate more and judged the interaction as smoother</w:t>
      </w:r>
      <w:r w:rsidR="007110E8" w:rsidRPr="00AC6E36">
        <w:rPr>
          <w:rFonts w:ascii="Times New Roman" w:hAnsi="Times New Roman"/>
          <w:color w:val="000000" w:themeColor="text1"/>
          <w:sz w:val="24"/>
        </w:rPr>
        <w:t>, suggesting that nonconscious mimicry may act as a kind of ‘social glue’ (</w:t>
      </w:r>
      <w:r w:rsidR="00D87250" w:rsidRPr="00AC6E36">
        <w:rPr>
          <w:rFonts w:ascii="Times New Roman" w:hAnsi="Times New Roman"/>
          <w:color w:val="000000" w:themeColor="text1"/>
          <w:sz w:val="24"/>
        </w:rPr>
        <w:t>Lakin, Jefferis, Cheng, &amp; Chartrand, 2003</w:t>
      </w:r>
      <w:r w:rsidR="007110E8" w:rsidRPr="00AC6E36">
        <w:rPr>
          <w:rFonts w:ascii="Times New Roman" w:hAnsi="Times New Roman"/>
          <w:color w:val="000000" w:themeColor="text1"/>
          <w:sz w:val="24"/>
        </w:rPr>
        <w:t>)</w:t>
      </w:r>
      <w:r w:rsidR="008B597F" w:rsidRPr="00AC6E36">
        <w:rPr>
          <w:rFonts w:ascii="Times New Roman" w:hAnsi="Times New Roman"/>
          <w:color w:val="000000" w:themeColor="text1"/>
          <w:sz w:val="24"/>
        </w:rPr>
        <w:t xml:space="preserve">. </w:t>
      </w:r>
      <w:r w:rsidR="007110E8" w:rsidRPr="00AC6E36">
        <w:rPr>
          <w:rFonts w:ascii="Times New Roman" w:hAnsi="Times New Roman"/>
          <w:color w:val="000000" w:themeColor="text1"/>
          <w:sz w:val="24"/>
        </w:rPr>
        <w:t xml:space="preserve">Many studies have since confirmed and extended this finding (for a review, see van Baaren et al., 2009). </w:t>
      </w:r>
    </w:p>
    <w:p w:rsidR="00FC5319" w:rsidRDefault="006A263F" w:rsidP="00FC5319">
      <w:pPr>
        <w:spacing w:after="0" w:line="480" w:lineRule="auto"/>
        <w:ind w:firstLine="708"/>
        <w:rPr>
          <w:ins w:id="95" w:author="stephen butterfill" w:date="2010-09-05T22:32:00Z"/>
          <w:rFonts w:ascii="Times New Roman" w:hAnsi="Times New Roman"/>
          <w:color w:val="000000" w:themeColor="text1"/>
          <w:sz w:val="24"/>
        </w:rPr>
      </w:pPr>
      <w:r w:rsidRPr="00AC6E36">
        <w:rPr>
          <w:rFonts w:ascii="Times New Roman" w:hAnsi="Times New Roman"/>
          <w:color w:val="000000" w:themeColor="text1"/>
          <w:sz w:val="24"/>
        </w:rPr>
        <w:t>In particular, being mimicked does not only lead to increased liking of the person who did the mimicking, but seems to increase people’s pro</w:t>
      </w:r>
      <w:r w:rsidR="00D87250" w:rsidRPr="00AC6E36">
        <w:rPr>
          <w:rFonts w:ascii="Times New Roman" w:hAnsi="Times New Roman"/>
          <w:color w:val="000000" w:themeColor="text1"/>
          <w:sz w:val="24"/>
        </w:rPr>
        <w:t>-</w:t>
      </w:r>
      <w:r w:rsidRPr="00AC6E36">
        <w:rPr>
          <w:rFonts w:ascii="Times New Roman" w:hAnsi="Times New Roman"/>
          <w:color w:val="000000" w:themeColor="text1"/>
          <w:sz w:val="24"/>
        </w:rPr>
        <w:t xml:space="preserve">social orientation in general (van Baaren, Holland, Kawakami, &amp; van Knippenberg, 2004). </w:t>
      </w:r>
      <w:r w:rsidR="00D87250" w:rsidRPr="00AC6E36">
        <w:rPr>
          <w:rFonts w:ascii="Times New Roman" w:hAnsi="Times New Roman"/>
          <w:color w:val="000000" w:themeColor="text1"/>
          <w:sz w:val="24"/>
        </w:rPr>
        <w:t xml:space="preserve">Participants whose postures had been mimicked were more likely to help pick up pens dropped by a stranger and donated more money to a charity. </w:t>
      </w:r>
      <w:r w:rsidR="00FC5319" w:rsidRPr="00AC6E36">
        <w:rPr>
          <w:rFonts w:ascii="Times New Roman" w:hAnsi="Times New Roman"/>
          <w:color w:val="000000" w:themeColor="text1"/>
          <w:sz w:val="24"/>
        </w:rPr>
        <w:t xml:space="preserve">A further study by van Baaren and colleagues also suggests that mimicry increases the tendency to share resources. They demonstrated that when a waitress mimicked her customers, </w:t>
      </w:r>
      <w:r w:rsidR="00FB5490">
        <w:rPr>
          <w:rFonts w:ascii="Times New Roman" w:hAnsi="Times New Roman"/>
          <w:color w:val="000000" w:themeColor="text1"/>
          <w:sz w:val="24"/>
        </w:rPr>
        <w:t>they gave her</w:t>
      </w:r>
      <w:r w:rsidR="00FC5319" w:rsidRPr="00AC6E36">
        <w:rPr>
          <w:rFonts w:ascii="Times New Roman" w:hAnsi="Times New Roman"/>
          <w:color w:val="000000" w:themeColor="text1"/>
          <w:sz w:val="24"/>
        </w:rPr>
        <w:t xml:space="preserve"> significantly </w:t>
      </w:r>
      <w:r w:rsidR="00FB5490">
        <w:rPr>
          <w:rFonts w:ascii="Times New Roman" w:hAnsi="Times New Roman"/>
          <w:color w:val="000000" w:themeColor="text1"/>
          <w:sz w:val="24"/>
        </w:rPr>
        <w:t>larger</w:t>
      </w:r>
      <w:r w:rsidR="00FC5319" w:rsidRPr="00AC6E36">
        <w:rPr>
          <w:rFonts w:ascii="Times New Roman" w:hAnsi="Times New Roman"/>
          <w:color w:val="000000" w:themeColor="text1"/>
          <w:sz w:val="24"/>
        </w:rPr>
        <w:t xml:space="preserve"> tips (van Baaren, Holland, Steenaert, &amp; van Knippenberg, 2003). </w:t>
      </w:r>
    </w:p>
    <w:p w:rsidR="00B13A6E" w:rsidRDefault="00A67850">
      <w:pPr>
        <w:spacing w:after="0" w:line="480" w:lineRule="auto"/>
        <w:rPr>
          <w:rFonts w:ascii="Times New Roman" w:hAnsi="Times New Roman"/>
          <w:color w:val="000000" w:themeColor="text1"/>
          <w:sz w:val="24"/>
        </w:rPr>
      </w:pPr>
      <w:r>
        <w:rPr>
          <w:rFonts w:ascii="Times New Roman" w:hAnsi="Times New Roman"/>
          <w:color w:val="000000" w:themeColor="text1"/>
          <w:sz w:val="24"/>
        </w:rPr>
        <w:tab/>
      </w:r>
      <w:r w:rsidR="00354287">
        <w:rPr>
          <w:rFonts w:ascii="Times New Roman" w:hAnsi="Times New Roman"/>
          <w:color w:val="000000" w:themeColor="text1"/>
          <w:sz w:val="24"/>
        </w:rPr>
        <w:t xml:space="preserve">So far </w:t>
      </w:r>
      <w:r w:rsidR="00351BF1">
        <w:rPr>
          <w:rFonts w:ascii="Times New Roman" w:hAnsi="Times New Roman"/>
          <w:color w:val="000000" w:themeColor="text1"/>
          <w:sz w:val="24"/>
        </w:rPr>
        <w:t xml:space="preserve">in this section </w:t>
      </w:r>
      <w:r w:rsidR="00697C27">
        <w:rPr>
          <w:rFonts w:ascii="Times New Roman" w:hAnsi="Times New Roman"/>
          <w:color w:val="000000" w:themeColor="text1"/>
          <w:sz w:val="24"/>
        </w:rPr>
        <w:t xml:space="preserve">we </w:t>
      </w:r>
      <w:r w:rsidR="00263323">
        <w:rPr>
          <w:rFonts w:ascii="Times New Roman" w:hAnsi="Times New Roman"/>
          <w:color w:val="000000" w:themeColor="text1"/>
          <w:sz w:val="24"/>
        </w:rPr>
        <w:t xml:space="preserve">have </w:t>
      </w:r>
      <w:r w:rsidR="00354287">
        <w:rPr>
          <w:rFonts w:ascii="Times New Roman" w:hAnsi="Times New Roman"/>
          <w:color w:val="000000" w:themeColor="text1"/>
          <w:sz w:val="24"/>
        </w:rPr>
        <w:t xml:space="preserve">surveyed </w:t>
      </w:r>
      <w:r w:rsidR="00E13917">
        <w:rPr>
          <w:rFonts w:ascii="Times New Roman" w:hAnsi="Times New Roman"/>
          <w:color w:val="000000" w:themeColor="text1"/>
          <w:sz w:val="24"/>
        </w:rPr>
        <w:t xml:space="preserve">basic </w:t>
      </w:r>
      <w:r w:rsidR="00354287">
        <w:rPr>
          <w:rFonts w:ascii="Times New Roman" w:hAnsi="Times New Roman"/>
          <w:color w:val="000000" w:themeColor="text1"/>
          <w:sz w:val="24"/>
        </w:rPr>
        <w:t>evidence for four sources of emergent coordination</w:t>
      </w:r>
      <w:r w:rsidR="00263323">
        <w:rPr>
          <w:rFonts w:ascii="Times New Roman" w:hAnsi="Times New Roman"/>
          <w:color w:val="000000" w:themeColor="text1"/>
          <w:sz w:val="24"/>
        </w:rPr>
        <w:t xml:space="preserve"> and reviewed </w:t>
      </w:r>
      <w:r w:rsidR="00E13917">
        <w:rPr>
          <w:rFonts w:ascii="Times New Roman" w:hAnsi="Times New Roman"/>
          <w:color w:val="000000" w:themeColor="text1"/>
          <w:sz w:val="24"/>
        </w:rPr>
        <w:t>evidence that emergent coordination occurs</w:t>
      </w:r>
      <w:r w:rsidR="005C04CE">
        <w:rPr>
          <w:rFonts w:ascii="Times New Roman" w:hAnsi="Times New Roman"/>
          <w:color w:val="000000" w:themeColor="text1"/>
          <w:sz w:val="24"/>
        </w:rPr>
        <w:t xml:space="preserve"> in the context of joint action. </w:t>
      </w:r>
      <w:r w:rsidR="00D53702">
        <w:rPr>
          <w:rFonts w:ascii="Times New Roman" w:hAnsi="Times New Roman"/>
          <w:color w:val="000000" w:themeColor="text1"/>
          <w:sz w:val="24"/>
        </w:rPr>
        <w:t>As we saw, there is evidence that</w:t>
      </w:r>
      <w:r w:rsidR="00A824A3">
        <w:rPr>
          <w:rFonts w:ascii="Times New Roman" w:hAnsi="Times New Roman"/>
          <w:color w:val="000000" w:themeColor="text1"/>
          <w:sz w:val="24"/>
        </w:rPr>
        <w:t xml:space="preserve"> two sources of emergent coordination</w:t>
      </w:r>
      <w:r w:rsidR="00A824A3">
        <w:rPr>
          <w:rFonts w:ascii="Times New Roman" w:hAnsi="Times New Roman"/>
          <w:color w:val="000000" w:themeColor="text1"/>
          <w:sz w:val="24"/>
        </w:rPr>
        <w:softHyphen/>
        <w:t xml:space="preserve">, </w:t>
      </w:r>
      <w:r w:rsidR="00D53702">
        <w:rPr>
          <w:rFonts w:ascii="Times New Roman" w:hAnsi="Times New Roman"/>
          <w:color w:val="000000" w:themeColor="text1"/>
          <w:sz w:val="24"/>
        </w:rPr>
        <w:t>entrainment and perception action matching</w:t>
      </w:r>
      <w:r w:rsidR="00A824A3">
        <w:rPr>
          <w:rFonts w:ascii="Times New Roman" w:hAnsi="Times New Roman"/>
          <w:color w:val="000000" w:themeColor="text1"/>
          <w:sz w:val="24"/>
        </w:rPr>
        <w:t>,</w:t>
      </w:r>
      <w:r w:rsidR="00D53702">
        <w:rPr>
          <w:rFonts w:ascii="Times New Roman" w:hAnsi="Times New Roman"/>
          <w:color w:val="000000" w:themeColor="text1"/>
          <w:sz w:val="24"/>
        </w:rPr>
        <w:t xml:space="preserve"> occur when people are acting together and, in particular, when they are engaged in conversation. </w:t>
      </w:r>
      <w:r w:rsidR="00FE355B">
        <w:rPr>
          <w:rFonts w:ascii="Times New Roman" w:hAnsi="Times New Roman"/>
          <w:color w:val="000000" w:themeColor="text1"/>
          <w:sz w:val="24"/>
        </w:rPr>
        <w:t xml:space="preserve"> The mere fact that emergent coordination occurs in joint action does not show, of course, that it plays any role in facilitating it.  In fact, we saw that </w:t>
      </w:r>
      <w:r w:rsidR="003F617C">
        <w:rPr>
          <w:rFonts w:ascii="Times New Roman" w:hAnsi="Times New Roman"/>
          <w:color w:val="000000" w:themeColor="text1"/>
          <w:sz w:val="24"/>
        </w:rPr>
        <w:t xml:space="preserve">in some cases </w:t>
      </w:r>
      <w:r w:rsidR="00FE355B">
        <w:rPr>
          <w:rFonts w:ascii="Times New Roman" w:hAnsi="Times New Roman"/>
          <w:color w:val="000000" w:themeColor="text1"/>
          <w:sz w:val="24"/>
        </w:rPr>
        <w:t xml:space="preserve">emergent coordination </w:t>
      </w:r>
      <w:r w:rsidR="003F617C">
        <w:rPr>
          <w:rFonts w:ascii="Times New Roman" w:hAnsi="Times New Roman"/>
          <w:color w:val="000000" w:themeColor="text1"/>
          <w:sz w:val="24"/>
        </w:rPr>
        <w:t xml:space="preserve">may make </w:t>
      </w:r>
      <w:r w:rsidR="00EB5994">
        <w:rPr>
          <w:rFonts w:ascii="Times New Roman" w:hAnsi="Times New Roman"/>
          <w:color w:val="000000" w:themeColor="text1"/>
          <w:sz w:val="24"/>
        </w:rPr>
        <w:t>performing</w:t>
      </w:r>
      <w:r w:rsidR="003F617C">
        <w:rPr>
          <w:rFonts w:ascii="Times New Roman" w:hAnsi="Times New Roman"/>
          <w:color w:val="000000" w:themeColor="text1"/>
          <w:sz w:val="24"/>
        </w:rPr>
        <w:t xml:space="preserve"> joint action</w:t>
      </w:r>
      <w:r w:rsidR="00EB5994">
        <w:rPr>
          <w:rFonts w:ascii="Times New Roman" w:hAnsi="Times New Roman"/>
          <w:color w:val="000000" w:themeColor="text1"/>
          <w:sz w:val="24"/>
        </w:rPr>
        <w:t>s</w:t>
      </w:r>
      <w:r w:rsidR="003F617C">
        <w:rPr>
          <w:rFonts w:ascii="Times New Roman" w:hAnsi="Times New Roman"/>
          <w:color w:val="000000" w:themeColor="text1"/>
          <w:sz w:val="24"/>
        </w:rPr>
        <w:t xml:space="preserve"> harder than it would otherwise be.</w:t>
      </w:r>
      <w:r w:rsidR="00FE355B">
        <w:rPr>
          <w:rFonts w:ascii="Times New Roman" w:hAnsi="Times New Roman"/>
          <w:color w:val="000000" w:themeColor="text1"/>
          <w:sz w:val="24"/>
        </w:rPr>
        <w:t xml:space="preserve"> </w:t>
      </w:r>
      <w:r w:rsidR="00E71E6B">
        <w:rPr>
          <w:rFonts w:ascii="Times New Roman" w:hAnsi="Times New Roman"/>
          <w:color w:val="000000" w:themeColor="text1"/>
          <w:sz w:val="24"/>
        </w:rPr>
        <w:t xml:space="preserve"> A crucial question, then, is how </w:t>
      </w:r>
      <w:r w:rsidR="00E13917">
        <w:rPr>
          <w:rFonts w:ascii="Times New Roman" w:hAnsi="Times New Roman"/>
          <w:color w:val="000000" w:themeColor="text1"/>
          <w:sz w:val="24"/>
        </w:rPr>
        <w:t>emergent coordination facilitate</w:t>
      </w:r>
      <w:r w:rsidR="00E71E6B">
        <w:rPr>
          <w:rFonts w:ascii="Times New Roman" w:hAnsi="Times New Roman"/>
          <w:color w:val="000000" w:themeColor="text1"/>
          <w:sz w:val="24"/>
        </w:rPr>
        <w:t>s</w:t>
      </w:r>
      <w:r w:rsidR="00F47283">
        <w:rPr>
          <w:rFonts w:ascii="Times New Roman" w:hAnsi="Times New Roman"/>
          <w:color w:val="000000" w:themeColor="text1"/>
          <w:sz w:val="24"/>
        </w:rPr>
        <w:t xml:space="preserve"> joint action</w:t>
      </w:r>
      <w:r w:rsidR="00E71E6B">
        <w:rPr>
          <w:rFonts w:ascii="Times New Roman" w:hAnsi="Times New Roman"/>
          <w:color w:val="000000" w:themeColor="text1"/>
          <w:sz w:val="24"/>
        </w:rPr>
        <w:t>.</w:t>
      </w:r>
      <w:r w:rsidR="00F47283">
        <w:rPr>
          <w:rFonts w:ascii="Times New Roman" w:hAnsi="Times New Roman"/>
          <w:color w:val="000000" w:themeColor="text1"/>
          <w:sz w:val="24"/>
        </w:rPr>
        <w:t xml:space="preserve">  We have </w:t>
      </w:r>
      <w:r w:rsidR="00DF6F4C">
        <w:rPr>
          <w:rFonts w:ascii="Times New Roman" w:hAnsi="Times New Roman"/>
          <w:color w:val="000000" w:themeColor="text1"/>
          <w:sz w:val="24"/>
        </w:rPr>
        <w:t>already seen part of the answer: emergent coordination promotes rapport and willingness to contribute to a group, which may indirectly benefit joint action;</w:t>
      </w:r>
      <w:r w:rsidR="00AD17FD">
        <w:rPr>
          <w:rFonts w:ascii="Times New Roman" w:hAnsi="Times New Roman"/>
          <w:color w:val="000000" w:themeColor="text1"/>
          <w:sz w:val="24"/>
        </w:rPr>
        <w:t xml:space="preserve"> </w:t>
      </w:r>
      <w:r w:rsidR="00DF6F4C">
        <w:rPr>
          <w:rFonts w:ascii="Times New Roman" w:hAnsi="Times New Roman"/>
          <w:color w:val="000000" w:themeColor="text1"/>
          <w:sz w:val="24"/>
        </w:rPr>
        <w:t xml:space="preserve">more directly, emergent coordination in the form of spatio-temporally coincident gaze appears to facilitate understanding.  </w:t>
      </w:r>
      <w:commentRangeStart w:id="96"/>
      <w:r w:rsidR="002F674D">
        <w:rPr>
          <w:rFonts w:ascii="Times New Roman" w:hAnsi="Times New Roman"/>
          <w:color w:val="000000" w:themeColor="text1"/>
          <w:sz w:val="24"/>
        </w:rPr>
        <w:t xml:space="preserve">This evidence is consistent with a range of possible views on </w:t>
      </w:r>
      <w:ins w:id="97" w:author="stephen butterfill" w:date="2010-09-17T09:00:00Z">
        <w:r w:rsidR="00693872">
          <w:rPr>
            <w:rFonts w:ascii="Times New Roman" w:hAnsi="Times New Roman"/>
            <w:color w:val="000000" w:themeColor="text1"/>
            <w:sz w:val="24"/>
          </w:rPr>
          <w:t xml:space="preserve">[***the] </w:t>
        </w:r>
      </w:ins>
      <w:r w:rsidR="002F674D">
        <w:rPr>
          <w:rFonts w:ascii="Times New Roman" w:hAnsi="Times New Roman"/>
          <w:color w:val="000000" w:themeColor="text1"/>
          <w:sz w:val="24"/>
        </w:rPr>
        <w:t>significance of emergent coordination for joint action.</w:t>
      </w:r>
      <w:commentRangeEnd w:id="96"/>
      <w:r w:rsidR="00BD5C4C">
        <w:rPr>
          <w:rStyle w:val="CommentReference"/>
          <w:vanish/>
        </w:rPr>
        <w:commentReference w:id="96"/>
      </w:r>
      <w:r w:rsidR="002F674D">
        <w:rPr>
          <w:rFonts w:ascii="Times New Roman" w:hAnsi="Times New Roman"/>
          <w:color w:val="000000" w:themeColor="text1"/>
          <w:sz w:val="24"/>
        </w:rPr>
        <w:t xml:space="preserve">  Our own conjecture</w:t>
      </w:r>
      <w:r w:rsidR="005B779A">
        <w:rPr>
          <w:rFonts w:ascii="Times New Roman" w:hAnsi="Times New Roman"/>
          <w:color w:val="000000" w:themeColor="text1"/>
          <w:sz w:val="24"/>
        </w:rPr>
        <w:t xml:space="preserve">, </w:t>
      </w:r>
      <w:r w:rsidR="003C31E8">
        <w:rPr>
          <w:rFonts w:ascii="Times New Roman" w:hAnsi="Times New Roman"/>
          <w:color w:val="000000" w:themeColor="text1"/>
          <w:sz w:val="24"/>
        </w:rPr>
        <w:t>supported</w:t>
      </w:r>
      <w:r w:rsidR="005B779A">
        <w:rPr>
          <w:rFonts w:ascii="Times New Roman" w:hAnsi="Times New Roman"/>
          <w:color w:val="000000" w:themeColor="text1"/>
          <w:sz w:val="24"/>
        </w:rPr>
        <w:t xml:space="preserve"> below,</w:t>
      </w:r>
      <w:r w:rsidR="002F674D">
        <w:rPr>
          <w:rFonts w:ascii="Times New Roman" w:hAnsi="Times New Roman"/>
          <w:color w:val="000000" w:themeColor="text1"/>
          <w:sz w:val="24"/>
        </w:rPr>
        <w:t xml:space="preserve"> is that </w:t>
      </w:r>
      <w:r w:rsidR="00A069CE">
        <w:rPr>
          <w:rFonts w:ascii="Times New Roman" w:hAnsi="Times New Roman"/>
          <w:color w:val="000000" w:themeColor="text1"/>
          <w:sz w:val="24"/>
        </w:rPr>
        <w:t>emergent coordination cannot be fully understood in isolation</w:t>
      </w:r>
      <w:r w:rsidR="006A0C17">
        <w:rPr>
          <w:rFonts w:ascii="Times New Roman" w:hAnsi="Times New Roman"/>
          <w:color w:val="000000" w:themeColor="text1"/>
          <w:sz w:val="24"/>
        </w:rPr>
        <w:t xml:space="preserve"> from planned coordination</w:t>
      </w:r>
      <w:r w:rsidR="00A069CE">
        <w:rPr>
          <w:rFonts w:ascii="Times New Roman" w:hAnsi="Times New Roman"/>
          <w:color w:val="000000" w:themeColor="text1"/>
          <w:sz w:val="24"/>
        </w:rPr>
        <w:t xml:space="preserve">.  </w:t>
      </w:r>
      <w:r w:rsidR="006A0C17">
        <w:rPr>
          <w:rFonts w:ascii="Times New Roman" w:hAnsi="Times New Roman"/>
          <w:color w:val="000000" w:themeColor="text1"/>
          <w:sz w:val="24"/>
        </w:rPr>
        <w:t xml:space="preserve">For </w:t>
      </w:r>
      <w:r w:rsidR="00891C4D">
        <w:rPr>
          <w:rFonts w:ascii="Times New Roman" w:hAnsi="Times New Roman"/>
          <w:color w:val="000000" w:themeColor="text1"/>
          <w:sz w:val="24"/>
        </w:rPr>
        <w:t xml:space="preserve">many of the ways in which emergent coordination enables effective joint action depend on it functioning in combination with planned coordination.  Before </w:t>
      </w:r>
      <w:r w:rsidR="006D4482">
        <w:rPr>
          <w:rFonts w:ascii="Times New Roman" w:hAnsi="Times New Roman"/>
          <w:color w:val="000000" w:themeColor="text1"/>
          <w:sz w:val="24"/>
        </w:rPr>
        <w:t xml:space="preserve">developing this theme we first consider evidence for planned coordination at </w:t>
      </w:r>
      <w:commentRangeStart w:id="98"/>
      <w:r w:rsidR="006D4482">
        <w:rPr>
          <w:rFonts w:ascii="Times New Roman" w:hAnsi="Times New Roman"/>
          <w:color w:val="000000" w:themeColor="text1"/>
          <w:sz w:val="24"/>
        </w:rPr>
        <w:t>length</w:t>
      </w:r>
      <w:commentRangeEnd w:id="98"/>
      <w:r w:rsidR="00FB1F62">
        <w:rPr>
          <w:rStyle w:val="CommentReference"/>
          <w:vanish/>
        </w:rPr>
        <w:commentReference w:id="98"/>
      </w:r>
      <w:r w:rsidR="006D4482">
        <w:rPr>
          <w:rFonts w:ascii="Times New Roman" w:hAnsi="Times New Roman"/>
          <w:color w:val="000000" w:themeColor="text1"/>
          <w:sz w:val="24"/>
        </w:rPr>
        <w:t>.</w:t>
      </w:r>
    </w:p>
    <w:p w:rsidR="00D273F4" w:rsidRPr="00AC6E36" w:rsidRDefault="00D273F4" w:rsidP="00FC5319">
      <w:pPr>
        <w:spacing w:after="0" w:line="480" w:lineRule="auto"/>
        <w:ind w:firstLine="708"/>
        <w:rPr>
          <w:rFonts w:ascii="Times New Roman" w:hAnsi="Times New Roman"/>
          <w:color w:val="000000" w:themeColor="text1"/>
          <w:sz w:val="24"/>
        </w:rPr>
      </w:pPr>
    </w:p>
    <w:p w:rsidR="00547F46" w:rsidRPr="00A273DF" w:rsidRDefault="008B7E8A" w:rsidP="00547F46">
      <w:pPr>
        <w:pStyle w:val="Heading2"/>
        <w:spacing w:line="480" w:lineRule="auto"/>
        <w:rPr>
          <w:rFonts w:ascii="Times New Roman" w:hAnsi="Times New Roman"/>
          <w:b w:val="0"/>
          <w:i w:val="0"/>
          <w:sz w:val="24"/>
        </w:rPr>
      </w:pPr>
      <w:r>
        <w:rPr>
          <w:rFonts w:ascii="Times New Roman" w:hAnsi="Times New Roman"/>
          <w:b w:val="0"/>
          <w:i w:val="0"/>
          <w:sz w:val="24"/>
        </w:rPr>
        <w:t xml:space="preserve">3.4 </w:t>
      </w:r>
      <w:r w:rsidR="00547F46" w:rsidRPr="00A273DF">
        <w:rPr>
          <w:rFonts w:ascii="Times New Roman" w:hAnsi="Times New Roman"/>
          <w:b w:val="0"/>
          <w:i w:val="0"/>
          <w:sz w:val="24"/>
        </w:rPr>
        <w:t>Planned coordination</w:t>
      </w:r>
    </w:p>
    <w:p w:rsidR="00547F46" w:rsidRDefault="00547F46" w:rsidP="00547F46">
      <w:pPr>
        <w:pStyle w:val="Heading3"/>
        <w:spacing w:line="480" w:lineRule="auto"/>
        <w:rPr>
          <w:rFonts w:ascii="Times New Roman" w:hAnsi="Times New Roman"/>
          <w:b w:val="0"/>
          <w:i/>
          <w:sz w:val="24"/>
        </w:rPr>
      </w:pPr>
      <w:commentRangeStart w:id="99"/>
      <w:r>
        <w:rPr>
          <w:rFonts w:ascii="Times New Roman" w:hAnsi="Times New Roman"/>
          <w:b w:val="0"/>
          <w:i/>
          <w:sz w:val="24"/>
        </w:rPr>
        <w:t xml:space="preserve">Joint </w:t>
      </w:r>
      <w:commentRangeEnd w:id="99"/>
      <w:r w:rsidR="003F55B9">
        <w:rPr>
          <w:rStyle w:val="CommentReference"/>
          <w:rFonts w:ascii="Sabon" w:hAnsi="Sabon"/>
          <w:b w:val="0"/>
          <w:bCs w:val="0"/>
          <w:vanish/>
        </w:rPr>
        <w:commentReference w:id="99"/>
      </w:r>
      <w:r>
        <w:rPr>
          <w:rFonts w:ascii="Times New Roman" w:hAnsi="Times New Roman"/>
          <w:b w:val="0"/>
          <w:i/>
          <w:sz w:val="24"/>
        </w:rPr>
        <w:t>task representations</w:t>
      </w:r>
    </w:p>
    <w:p w:rsidR="00547F46" w:rsidRDefault="00D93C63" w:rsidP="00547F46">
      <w:pPr>
        <w:spacing w:after="0" w:line="480" w:lineRule="auto"/>
        <w:rPr>
          <w:rFonts w:ascii="Times New Roman" w:hAnsi="Times New Roman"/>
          <w:sz w:val="24"/>
        </w:rPr>
      </w:pPr>
      <w:r>
        <w:rPr>
          <w:rFonts w:ascii="Times New Roman" w:hAnsi="Times New Roman"/>
          <w:sz w:val="24"/>
        </w:rPr>
        <w:t>In prototypical cases of planned coordination agents represent an outcome to be achieved, their own task, and some aspects of other agents’ tasks in achieving that outcome.</w:t>
      </w:r>
      <w:r w:rsidR="00547F46">
        <w:rPr>
          <w:rFonts w:ascii="Times New Roman" w:hAnsi="Times New Roman"/>
          <w:sz w:val="24"/>
        </w:rPr>
        <w:t xml:space="preserve"> Psychological experiments performed with the aim </w:t>
      </w:r>
      <w:r w:rsidR="00C74969">
        <w:rPr>
          <w:rFonts w:ascii="Times New Roman" w:hAnsi="Times New Roman"/>
          <w:sz w:val="24"/>
        </w:rPr>
        <w:t>of investigating</w:t>
      </w:r>
      <w:r w:rsidR="00547F46">
        <w:rPr>
          <w:rFonts w:ascii="Times New Roman" w:hAnsi="Times New Roman"/>
          <w:sz w:val="24"/>
        </w:rPr>
        <w:t xml:space="preserve"> how individual task performance is modulated by co-actors’ tasks have shed light on the question of when and how others’ tasks are represented. Although representing a co-actor’s task may not always be necessary, the findings of these experiments consistently suggest that humans form task representations that specify not only their own part, but also the part to be performed by the co-actor. Moreover, the findings suggest that task representations entailing a specification of the individual tasks each agent is going to perform govern stimulus processing (Heed, Habets, Sebanz, &amp; Knoblich, </w:t>
      </w:r>
      <w:r w:rsidR="002D3DA8">
        <w:rPr>
          <w:rFonts w:ascii="Times New Roman" w:hAnsi="Times New Roman"/>
          <w:sz w:val="24"/>
        </w:rPr>
        <w:t>in press</w:t>
      </w:r>
      <w:r w:rsidR="00547F46">
        <w:rPr>
          <w:rFonts w:ascii="Times New Roman" w:hAnsi="Times New Roman"/>
          <w:sz w:val="24"/>
        </w:rPr>
        <w:t>), action monitoring (Schuch &amp; Tipper, 2007), control (Sebanz, Knoblich, Prinz, &amp; Wascher, 2006; Tsai, Kuo, Jing, Hung, Tzeng, 2006) and prediction (Ramnani &amp; Miall, 2004) processes during the ensuing interaction.</w:t>
      </w:r>
    </w:p>
    <w:p w:rsidR="00547F46" w:rsidRDefault="00547F46" w:rsidP="00547F46">
      <w:pPr>
        <w:spacing w:after="0" w:line="480" w:lineRule="auto"/>
        <w:ind w:firstLine="708"/>
        <w:rPr>
          <w:rFonts w:ascii="Times New Roman" w:hAnsi="Times New Roman"/>
          <w:sz w:val="24"/>
        </w:rPr>
      </w:pPr>
      <w:r>
        <w:rPr>
          <w:rFonts w:ascii="Times New Roman" w:hAnsi="Times New Roman"/>
          <w:sz w:val="24"/>
        </w:rPr>
        <w:t>A first study (Sebanz, Knoblich, &amp; Prinz, 2003) investigated whether a response selection conflict between two action alternatives (a right and a left button press) that is known to occur within individuals is also observed across individuals in a social setting.</w:t>
      </w:r>
    </w:p>
    <w:p w:rsidR="00547F46" w:rsidRDefault="00547F46" w:rsidP="00547F46">
      <w:pPr>
        <w:spacing w:after="0" w:line="480" w:lineRule="auto"/>
        <w:rPr>
          <w:rFonts w:ascii="Times New Roman" w:hAnsi="Times New Roman"/>
          <w:sz w:val="24"/>
        </w:rPr>
      </w:pPr>
      <w:r>
        <w:rPr>
          <w:rFonts w:ascii="Times New Roman" w:hAnsi="Times New Roman"/>
          <w:sz w:val="24"/>
        </w:rPr>
        <w:t>Participants responded to pictures of a red or green ring presented on an index finger pointing left or right. When participants performed the two-choice task alone, they responded to red stimuli by pressing a left button and to green stimuli by pressing a right button. Although the pointing direction of the index finger was irrelevant, participants responded faster to red stimuli when the finger pointed left than when it pointed right, and vice versa for green stimuli. This spatial compatibility effect demonstrates that the irrelevant spatial information of the stimulus elicited a response conflict when the finger pointed to the side opposite to the button that had to be pressed.</w:t>
      </w:r>
    </w:p>
    <w:p w:rsidR="00547F46" w:rsidRDefault="00547F46" w:rsidP="00BB6132">
      <w:pPr>
        <w:spacing w:after="0" w:line="480" w:lineRule="auto"/>
        <w:ind w:firstLine="708"/>
        <w:rPr>
          <w:rFonts w:ascii="Times New Roman" w:hAnsi="Times New Roman"/>
          <w:sz w:val="24"/>
        </w:rPr>
      </w:pPr>
      <w:r>
        <w:rPr>
          <w:rFonts w:ascii="Times New Roman" w:hAnsi="Times New Roman"/>
          <w:sz w:val="24"/>
        </w:rPr>
        <w:t>The social version of this task tested whether the same response conflict would occur across individuals</w:t>
      </w:r>
      <w:r w:rsidR="00BB6132" w:rsidRPr="00BB6132">
        <w:rPr>
          <w:rFonts w:ascii="Times New Roman" w:hAnsi="Times New Roman"/>
          <w:sz w:val="24"/>
        </w:rPr>
        <w:t xml:space="preserve"> </w:t>
      </w:r>
      <w:r w:rsidR="00BB6132">
        <w:rPr>
          <w:rFonts w:ascii="Times New Roman" w:hAnsi="Times New Roman"/>
          <w:sz w:val="24"/>
        </w:rPr>
        <w:t>where neither individual</w:t>
      </w:r>
      <w:r w:rsidR="002E00D8">
        <w:rPr>
          <w:rFonts w:ascii="Times New Roman" w:hAnsi="Times New Roman"/>
          <w:sz w:val="24"/>
        </w:rPr>
        <w:t>’s</w:t>
      </w:r>
      <w:r w:rsidR="00BB6132">
        <w:rPr>
          <w:rFonts w:ascii="Times New Roman" w:hAnsi="Times New Roman"/>
          <w:sz w:val="24"/>
        </w:rPr>
        <w:t xml:space="preserve"> task required taking the co-actor’s actions or task into account.</w:t>
      </w:r>
      <w:r>
        <w:rPr>
          <w:rFonts w:ascii="Times New Roman" w:hAnsi="Times New Roman"/>
          <w:sz w:val="24"/>
        </w:rPr>
        <w:t xml:space="preserve"> One participant responded to red stimuli by pressing a single button in front of her. Next to this participant sat another participant responding only to green stimuli with her own button. Thus, each task could be performed without taking the co-actor’s task into account. Nevertheless, a response selection conflict was observed, with participants responding more slowly when the finger pointed at their co-actor. A control condition showed that this interference did not occur when another person merely sat next to participants. The findings of this first study suggest that participants did not ignore their co-actor. Instead, they represented the action to be executed by the co-actor so that a similar conflict in action selection occurred regardless of whether they were in charge of both actions or whether they performed the task together.</w:t>
      </w:r>
    </w:p>
    <w:p w:rsidR="00547F46" w:rsidRDefault="00547F46" w:rsidP="00547F46">
      <w:pPr>
        <w:spacing w:after="0" w:line="480" w:lineRule="auto"/>
        <w:ind w:firstLine="708"/>
        <w:rPr>
          <w:rFonts w:ascii="Times New Roman" w:hAnsi="Times New Roman"/>
          <w:sz w:val="24"/>
        </w:rPr>
      </w:pPr>
      <w:r>
        <w:rPr>
          <w:rFonts w:ascii="Times New Roman" w:hAnsi="Times New Roman"/>
          <w:sz w:val="24"/>
        </w:rPr>
        <w:t>These findings were replicated in a study where participants responded to odd and even numbers with left or right key presses (Atmaca, Sebanz, Prinz, &amp; Knoblich, 2008). The numbers ranged from two to nine and number magnitude was always irrelevant. It is well established that when individuals perform the parity task alone, as a two-choice task, left key presses are faster in response to small numbers and right key presses are faster for large numbers. This effect of number magnitude on parity judgments (the so-called ‘SNARC’ effect) has been explained by the assumption that the</w:t>
      </w:r>
      <w:r w:rsidRPr="00AE2C54">
        <w:rPr>
          <w:rFonts w:ascii="Times New Roman" w:hAnsi="Times New Roman"/>
          <w:sz w:val="24"/>
        </w:rPr>
        <w:t xml:space="preserve"> perception of numbers automatically activates a magnitude representation on a mental number line </w:t>
      </w:r>
      <w:r>
        <w:rPr>
          <w:rFonts w:ascii="Times New Roman" w:hAnsi="Times New Roman"/>
          <w:sz w:val="24"/>
        </w:rPr>
        <w:t xml:space="preserve">going </w:t>
      </w:r>
      <w:r w:rsidRPr="00AE2C54">
        <w:rPr>
          <w:rFonts w:ascii="Times New Roman" w:hAnsi="Times New Roman"/>
          <w:sz w:val="24"/>
        </w:rPr>
        <w:t>from the left to the right</w:t>
      </w:r>
      <w:r>
        <w:rPr>
          <w:rFonts w:ascii="Times New Roman" w:hAnsi="Times New Roman"/>
          <w:sz w:val="24"/>
        </w:rPr>
        <w:t xml:space="preserve"> (Dehaene, 1997)</w:t>
      </w:r>
      <w:r w:rsidRPr="00AE2C54">
        <w:rPr>
          <w:rFonts w:ascii="Times New Roman" w:hAnsi="Times New Roman"/>
          <w:sz w:val="24"/>
        </w:rPr>
        <w:t>.</w:t>
      </w:r>
      <w:r>
        <w:rPr>
          <w:rFonts w:ascii="Times New Roman" w:hAnsi="Times New Roman"/>
          <w:sz w:val="24"/>
        </w:rPr>
        <w:t xml:space="preserve"> Atmaca and colleagues showed that the same effect occurs when two people sitting next to each other perform the task together, so that one responds only to even numbers and the other only to odd numbers. Participants sitting on the left were faster when responding to small numbers, and participants sitting on the right were faster when responding to larger numbers. This suggests that, as in the compatibility task described above, participants represented their own action alternative in relation to the co-actor’s actions.</w:t>
      </w:r>
    </w:p>
    <w:p w:rsidR="00547F46" w:rsidRDefault="00547F46" w:rsidP="00547F46">
      <w:pPr>
        <w:spacing w:after="0" w:line="480" w:lineRule="auto"/>
        <w:rPr>
          <w:rFonts w:ascii="Times New Roman" w:hAnsi="Times New Roman"/>
          <w:sz w:val="24"/>
        </w:rPr>
      </w:pPr>
      <w:r>
        <w:rPr>
          <w:rFonts w:ascii="Times New Roman" w:hAnsi="Times New Roman"/>
          <w:sz w:val="24"/>
        </w:rPr>
        <w:tab/>
        <w:t xml:space="preserve">These findings </w:t>
      </w:r>
      <w:r w:rsidR="00D23923">
        <w:rPr>
          <w:rFonts w:ascii="Times New Roman" w:hAnsi="Times New Roman"/>
          <w:sz w:val="24"/>
        </w:rPr>
        <w:t xml:space="preserve">on </w:t>
      </w:r>
      <w:r w:rsidR="00616ABC">
        <w:rPr>
          <w:rFonts w:ascii="Times New Roman" w:hAnsi="Times New Roman"/>
          <w:sz w:val="24"/>
        </w:rPr>
        <w:t xml:space="preserve">task </w:t>
      </w:r>
      <w:r>
        <w:rPr>
          <w:rFonts w:ascii="Times New Roman" w:hAnsi="Times New Roman"/>
          <w:sz w:val="24"/>
        </w:rPr>
        <w:t xml:space="preserve">co-representation have raised many questions. In particular, </w:t>
      </w:r>
      <w:bookmarkStart w:id="100" w:name="OLE_LINK17"/>
      <w:r>
        <w:rPr>
          <w:rFonts w:ascii="Times New Roman" w:hAnsi="Times New Roman"/>
          <w:sz w:val="24"/>
        </w:rPr>
        <w:t>there has been considerable debate regarding the mechanisms underlying the observed co-representation effects</w:t>
      </w:r>
      <w:bookmarkEnd w:id="100"/>
      <w:r>
        <w:rPr>
          <w:rFonts w:ascii="Times New Roman" w:hAnsi="Times New Roman"/>
          <w:sz w:val="24"/>
        </w:rPr>
        <w:t>. Guagnano and colleagues (Guagnano, Rusconi, &amp; Umilta, in press) tested whether co-representation only occurs when two actors perform complementary tasks, taking turns in responding, or whether co-representation effects occur even when the two agents’ tasks are completely independent. In their study, the two participants in a pair performed independent detection tasks, one responding to red stimuli and the other to blue stimuli. The stimuli appeared either on the side on which the response should be made (compatible) or on the opposite side (incompatible). On 80% of the trials the stimuli required a response from both participants to avoid turn taking and to make the two tasks maximally independent.</w:t>
      </w:r>
    </w:p>
    <w:p w:rsidR="00547F46" w:rsidRDefault="00547F46" w:rsidP="00547F46">
      <w:pPr>
        <w:spacing w:after="0" w:line="480" w:lineRule="auto"/>
        <w:ind w:firstLine="708"/>
        <w:rPr>
          <w:rFonts w:ascii="Times New Roman" w:hAnsi="Times New Roman"/>
          <w:sz w:val="24"/>
        </w:rPr>
      </w:pPr>
      <w:bookmarkStart w:id="101" w:name="OLE_LINK4"/>
      <w:r>
        <w:rPr>
          <w:rFonts w:ascii="Times New Roman" w:hAnsi="Times New Roman"/>
          <w:sz w:val="24"/>
        </w:rPr>
        <w:t>A compatibility effect was observed when the two participants were sitting close to each other, within arm reach (in so-called peripersonal space). However, the compatibility effect vanished when the co-actors were sitting outside of each other’s peripersonal space.</w:t>
      </w:r>
      <w:bookmarkEnd w:id="101"/>
      <w:r>
        <w:rPr>
          <w:rFonts w:ascii="Times New Roman" w:hAnsi="Times New Roman"/>
          <w:sz w:val="24"/>
        </w:rPr>
        <w:t xml:space="preserve"> Based on these findings, Guagnano and colleagues suggested that if a co-actor is sufficiently close, the co-actor provides a spatial reference point for coding the location of one’s own action. Instead of representing the specifics of the other’s task, then, co-actors might simply use the other as a spatial reference. However, it remains to be specified how exactly such a spatial reference is established. Welsh (2009) reported similar compatibility effects when participants sitting next to each other crossed their hands and when they performed the same tasks with hands uncrossed. This finding suggests that if spatial coding is taking place, it can be flexibly based on the position of one’s body relative to the other’s body, or on the position of one’s hand relative to the other’s hand.</w:t>
      </w:r>
    </w:p>
    <w:p w:rsidR="00547F46" w:rsidRDefault="00547F46" w:rsidP="00547F46">
      <w:pPr>
        <w:spacing w:after="0" w:line="480" w:lineRule="auto"/>
        <w:ind w:firstLine="708"/>
        <w:rPr>
          <w:rFonts w:ascii="Times New Roman" w:hAnsi="Times New Roman"/>
          <w:sz w:val="24"/>
        </w:rPr>
      </w:pPr>
      <w:r>
        <w:rPr>
          <w:rFonts w:ascii="Times New Roman" w:hAnsi="Times New Roman"/>
          <w:sz w:val="24"/>
        </w:rPr>
        <w:t>A recent study (Heed, Habets, Sebanz, &amp; Knoblich, 2010) demonstrates that both the spatial relation between co-actors and task representations specifying the co-actor’s part play a role. In this study, participants held cubes that emitted tactile stimulation on top (index finger) or at the bottom (thumb). Their task was to indicate via a foot response at which location the tactile stimulation had occurred. A light appeared on top or at the bottom of the cube (congruent or incongruent with the tactile stimulation) and was irrelevant for the task. When participants performed this task alone, responses to tactile stimuli were faster when the irrelevant light appeared in the same location (e.g., touch and light at the bottom) compared to when the light and the tactile stimulation appeared in opposite locations (e.g., touch at the bottom, light on top</w:t>
      </w:r>
      <w:r w:rsidR="00D93C63">
        <w:rPr>
          <w:rFonts w:ascii="Times New Roman" w:hAnsi="Times New Roman"/>
          <w:sz w:val="24"/>
        </w:rPr>
        <w:t xml:space="preserve">, Spence, </w:t>
      </w:r>
      <w:r w:rsidR="00D266BF">
        <w:rPr>
          <w:rFonts w:ascii="Times New Roman" w:hAnsi="Times New Roman"/>
          <w:sz w:val="24"/>
        </w:rPr>
        <w:t>Pavani, Maravita, &amp; Holmes, 2004</w:t>
      </w:r>
      <w:r>
        <w:rPr>
          <w:rFonts w:ascii="Times New Roman" w:hAnsi="Times New Roman"/>
          <w:sz w:val="24"/>
        </w:rPr>
        <w:t xml:space="preserve">). </w:t>
      </w:r>
      <w:r w:rsidR="002F16B6">
        <w:rPr>
          <w:rFonts w:ascii="Times New Roman" w:hAnsi="Times New Roman"/>
          <w:sz w:val="24"/>
        </w:rPr>
        <w:t>Heed and colleagues</w:t>
      </w:r>
      <w:r>
        <w:rPr>
          <w:rFonts w:ascii="Times New Roman" w:hAnsi="Times New Roman"/>
          <w:sz w:val="24"/>
        </w:rPr>
        <w:t xml:space="preserve"> tested whether this cross-modal congruency effect is modulated when a co-actor performs a task involving the lights.</w:t>
      </w:r>
    </w:p>
    <w:p w:rsidR="00547F46" w:rsidRDefault="00547F46" w:rsidP="00547F46">
      <w:pPr>
        <w:spacing w:after="0" w:line="480" w:lineRule="auto"/>
        <w:rPr>
          <w:rFonts w:ascii="Times New Roman" w:hAnsi="Times New Roman"/>
          <w:sz w:val="24"/>
        </w:rPr>
      </w:pPr>
      <w:r>
        <w:rPr>
          <w:rFonts w:ascii="Times New Roman" w:hAnsi="Times New Roman"/>
          <w:sz w:val="24"/>
        </w:rPr>
        <w:tab/>
      </w:r>
      <w:r w:rsidR="00812349">
        <w:rPr>
          <w:rFonts w:ascii="Times New Roman" w:hAnsi="Times New Roman"/>
          <w:sz w:val="24"/>
        </w:rPr>
        <w:t xml:space="preserve">Based on earlier </w:t>
      </w:r>
      <w:r w:rsidR="00BF262F">
        <w:rPr>
          <w:rFonts w:ascii="Times New Roman" w:hAnsi="Times New Roman"/>
          <w:sz w:val="24"/>
        </w:rPr>
        <w:t>findings on joint task representations</w:t>
      </w:r>
      <w:r w:rsidR="00812349">
        <w:rPr>
          <w:rFonts w:ascii="Times New Roman" w:hAnsi="Times New Roman"/>
          <w:sz w:val="24"/>
        </w:rPr>
        <w:t xml:space="preserve">, one might predict stronger cross-modal interference because the irrelevant lights are relevant for one’s task partner. However, representing the other’s task could also facilitate task performance given that, unlike in previous studies, stimuli from two different sensory modalities were distributed between two co-actors. </w:t>
      </w:r>
      <w:r>
        <w:rPr>
          <w:rFonts w:ascii="Times New Roman" w:hAnsi="Times New Roman"/>
          <w:sz w:val="24"/>
        </w:rPr>
        <w:t xml:space="preserve">The results </w:t>
      </w:r>
      <w:r w:rsidR="00812349">
        <w:rPr>
          <w:rFonts w:ascii="Times New Roman" w:hAnsi="Times New Roman"/>
          <w:sz w:val="24"/>
        </w:rPr>
        <w:t xml:space="preserve">indeed </w:t>
      </w:r>
      <w:r>
        <w:rPr>
          <w:rFonts w:ascii="Times New Roman" w:hAnsi="Times New Roman"/>
          <w:sz w:val="24"/>
        </w:rPr>
        <w:t>showed th</w:t>
      </w:r>
      <w:r w:rsidR="005E4A2A">
        <w:rPr>
          <w:rFonts w:ascii="Times New Roman" w:hAnsi="Times New Roman"/>
          <w:sz w:val="24"/>
        </w:rPr>
        <w:t>at the</w:t>
      </w:r>
      <w:r w:rsidR="00CB6F37">
        <w:rPr>
          <w:rFonts w:ascii="Times New Roman" w:hAnsi="Times New Roman"/>
          <w:sz w:val="24"/>
        </w:rPr>
        <w:t xml:space="preserve"> person responding to tactile stimuli could ignore the irrelevant light much better when her co-actor responded to the location of the light. This effect on</w:t>
      </w:r>
      <w:r w:rsidR="005E4A2A">
        <w:rPr>
          <w:rFonts w:ascii="Times New Roman" w:hAnsi="Times New Roman"/>
          <w:sz w:val="24"/>
        </w:rPr>
        <w:t xml:space="preserve">ly </w:t>
      </w:r>
      <w:r w:rsidR="00CB6F37">
        <w:rPr>
          <w:rFonts w:ascii="Times New Roman" w:hAnsi="Times New Roman"/>
          <w:sz w:val="24"/>
        </w:rPr>
        <w:t>occurred</w:t>
      </w:r>
      <w:r>
        <w:rPr>
          <w:rFonts w:ascii="Times New Roman" w:hAnsi="Times New Roman"/>
          <w:sz w:val="24"/>
        </w:rPr>
        <w:t xml:space="preserve">, </w:t>
      </w:r>
      <w:r w:rsidR="00CB6F37">
        <w:rPr>
          <w:rFonts w:ascii="Times New Roman" w:hAnsi="Times New Roman"/>
          <w:sz w:val="24"/>
        </w:rPr>
        <w:t xml:space="preserve">however, </w:t>
      </w:r>
      <w:r>
        <w:rPr>
          <w:rFonts w:ascii="Times New Roman" w:hAnsi="Times New Roman"/>
          <w:sz w:val="24"/>
        </w:rPr>
        <w:t xml:space="preserve">when the person responding to lights was sitting in the peripersonal space of the person responding to tactile stimuli, and when she responded to all lights. The reduction in cross-modal congruency was not observed when the person in charge of lights responded only to one of two different coloured lights. This finding indicates that the </w:t>
      </w:r>
      <w:r w:rsidRPr="00FB6C6E">
        <w:rPr>
          <w:rFonts w:ascii="Times New Roman" w:hAnsi="Times New Roman"/>
          <w:sz w:val="24"/>
        </w:rPr>
        <w:t xml:space="preserve">weight </w:t>
      </w:r>
      <w:r>
        <w:rPr>
          <w:rFonts w:ascii="Times New Roman" w:hAnsi="Times New Roman"/>
          <w:sz w:val="24"/>
        </w:rPr>
        <w:t xml:space="preserve">assigned to </w:t>
      </w:r>
      <w:r w:rsidRPr="00FB6C6E">
        <w:rPr>
          <w:rFonts w:ascii="Times New Roman" w:hAnsi="Times New Roman"/>
          <w:sz w:val="24"/>
        </w:rPr>
        <w:t xml:space="preserve">the visual modality </w:t>
      </w:r>
      <w:r>
        <w:rPr>
          <w:rFonts w:ascii="Times New Roman" w:hAnsi="Times New Roman"/>
          <w:sz w:val="24"/>
        </w:rPr>
        <w:t>was</w:t>
      </w:r>
      <w:r w:rsidRPr="00FB6C6E">
        <w:rPr>
          <w:rFonts w:ascii="Times New Roman" w:hAnsi="Times New Roman"/>
          <w:sz w:val="24"/>
        </w:rPr>
        <w:t xml:space="preserve"> changed when the partner’s task cover</w:t>
      </w:r>
      <w:r>
        <w:rPr>
          <w:rFonts w:ascii="Times New Roman" w:hAnsi="Times New Roman"/>
          <w:sz w:val="24"/>
        </w:rPr>
        <w:t>ed all visual events in peripersonal space. Thus, a representation of the other’s task modulated stimulus processing provided that the co-actors were in a particular spatial relation to each other.</w:t>
      </w:r>
    </w:p>
    <w:p w:rsidR="00547F46" w:rsidRDefault="00547F46" w:rsidP="00FB5490">
      <w:pPr>
        <w:spacing w:after="0" w:line="480" w:lineRule="auto"/>
        <w:rPr>
          <w:rFonts w:ascii="Times New Roman" w:hAnsi="Times New Roman"/>
          <w:sz w:val="24"/>
        </w:rPr>
      </w:pPr>
      <w:r>
        <w:rPr>
          <w:rFonts w:ascii="Times New Roman" w:hAnsi="Times New Roman"/>
          <w:sz w:val="24"/>
        </w:rPr>
        <w:tab/>
        <w:t xml:space="preserve">Stimulating further debate about the mechanisms underlying </w:t>
      </w:r>
      <w:r w:rsidR="00A7370A">
        <w:rPr>
          <w:rFonts w:ascii="Times New Roman" w:hAnsi="Times New Roman"/>
          <w:sz w:val="24"/>
        </w:rPr>
        <w:t>joint task representations</w:t>
      </w:r>
      <w:r>
        <w:rPr>
          <w:rFonts w:ascii="Times New Roman" w:hAnsi="Times New Roman"/>
          <w:sz w:val="24"/>
        </w:rPr>
        <w:t xml:space="preserve">, some studies indicate that for others’ actions to be included in one’s own action plan, they must be visible (Welsh, Higgings, Ray, &amp; Weeks, 2007) and of a biological nature (Tsai &amp; Brass, 2007), whereas other findings suggest that co-representation occurs even when people merely believe that they are acting together with another person (Ruys &amp; Aarts, in press; Tsai, </w:t>
      </w:r>
      <w:r w:rsidRPr="00C83217">
        <w:rPr>
          <w:rFonts w:ascii="Times New Roman" w:hAnsi="Times New Roman"/>
          <w:sz w:val="24"/>
        </w:rPr>
        <w:t>Kuo, Hung, &amp; Tzeng</w:t>
      </w:r>
      <w:r>
        <w:rPr>
          <w:rFonts w:ascii="Times New Roman" w:hAnsi="Times New Roman"/>
          <w:sz w:val="24"/>
        </w:rPr>
        <w:t xml:space="preserve">, 2008). Using the social compatibility task described at the beginning of this section, Tsai and colleagues </w:t>
      </w:r>
      <w:r w:rsidR="00796F8A">
        <w:rPr>
          <w:rFonts w:ascii="Times New Roman" w:hAnsi="Times New Roman"/>
          <w:sz w:val="24"/>
        </w:rPr>
        <w:t xml:space="preserve">(2008) </w:t>
      </w:r>
      <w:r>
        <w:rPr>
          <w:rFonts w:ascii="Times New Roman" w:hAnsi="Times New Roman"/>
          <w:sz w:val="24"/>
        </w:rPr>
        <w:t xml:space="preserve">told participants that they were going to perform the task (e.g., responding to red stimuli) together with a person in another room (responding to green stimuli) or with a computer program (the computer taking care of green stimuli). They found a compatibility effect when people believed that they were performing the task together with another person but not when they believed that they were performing the task with the computer. This indicates that the actual task performance is constrained by task representations formed in advance. Importantly, in the studies that found co-representation effects with invisible co-actors, participants constantly received (mock) feedback about the other’s actions (Ruys &amp; Aarts, in press; Tsai et al., 2008). This feedback may be necessary to maintain a representation of the other’s task. </w:t>
      </w:r>
    </w:p>
    <w:p w:rsidR="00087DEE" w:rsidRDefault="00547F46" w:rsidP="00547F46">
      <w:pPr>
        <w:spacing w:after="0" w:line="480" w:lineRule="auto"/>
        <w:ind w:firstLine="708"/>
        <w:rPr>
          <w:rFonts w:ascii="Times New Roman" w:hAnsi="Times New Roman"/>
          <w:sz w:val="24"/>
        </w:rPr>
      </w:pPr>
      <w:r>
        <w:rPr>
          <w:rFonts w:ascii="Times New Roman" w:hAnsi="Times New Roman"/>
          <w:sz w:val="24"/>
        </w:rPr>
        <w:t xml:space="preserve">Electrophysiological and brain imaging methods have been used </w:t>
      </w:r>
      <w:r w:rsidR="00E748E7">
        <w:rPr>
          <w:rFonts w:ascii="Times New Roman" w:hAnsi="Times New Roman"/>
          <w:sz w:val="24"/>
        </w:rPr>
        <w:t xml:space="preserve">specifically </w:t>
      </w:r>
      <w:r>
        <w:rPr>
          <w:rFonts w:ascii="Times New Roman" w:hAnsi="Times New Roman"/>
          <w:sz w:val="24"/>
        </w:rPr>
        <w:t xml:space="preserve">to investigate the processes occurring when a co-actor does not need to act herself and awaits the other’s response. These studies have revealed two main findings. First, individuals seem to generate predictions of the other’s actions based on their representation of the other’s task (Ramnani &amp; Miall, 2004). For instance, if two participants have been instructed to perform particular actions in response to certain colour cues, seeing a colour cue that specifies the action to be performed by a co-actor elicits activation in brain areas associated with mental state attribution, which may reflect an ongoing prediction process. </w:t>
      </w:r>
    </w:p>
    <w:p w:rsidR="00087DEE" w:rsidRDefault="00087DEE" w:rsidP="00547F46">
      <w:pPr>
        <w:spacing w:after="0" w:line="480" w:lineRule="auto"/>
        <w:ind w:firstLine="708"/>
        <w:rPr>
          <w:rFonts w:ascii="Times New Roman" w:hAnsi="Times New Roman"/>
          <w:sz w:val="24"/>
        </w:rPr>
      </w:pPr>
      <w:r>
        <w:rPr>
          <w:rFonts w:ascii="Times New Roman" w:hAnsi="Times New Roman"/>
          <w:sz w:val="24"/>
        </w:rPr>
        <w:t>Second, electrophysiological evidence suggests that acting together requires the recruitment of control processes to ensure that one does not act when it is the other’s turn. A positive event-related potential occurring 300-500ms post-stimulus was significantly more pronounced when participants needed to inhibit an action because it was their co-actor’s turn compared to when they needed to inhibit an action because it was nobody’s turn to act (De Bruin, Miedl, &amp; Bekkering, 2008; Sebanz, Knoblich, Prinz, &amp; Wascher, 2006; Tsai, Kuo, Jing, Hung, Tzeng, 2006).</w:t>
      </w:r>
    </w:p>
    <w:p w:rsidR="00547F46" w:rsidRDefault="00547F46" w:rsidP="00547F46">
      <w:pPr>
        <w:spacing w:after="0" w:line="480" w:lineRule="auto"/>
        <w:ind w:firstLine="708"/>
        <w:rPr>
          <w:rFonts w:ascii="Times New Roman" w:hAnsi="Times New Roman"/>
          <w:sz w:val="24"/>
        </w:rPr>
      </w:pPr>
      <w:r>
        <w:rPr>
          <w:rFonts w:ascii="Times New Roman" w:hAnsi="Times New Roman"/>
          <w:sz w:val="24"/>
        </w:rPr>
        <w:t>Effects of joint task representations on action control have also been demonstrated by studies investigating the observation of errors (</w:t>
      </w:r>
      <w:r w:rsidRPr="00BF132A">
        <w:rPr>
          <w:rFonts w:ascii="Times New Roman" w:hAnsi="Times New Roman"/>
          <w:sz w:val="24"/>
        </w:rPr>
        <w:t xml:space="preserve">Bates, Patel, </w:t>
      </w:r>
      <w:r>
        <w:rPr>
          <w:rFonts w:ascii="Times New Roman" w:hAnsi="Times New Roman"/>
          <w:sz w:val="24"/>
        </w:rPr>
        <w:t xml:space="preserve">&amp; Liddle, 2005; Schuch &amp; Tipper, 2007; van Schie, Mars, Coles, &amp; Bekkering, 2004). To investigate whether </w:t>
      </w:r>
      <w:r w:rsidRPr="00BF132A">
        <w:rPr>
          <w:rFonts w:ascii="Times New Roman" w:hAnsi="Times New Roman"/>
          <w:sz w:val="24"/>
        </w:rPr>
        <w:t xml:space="preserve">similar inhibitory processes </w:t>
      </w:r>
      <w:r>
        <w:rPr>
          <w:rFonts w:ascii="Times New Roman" w:hAnsi="Times New Roman"/>
          <w:sz w:val="24"/>
        </w:rPr>
        <w:t>occur</w:t>
      </w:r>
      <w:r w:rsidRPr="00BF132A">
        <w:rPr>
          <w:rFonts w:ascii="Times New Roman" w:hAnsi="Times New Roman"/>
          <w:sz w:val="24"/>
        </w:rPr>
        <w:t xml:space="preserve"> in </w:t>
      </w:r>
      <w:r>
        <w:rPr>
          <w:rFonts w:ascii="Times New Roman" w:hAnsi="Times New Roman"/>
          <w:sz w:val="24"/>
        </w:rPr>
        <w:t xml:space="preserve">the person trying to stop an action and in </w:t>
      </w:r>
      <w:r w:rsidRPr="00BF132A">
        <w:rPr>
          <w:rFonts w:ascii="Times New Roman" w:hAnsi="Times New Roman"/>
          <w:sz w:val="24"/>
        </w:rPr>
        <w:t xml:space="preserve">an observer watching </w:t>
      </w:r>
      <w:r>
        <w:rPr>
          <w:rFonts w:ascii="Times New Roman" w:hAnsi="Times New Roman"/>
          <w:sz w:val="24"/>
        </w:rPr>
        <w:t>her co-actor</w:t>
      </w:r>
      <w:r w:rsidRPr="00BF132A">
        <w:rPr>
          <w:rFonts w:ascii="Times New Roman" w:hAnsi="Times New Roman"/>
          <w:sz w:val="24"/>
        </w:rPr>
        <w:t xml:space="preserve"> </w:t>
      </w:r>
      <w:r>
        <w:rPr>
          <w:rFonts w:ascii="Times New Roman" w:hAnsi="Times New Roman"/>
          <w:sz w:val="24"/>
        </w:rPr>
        <w:t xml:space="preserve">stop an action, Schuch and Tipper asked participants to respond to targets as quickly as possible, but to stop if a stop signal was presented shortly after the target. It is well known that participants respond </w:t>
      </w:r>
      <w:r w:rsidR="00A060DA">
        <w:rPr>
          <w:rFonts w:ascii="Times New Roman" w:hAnsi="Times New Roman"/>
          <w:sz w:val="24"/>
        </w:rPr>
        <w:t xml:space="preserve">more slowly </w:t>
      </w:r>
      <w:r>
        <w:rPr>
          <w:rFonts w:ascii="Times New Roman" w:hAnsi="Times New Roman"/>
          <w:sz w:val="24"/>
        </w:rPr>
        <w:t>on the trial following a stop signal, both if they have successfully stopped and if they have made an error. The results showed that participants were not only slower after they had stopped or made an error themselves, but also after their co-actor had done so. This indicates that control processes governing one’s own actions are also active during co-actor’s performance, even if the co-actor’s performance is irrelevant for one’s own task.</w:t>
      </w:r>
    </w:p>
    <w:p w:rsidR="00547F46" w:rsidRDefault="00547F46" w:rsidP="00547F46">
      <w:pPr>
        <w:spacing w:after="0" w:line="480" w:lineRule="auto"/>
        <w:ind w:firstLine="708"/>
        <w:rPr>
          <w:rFonts w:ascii="Times New Roman" w:hAnsi="Times New Roman"/>
          <w:sz w:val="24"/>
        </w:rPr>
      </w:pPr>
      <w:r>
        <w:rPr>
          <w:rFonts w:ascii="Times New Roman" w:hAnsi="Times New Roman"/>
          <w:sz w:val="24"/>
        </w:rPr>
        <w:t>The study by Ramnani and Miall (2004) mentioned above is also important in that it shows that completely arbitrary task rules are co-represented. In many other co-representation experiments, the stimuli had a spatial dimension, leading to an overlap in perceptual features of the responses to be made by the two co-actors and perceptual features of the stimuli (e.g., Sebanz et al., 2003). In contrast, in the study by Ramnani and Miall, the stimuli did not refer to the co-actors in any such way. This allows one to conclude that co-actors anticipated each other’s actions based on their task representation only. Converging results were obtained in a study where participants responded to a spatial stimulus feature next to a co-actor responding to a certain stimulus colour (Sebanz</w:t>
      </w:r>
      <w:r w:rsidR="00E90F11">
        <w:rPr>
          <w:rFonts w:ascii="Times New Roman" w:hAnsi="Times New Roman"/>
          <w:sz w:val="24"/>
        </w:rPr>
        <w:t xml:space="preserve"> et al.</w:t>
      </w:r>
      <w:r>
        <w:rPr>
          <w:rFonts w:ascii="Times New Roman" w:hAnsi="Times New Roman"/>
          <w:sz w:val="24"/>
        </w:rPr>
        <w:t xml:space="preserve">, 2005). Whereas some of the stimuli required a response from one participant only, others required a response from both participants. The results showed that participants responding to the spatial stimulus feature were slower when the stimulus colour indicated that it was also the other’s turn to respond. This suggests that the (arbitrary) task rule specifying responses to colour was represented by the individuals responding to the spatial stimulus feature. </w:t>
      </w:r>
    </w:p>
    <w:p w:rsidR="00E1794C" w:rsidRDefault="00547F46" w:rsidP="00547F46">
      <w:pPr>
        <w:spacing w:after="0" w:line="480" w:lineRule="auto"/>
        <w:ind w:firstLine="708"/>
        <w:rPr>
          <w:rFonts w:ascii="Times New Roman" w:hAnsi="Times New Roman"/>
          <w:sz w:val="24"/>
        </w:rPr>
      </w:pPr>
      <w:r>
        <w:rPr>
          <w:rFonts w:ascii="Times New Roman" w:hAnsi="Times New Roman"/>
          <w:sz w:val="24"/>
        </w:rPr>
        <w:t xml:space="preserve">Recently, researchers have </w:t>
      </w:r>
      <w:r w:rsidR="00E811F2">
        <w:rPr>
          <w:rFonts w:ascii="Times New Roman" w:hAnsi="Times New Roman"/>
          <w:sz w:val="24"/>
        </w:rPr>
        <w:t xml:space="preserve">begun </w:t>
      </w:r>
      <w:r>
        <w:rPr>
          <w:rFonts w:ascii="Times New Roman" w:hAnsi="Times New Roman"/>
          <w:sz w:val="24"/>
        </w:rPr>
        <w:t xml:space="preserve">to </w:t>
      </w:r>
      <w:r w:rsidR="00E811F2">
        <w:rPr>
          <w:rFonts w:ascii="Times New Roman" w:hAnsi="Times New Roman"/>
          <w:sz w:val="24"/>
        </w:rPr>
        <w:t xml:space="preserve">investigate </w:t>
      </w:r>
      <w:r>
        <w:rPr>
          <w:rFonts w:ascii="Times New Roman" w:hAnsi="Times New Roman"/>
          <w:sz w:val="24"/>
        </w:rPr>
        <w:t xml:space="preserve">whether and how jointly practiced task rules modulate subsequent performance of another joint task (Milanese, Iani, &amp; Rubichi, in press). It is known from studies of individual performance that when participants respond to stimuli on the left with a right key press, and to stimuli on the right with a left key press, they subsequently show a reduced or even reversed spatial compatibility effect in a task where they need to respond to colour and have to ignore the spatial position of the stimuli. That is, whereas participants would normally find it easier to make a left key press when a stimulus appears on the left, after the practice, participants find it easier to make a left key press when a stimulus appears on the right. </w:t>
      </w:r>
    </w:p>
    <w:p w:rsidR="00547F46" w:rsidRDefault="00547F46" w:rsidP="00547F46">
      <w:pPr>
        <w:spacing w:after="0" w:line="480" w:lineRule="auto"/>
        <w:ind w:firstLine="708"/>
        <w:rPr>
          <w:rFonts w:ascii="Times New Roman" w:hAnsi="Times New Roman"/>
          <w:sz w:val="24"/>
        </w:rPr>
      </w:pPr>
      <w:r>
        <w:rPr>
          <w:rFonts w:ascii="Times New Roman" w:hAnsi="Times New Roman"/>
          <w:sz w:val="24"/>
        </w:rPr>
        <w:t>Milanese and colleagues used this transfer effect to demonstrate that joint practice modulates subsequent joint performance of a compatibility task in just the same way. Interestingly, transfer effects also occurred when participants first performed the practice alone followed by the joint compatibility task, but not when they first performed the practice together, and then performed the compatibility task alone. This indicates that the representations guiding joint task performance may in fact be quite different from the representations guiding individual performance, with transfer occurring more easily from the individual to the joint case. Transfer studies may thus constitute a useful new way to study the nature of joint task representations.</w:t>
      </w:r>
    </w:p>
    <w:p w:rsidR="00547F46" w:rsidRDefault="00547F46" w:rsidP="00BD5AE5">
      <w:pPr>
        <w:spacing w:after="0" w:line="480" w:lineRule="auto"/>
        <w:ind w:firstLine="708"/>
        <w:rPr>
          <w:rFonts w:ascii="Times New Roman" w:hAnsi="Times New Roman"/>
          <w:sz w:val="24"/>
        </w:rPr>
      </w:pPr>
      <w:r>
        <w:rPr>
          <w:rFonts w:ascii="Times New Roman" w:hAnsi="Times New Roman"/>
          <w:sz w:val="24"/>
        </w:rPr>
        <w:t xml:space="preserve">A related line of research has investigated how social factors, such as characteristics of the co-actors and the nature of the interaction context, modulate the tendency to take each other’s tasks into account. To investigate possible links between impairments in mental state attribution and co-representation, individuals with autism were asked to perform variants of the spatial compatibility task described above (Sebanz, Knoblich, Stumpf, &amp; Prinz, 2005). They showed similar co-representation effects as a matched control group of typical adolescents and adults, indicating that deficits in understanding particular mental states such as beliefs do not necessarily affect the tendency to represent the rules specifying a co-actor’s task. However, recent findings provide a more nuanced view (Ruys &amp; Aarts, in press). </w:t>
      </w:r>
    </w:p>
    <w:p w:rsidR="00547F46" w:rsidRDefault="00547F46" w:rsidP="00547F46">
      <w:pPr>
        <w:spacing w:after="0" w:line="480" w:lineRule="auto"/>
        <w:ind w:firstLine="708"/>
        <w:rPr>
          <w:rFonts w:ascii="Times New Roman" w:hAnsi="Times New Roman"/>
          <w:sz w:val="24"/>
        </w:rPr>
      </w:pPr>
      <w:r>
        <w:rPr>
          <w:rFonts w:ascii="Times New Roman" w:hAnsi="Times New Roman"/>
          <w:sz w:val="24"/>
        </w:rPr>
        <w:t>Using an auditory version of the joint compatibility paradigm where participants believed that they were interacting with another person, Ruys and Aarts found that individuals who were good at inferring others’ mental states took the co-actor’s task into account regardless of the interaction context, whereas individuals who were less able to infer others’ mental states showed signs of co-representation only in a competitive context. The ability to infer others’ mental states was measured using the mind in the eyes test which requires selecting one of four terms that best describes the emotional state of different pairs of eyes (Baron-Cohen, Wheelwright, Hill, Raste, &amp; Plumb, 2001). These results indicate that limitations in the ability to infer others’ mental states, which may come with less of a propensity to do so, may also come with a decreased tendency to co-represent others’ tasks.</w:t>
      </w:r>
    </w:p>
    <w:p w:rsidR="00547F46" w:rsidRDefault="00547F46" w:rsidP="00547F46">
      <w:pPr>
        <w:spacing w:after="0" w:line="480" w:lineRule="auto"/>
        <w:ind w:firstLine="708"/>
        <w:rPr>
          <w:rFonts w:ascii="Times New Roman" w:hAnsi="Times New Roman"/>
          <w:sz w:val="24"/>
        </w:rPr>
      </w:pPr>
      <w:r>
        <w:rPr>
          <w:rFonts w:ascii="Times New Roman" w:hAnsi="Times New Roman"/>
          <w:sz w:val="24"/>
        </w:rPr>
        <w:t>The comparison between competitive and cooperative interaction contexts is of general interest in that it</w:t>
      </w:r>
      <w:r w:rsidR="00BD5AE5">
        <w:rPr>
          <w:rFonts w:ascii="Times New Roman" w:hAnsi="Times New Roman"/>
          <w:sz w:val="24"/>
        </w:rPr>
        <w:t xml:space="preserve"> may reveal effects of particular prior intentions on task performance. Such </w:t>
      </w:r>
      <w:r>
        <w:rPr>
          <w:rFonts w:ascii="Times New Roman" w:hAnsi="Times New Roman"/>
          <w:sz w:val="24"/>
        </w:rPr>
        <w:t>effects have been demonstrated by studies comparing the performance of a grasping movement in a collaborative context, where participants reach for and place a wooden block on a table to build a tower together with a co-actor, and in a competitive context, where participants intend to place the block down sooner than their partner (Georgiou, Becchio, Glover, &amp; Castiello, 2006; Becchio, Sartori, Bulgheroni, &amp; Castiello, 2007). The kinematics differed already during the initial reach-to-grasp action, with longer movement duration,</w:t>
      </w:r>
      <w:r w:rsidRPr="00DB2CBE">
        <w:rPr>
          <w:rFonts w:ascii="Times New Roman" w:hAnsi="Times New Roman"/>
          <w:sz w:val="24"/>
        </w:rPr>
        <w:t xml:space="preserve"> </w:t>
      </w:r>
      <w:r>
        <w:rPr>
          <w:rFonts w:ascii="Times New Roman" w:hAnsi="Times New Roman"/>
          <w:sz w:val="24"/>
        </w:rPr>
        <w:t>a higher movement path of the wrist</w:t>
      </w:r>
      <w:r w:rsidRPr="00DB2CBE">
        <w:rPr>
          <w:rFonts w:ascii="Times New Roman" w:hAnsi="Times New Roman"/>
          <w:sz w:val="24"/>
        </w:rPr>
        <w:t xml:space="preserve">, </w:t>
      </w:r>
      <w:r>
        <w:rPr>
          <w:rFonts w:ascii="Times New Roman" w:hAnsi="Times New Roman"/>
          <w:sz w:val="24"/>
        </w:rPr>
        <w:t xml:space="preserve">and </w:t>
      </w:r>
      <w:r w:rsidRPr="00DB2CBE">
        <w:rPr>
          <w:rFonts w:ascii="Times New Roman" w:hAnsi="Times New Roman"/>
          <w:sz w:val="24"/>
        </w:rPr>
        <w:t xml:space="preserve">a later time of </w:t>
      </w:r>
      <w:r>
        <w:rPr>
          <w:rFonts w:ascii="Times New Roman" w:hAnsi="Times New Roman"/>
          <w:sz w:val="24"/>
        </w:rPr>
        <w:t>opening the hand to grasp (</w:t>
      </w:r>
      <w:r w:rsidRPr="00DB2CBE">
        <w:rPr>
          <w:rFonts w:ascii="Times New Roman" w:hAnsi="Times New Roman"/>
          <w:sz w:val="24"/>
        </w:rPr>
        <w:t>maximum grip aperture</w:t>
      </w:r>
      <w:r>
        <w:rPr>
          <w:rFonts w:ascii="Times New Roman" w:hAnsi="Times New Roman"/>
          <w:sz w:val="24"/>
        </w:rPr>
        <w:t>) during cooperation than during competition. Control conditions where participants act alone under different instructions suggest that these effects are not simply due to movement speed, but instead reflect the intention underlying the grasping movement</w:t>
      </w:r>
      <w:r w:rsidRPr="00DB2CBE">
        <w:rPr>
          <w:rFonts w:ascii="Times New Roman" w:hAnsi="Times New Roman"/>
          <w:sz w:val="24"/>
        </w:rPr>
        <w:t>.</w:t>
      </w:r>
    </w:p>
    <w:p w:rsidR="00547F46" w:rsidRDefault="00547F46" w:rsidP="00547F46">
      <w:pPr>
        <w:spacing w:after="0" w:line="480" w:lineRule="auto"/>
        <w:ind w:firstLine="708"/>
        <w:rPr>
          <w:ins w:id="102" w:author="stephen butterfill" w:date="2010-09-05T23:32:00Z"/>
          <w:rFonts w:ascii="Times New Roman" w:hAnsi="Times New Roman"/>
          <w:sz w:val="24"/>
        </w:rPr>
      </w:pPr>
      <w:r>
        <w:rPr>
          <w:rFonts w:ascii="Times New Roman" w:hAnsi="Times New Roman"/>
          <w:sz w:val="24"/>
        </w:rPr>
        <w:t xml:space="preserve">Finally, affect also seems to play a role in task co-representation. Using the joint compatibility task, Hommel and colleagues (Hommel, Colzato, &amp; van den Wildenberg, 2009) found co-representation effects when participants acted together with a confederate who was </w:t>
      </w:r>
      <w:r w:rsidRPr="00AD3509">
        <w:rPr>
          <w:rFonts w:ascii="Times New Roman" w:hAnsi="Times New Roman"/>
          <w:sz w:val="24"/>
        </w:rPr>
        <w:t>friendly</w:t>
      </w:r>
      <w:r>
        <w:rPr>
          <w:rFonts w:ascii="Times New Roman" w:hAnsi="Times New Roman"/>
          <w:sz w:val="24"/>
        </w:rPr>
        <w:t xml:space="preserve"> and cooperative</w:t>
      </w:r>
      <w:r w:rsidRPr="00AD3509">
        <w:rPr>
          <w:rFonts w:ascii="Times New Roman" w:hAnsi="Times New Roman"/>
          <w:sz w:val="24"/>
        </w:rPr>
        <w:t xml:space="preserve">, </w:t>
      </w:r>
      <w:r>
        <w:rPr>
          <w:rFonts w:ascii="Times New Roman" w:hAnsi="Times New Roman"/>
          <w:sz w:val="24"/>
        </w:rPr>
        <w:t>but not when they acted with a confederate who was intimidating and competitive. This result suggests that co-representation only occurs in positive relationships. However, it is also possible that mood is a key factor. When participants were presented with movies to induce a positive, negative, or neutral affective state before performing the joint compatibility task, co-representation effects occurred only following positive and neutral mood induction (Kuhbandner, Pekrun, &amp; Maier, in press).</w:t>
      </w:r>
    </w:p>
    <w:p w:rsidR="00020DE2" w:rsidRDefault="00020DE2" w:rsidP="002C4E11">
      <w:pPr>
        <w:numPr>
          <w:ins w:id="103" w:author="stephen butterfill" w:date="2010-09-06T00:32:00Z"/>
        </w:numPr>
        <w:spacing w:after="0" w:line="480" w:lineRule="auto"/>
        <w:ind w:firstLine="708"/>
        <w:rPr>
          <w:ins w:id="104" w:author="stephen butterfill" w:date="2010-09-05T23:40:00Z"/>
          <w:rFonts w:ascii="Times New Roman" w:hAnsi="Times New Roman"/>
          <w:sz w:val="24"/>
        </w:rPr>
      </w:pPr>
      <w:ins w:id="105" w:author="stephen butterfill" w:date="2010-09-05T23:35:00Z">
        <w:r>
          <w:rPr>
            <w:rFonts w:ascii="Times New Roman" w:hAnsi="Times New Roman"/>
            <w:sz w:val="24"/>
          </w:rPr>
          <w:t xml:space="preserve">In short, </w:t>
        </w:r>
      </w:ins>
      <w:ins w:id="106" w:author="stephen butterfill" w:date="2010-09-05T23:43:00Z">
        <w:r w:rsidR="00BB3A67">
          <w:rPr>
            <w:rFonts w:ascii="Times New Roman" w:hAnsi="Times New Roman"/>
            <w:sz w:val="24"/>
          </w:rPr>
          <w:t xml:space="preserve">behavioural, electrophysiological and brain imaging evidence </w:t>
        </w:r>
      </w:ins>
      <w:ins w:id="107" w:author="stephen butterfill" w:date="2010-09-05T23:49:00Z">
        <w:r w:rsidR="006A4D68">
          <w:rPr>
            <w:rFonts w:ascii="Times New Roman" w:hAnsi="Times New Roman"/>
            <w:sz w:val="24"/>
          </w:rPr>
          <w:t xml:space="preserve">shows </w:t>
        </w:r>
      </w:ins>
      <w:ins w:id="108" w:author="stephen butterfill" w:date="2010-09-05T23:44:00Z">
        <w:r w:rsidR="00BB3A67">
          <w:rPr>
            <w:rFonts w:ascii="Times New Roman" w:hAnsi="Times New Roman"/>
            <w:sz w:val="24"/>
          </w:rPr>
          <w:t xml:space="preserve">that </w:t>
        </w:r>
      </w:ins>
      <w:ins w:id="109" w:author="stephen butterfill" w:date="2010-09-05T23:36:00Z">
        <w:r>
          <w:rPr>
            <w:rFonts w:ascii="Times New Roman" w:hAnsi="Times New Roman"/>
            <w:sz w:val="24"/>
          </w:rPr>
          <w:t xml:space="preserve">humans represent not only their own tasks but also those of their partners and even </w:t>
        </w:r>
      </w:ins>
      <w:ins w:id="110" w:author="stephen butterfill" w:date="2010-09-05T23:37:00Z">
        <w:r>
          <w:rPr>
            <w:rFonts w:ascii="Times New Roman" w:hAnsi="Times New Roman"/>
            <w:sz w:val="24"/>
          </w:rPr>
          <w:t xml:space="preserve">those of people who they do not need to coordinate with. </w:t>
        </w:r>
      </w:ins>
      <w:ins w:id="111" w:author="stephen butterfill" w:date="2010-09-05T23:40:00Z">
        <w:r w:rsidR="00C342D7">
          <w:rPr>
            <w:rFonts w:ascii="Times New Roman" w:hAnsi="Times New Roman"/>
            <w:sz w:val="24"/>
          </w:rPr>
          <w:t xml:space="preserve"> </w:t>
        </w:r>
      </w:ins>
      <w:ins w:id="112" w:author="stephen butterfill" w:date="2010-09-05T23:59:00Z">
        <w:r w:rsidR="00233352">
          <w:rPr>
            <w:rFonts w:ascii="Times New Roman" w:hAnsi="Times New Roman"/>
            <w:sz w:val="24"/>
          </w:rPr>
          <w:t xml:space="preserve">Much progress has already been made on questions about when </w:t>
        </w:r>
      </w:ins>
      <w:ins w:id="113" w:author="stephen butterfill" w:date="2010-09-06T00:03:00Z">
        <w:r w:rsidR="00D30645">
          <w:rPr>
            <w:rFonts w:ascii="Times New Roman" w:hAnsi="Times New Roman"/>
            <w:sz w:val="24"/>
          </w:rPr>
          <w:t>agents represent co-actors tasks</w:t>
        </w:r>
      </w:ins>
      <w:ins w:id="114" w:author="stephen butterfill" w:date="2010-09-05T23:59:00Z">
        <w:r w:rsidR="00233352">
          <w:rPr>
            <w:rFonts w:ascii="Times New Roman" w:hAnsi="Times New Roman"/>
            <w:sz w:val="24"/>
          </w:rPr>
          <w:t xml:space="preserve">.  As we saw, </w:t>
        </w:r>
      </w:ins>
      <w:ins w:id="115" w:author="stephen butterfill" w:date="2010-09-06T00:00:00Z">
        <w:r w:rsidR="00233352">
          <w:rPr>
            <w:rFonts w:ascii="Times New Roman" w:hAnsi="Times New Roman"/>
            <w:sz w:val="24"/>
          </w:rPr>
          <w:t>w</w:t>
        </w:r>
      </w:ins>
      <w:ins w:id="116" w:author="stephen butterfill" w:date="2010-09-05T23:40:00Z">
        <w:r w:rsidR="00C342D7">
          <w:rPr>
            <w:rFonts w:ascii="Times New Roman" w:hAnsi="Times New Roman"/>
            <w:sz w:val="24"/>
          </w:rPr>
          <w:t xml:space="preserve">hether </w:t>
        </w:r>
      </w:ins>
      <w:ins w:id="117" w:author="stephen butterfill" w:date="2010-09-06T00:04:00Z">
        <w:r w:rsidR="004B7B80">
          <w:rPr>
            <w:rFonts w:ascii="Times New Roman" w:hAnsi="Times New Roman"/>
            <w:sz w:val="24"/>
          </w:rPr>
          <w:t>agents represent others</w:t>
        </w:r>
      </w:ins>
      <w:ins w:id="118" w:author="stephen butterfill" w:date="2010-09-06T00:21:00Z">
        <w:r w:rsidR="004B7B80">
          <w:rPr>
            <w:rFonts w:ascii="Times New Roman" w:hAnsi="Times New Roman"/>
            <w:sz w:val="24"/>
          </w:rPr>
          <w:t>’</w:t>
        </w:r>
      </w:ins>
      <w:ins w:id="119" w:author="stephen butterfill" w:date="2010-09-06T00:04:00Z">
        <w:r w:rsidR="00BA15F9">
          <w:rPr>
            <w:rFonts w:ascii="Times New Roman" w:hAnsi="Times New Roman"/>
            <w:sz w:val="24"/>
          </w:rPr>
          <w:t xml:space="preserve"> tasks </w:t>
        </w:r>
      </w:ins>
      <w:ins w:id="120" w:author="stephen butterfill" w:date="2010-09-05T23:41:00Z">
        <w:r w:rsidR="00C342D7">
          <w:rPr>
            <w:rFonts w:ascii="Times New Roman" w:hAnsi="Times New Roman"/>
            <w:sz w:val="24"/>
          </w:rPr>
          <w:t xml:space="preserve">does not appear to depend on whether doing so is </w:t>
        </w:r>
      </w:ins>
      <w:ins w:id="121" w:author="stephen butterfill" w:date="2010-09-06T00:41:00Z">
        <w:r w:rsidR="00097566">
          <w:rPr>
            <w:rFonts w:ascii="Times New Roman" w:hAnsi="Times New Roman"/>
            <w:sz w:val="24"/>
          </w:rPr>
          <w:t>necessary for performing their own task</w:t>
        </w:r>
      </w:ins>
      <w:ins w:id="122" w:author="stephen butterfill" w:date="2010-09-06T00:57:00Z">
        <w:r w:rsidR="00A5541F">
          <w:rPr>
            <w:rFonts w:ascii="Times New Roman" w:hAnsi="Times New Roman"/>
            <w:sz w:val="24"/>
          </w:rPr>
          <w:t>s</w:t>
        </w:r>
      </w:ins>
      <w:ins w:id="123" w:author="stephen butterfill" w:date="2010-09-06T00:41:00Z">
        <w:r w:rsidR="008501A8">
          <w:rPr>
            <w:rFonts w:ascii="Times New Roman" w:hAnsi="Times New Roman"/>
            <w:sz w:val="24"/>
          </w:rPr>
          <w:t xml:space="preserve"> effectively</w:t>
        </w:r>
      </w:ins>
      <w:ins w:id="124" w:author="stephen butterfill" w:date="2010-09-05T23:41:00Z">
        <w:r w:rsidR="00C342D7">
          <w:rPr>
            <w:rFonts w:ascii="Times New Roman" w:hAnsi="Times New Roman"/>
            <w:sz w:val="24"/>
          </w:rPr>
          <w:t xml:space="preserve">, nor </w:t>
        </w:r>
      </w:ins>
      <w:ins w:id="125" w:author="stephen butterfill" w:date="2010-09-05T23:43:00Z">
        <w:r w:rsidR="00BB3A67">
          <w:rPr>
            <w:rFonts w:ascii="Times New Roman" w:hAnsi="Times New Roman"/>
            <w:sz w:val="24"/>
          </w:rPr>
          <w:t xml:space="preserve">always </w:t>
        </w:r>
      </w:ins>
      <w:ins w:id="126" w:author="stephen butterfill" w:date="2010-09-05T23:41:00Z">
        <w:r w:rsidR="00C342D7">
          <w:rPr>
            <w:rFonts w:ascii="Times New Roman" w:hAnsi="Times New Roman"/>
            <w:sz w:val="24"/>
          </w:rPr>
          <w:t xml:space="preserve">on </w:t>
        </w:r>
      </w:ins>
      <w:ins w:id="127" w:author="stephen butterfill" w:date="2010-09-06T00:37:00Z">
        <w:r w:rsidR="001B4F1D">
          <w:rPr>
            <w:rFonts w:ascii="Times New Roman" w:hAnsi="Times New Roman"/>
            <w:sz w:val="24"/>
          </w:rPr>
          <w:t xml:space="preserve">directly perceiving </w:t>
        </w:r>
      </w:ins>
      <w:ins w:id="128" w:author="stephen butterfill" w:date="2010-09-05T23:41:00Z">
        <w:r w:rsidR="00C342D7">
          <w:rPr>
            <w:rFonts w:ascii="Times New Roman" w:hAnsi="Times New Roman"/>
            <w:sz w:val="24"/>
          </w:rPr>
          <w:t>their co-actor</w:t>
        </w:r>
      </w:ins>
      <w:ins w:id="129" w:author="stephen butterfill" w:date="2010-09-05T23:47:00Z">
        <w:r w:rsidR="008F5BD0">
          <w:rPr>
            <w:rFonts w:ascii="Times New Roman" w:hAnsi="Times New Roman"/>
            <w:sz w:val="24"/>
          </w:rPr>
          <w:t>s</w:t>
        </w:r>
      </w:ins>
      <w:ins w:id="130" w:author="stephen butterfill" w:date="2010-09-05T23:41:00Z">
        <w:r w:rsidR="00C342D7">
          <w:rPr>
            <w:rFonts w:ascii="Times New Roman" w:hAnsi="Times New Roman"/>
            <w:sz w:val="24"/>
          </w:rPr>
          <w:t xml:space="preserve">; but it does depend on believing that </w:t>
        </w:r>
      </w:ins>
      <w:ins w:id="131" w:author="stephen butterfill" w:date="2010-09-05T23:42:00Z">
        <w:r w:rsidR="001C28D2">
          <w:rPr>
            <w:rFonts w:ascii="Times New Roman" w:hAnsi="Times New Roman"/>
            <w:sz w:val="24"/>
          </w:rPr>
          <w:t>the other task is being performed by an agent rather than an algorithm</w:t>
        </w:r>
      </w:ins>
      <w:ins w:id="132" w:author="stephen butterfill" w:date="2010-09-06T00:08:00Z">
        <w:r w:rsidR="007D1591">
          <w:rPr>
            <w:rFonts w:ascii="Times New Roman" w:hAnsi="Times New Roman"/>
            <w:sz w:val="24"/>
          </w:rPr>
          <w:t xml:space="preserve"> and in some cases it depends on whether agents are acting in each other’s peripersonal space</w:t>
        </w:r>
      </w:ins>
      <w:ins w:id="133" w:author="stephen butterfill" w:date="2010-09-05T23:42:00Z">
        <w:r w:rsidR="001C28D2">
          <w:rPr>
            <w:rFonts w:ascii="Times New Roman" w:hAnsi="Times New Roman"/>
            <w:sz w:val="24"/>
          </w:rPr>
          <w:t>.</w:t>
        </w:r>
        <w:r w:rsidR="00BB3A67">
          <w:rPr>
            <w:rFonts w:ascii="Times New Roman" w:hAnsi="Times New Roman"/>
            <w:sz w:val="24"/>
          </w:rPr>
          <w:t xml:space="preserve">  </w:t>
        </w:r>
      </w:ins>
      <w:commentRangeStart w:id="134"/>
      <w:ins w:id="135" w:author="stephen butterfill" w:date="2010-09-06T00:01:00Z">
        <w:r w:rsidR="00E41281">
          <w:rPr>
            <w:rFonts w:ascii="Times New Roman" w:hAnsi="Times New Roman"/>
            <w:sz w:val="24"/>
          </w:rPr>
          <w:t>T</w:t>
        </w:r>
      </w:ins>
      <w:ins w:id="136" w:author="stephen butterfill" w:date="2010-09-06T00:00:00Z">
        <w:r w:rsidR="00E41281">
          <w:rPr>
            <w:rFonts w:ascii="Times New Roman" w:hAnsi="Times New Roman"/>
            <w:sz w:val="24"/>
          </w:rPr>
          <w:t xml:space="preserve">he question of </w:t>
        </w:r>
      </w:ins>
      <w:ins w:id="137" w:author="stephen butterfill" w:date="2010-09-06T00:01:00Z">
        <w:r w:rsidR="00E41281">
          <w:rPr>
            <w:rFonts w:ascii="Times New Roman" w:hAnsi="Times New Roman"/>
            <w:sz w:val="24"/>
          </w:rPr>
          <w:t>what underlie</w:t>
        </w:r>
      </w:ins>
      <w:ins w:id="138" w:author="stephen butterfill" w:date="2010-09-06T00:09:00Z">
        <w:r w:rsidR="00917E60">
          <w:rPr>
            <w:rFonts w:ascii="Times New Roman" w:hAnsi="Times New Roman"/>
            <w:sz w:val="24"/>
          </w:rPr>
          <w:t>s</w:t>
        </w:r>
      </w:ins>
      <w:ins w:id="139" w:author="stephen butterfill" w:date="2010-09-06T00:01:00Z">
        <w:r w:rsidR="00E41281">
          <w:rPr>
            <w:rFonts w:ascii="Times New Roman" w:hAnsi="Times New Roman"/>
            <w:sz w:val="24"/>
          </w:rPr>
          <w:t xml:space="preserve"> joint task representations </w:t>
        </w:r>
      </w:ins>
      <w:ins w:id="140" w:author="stephen butterfill" w:date="2010-09-06T00:02:00Z">
        <w:r w:rsidR="001B6259">
          <w:rPr>
            <w:rFonts w:ascii="Times New Roman" w:hAnsi="Times New Roman"/>
            <w:sz w:val="24"/>
          </w:rPr>
          <w:t>has proven</w:t>
        </w:r>
      </w:ins>
      <w:ins w:id="141" w:author="stephen butterfill" w:date="2010-09-06T00:01:00Z">
        <w:r w:rsidR="00E41281">
          <w:rPr>
            <w:rFonts w:ascii="Times New Roman" w:hAnsi="Times New Roman"/>
            <w:sz w:val="24"/>
          </w:rPr>
          <w:t xml:space="preserve"> harder to address.</w:t>
        </w:r>
      </w:ins>
      <w:commentRangeEnd w:id="134"/>
      <w:ins w:id="142" w:author="stephen butterfill" w:date="2010-09-06T00:02:00Z">
        <w:r w:rsidR="00E32628">
          <w:rPr>
            <w:rStyle w:val="CommentReference"/>
            <w:vanish/>
          </w:rPr>
          <w:commentReference w:id="134"/>
        </w:r>
      </w:ins>
      <w:ins w:id="143" w:author="stephen butterfill" w:date="2010-09-06T00:01:00Z">
        <w:r w:rsidR="00E41281">
          <w:rPr>
            <w:rFonts w:ascii="Times New Roman" w:hAnsi="Times New Roman"/>
            <w:sz w:val="24"/>
          </w:rPr>
          <w:t xml:space="preserve">  </w:t>
        </w:r>
      </w:ins>
      <w:ins w:id="144" w:author="stephen butterfill" w:date="2010-09-06T00:42:00Z">
        <w:r w:rsidR="00942C1B">
          <w:rPr>
            <w:rFonts w:ascii="Times New Roman" w:hAnsi="Times New Roman"/>
            <w:sz w:val="24"/>
          </w:rPr>
          <w:t xml:space="preserve">While </w:t>
        </w:r>
      </w:ins>
      <w:ins w:id="145" w:author="stephen butterfill" w:date="2010-09-05T23:48:00Z">
        <w:r w:rsidR="008F5BD0">
          <w:rPr>
            <w:rFonts w:ascii="Times New Roman" w:hAnsi="Times New Roman"/>
            <w:sz w:val="24"/>
          </w:rPr>
          <w:t xml:space="preserve">not </w:t>
        </w:r>
      </w:ins>
      <w:ins w:id="146" w:author="stephen butterfill" w:date="2010-09-06T00:37:00Z">
        <w:r w:rsidR="00CD7CD7">
          <w:rPr>
            <w:rFonts w:ascii="Times New Roman" w:hAnsi="Times New Roman"/>
            <w:sz w:val="24"/>
          </w:rPr>
          <w:t xml:space="preserve">all </w:t>
        </w:r>
      </w:ins>
      <w:ins w:id="147" w:author="stephen butterfill" w:date="2010-09-05T23:48:00Z">
        <w:r w:rsidR="008F5BD0">
          <w:rPr>
            <w:rFonts w:ascii="Times New Roman" w:hAnsi="Times New Roman"/>
            <w:sz w:val="24"/>
          </w:rPr>
          <w:t xml:space="preserve">joint task representation can be explained </w:t>
        </w:r>
      </w:ins>
      <w:ins w:id="148" w:author="stephen butterfill" w:date="2010-09-06T00:37:00Z">
        <w:r w:rsidR="00A80C1C">
          <w:rPr>
            <w:rFonts w:ascii="Times New Roman" w:hAnsi="Times New Roman"/>
            <w:sz w:val="24"/>
          </w:rPr>
          <w:t xml:space="preserve">just </w:t>
        </w:r>
      </w:ins>
      <w:ins w:id="149" w:author="stephen butterfill" w:date="2010-09-05T23:48:00Z">
        <w:r w:rsidR="008F5BD0">
          <w:rPr>
            <w:rFonts w:ascii="Times New Roman" w:hAnsi="Times New Roman"/>
            <w:sz w:val="24"/>
          </w:rPr>
          <w:t xml:space="preserve">in terms of changes to </w:t>
        </w:r>
      </w:ins>
      <w:ins w:id="150" w:author="stephen butterfill" w:date="2010-09-05T23:50:00Z">
        <w:r w:rsidR="006A4D68">
          <w:rPr>
            <w:rFonts w:ascii="Times New Roman" w:hAnsi="Times New Roman"/>
            <w:sz w:val="24"/>
          </w:rPr>
          <w:t xml:space="preserve">an agent’s </w:t>
        </w:r>
      </w:ins>
      <w:ins w:id="151" w:author="stephen butterfill" w:date="2010-09-05T23:48:00Z">
        <w:r w:rsidR="006A4D68">
          <w:rPr>
            <w:rFonts w:ascii="Times New Roman" w:hAnsi="Times New Roman"/>
            <w:sz w:val="24"/>
          </w:rPr>
          <w:t>spatial frame</w:t>
        </w:r>
        <w:r w:rsidR="008F5BD0">
          <w:rPr>
            <w:rFonts w:ascii="Times New Roman" w:hAnsi="Times New Roman"/>
            <w:sz w:val="24"/>
          </w:rPr>
          <w:t xml:space="preserve"> of reference b</w:t>
        </w:r>
      </w:ins>
      <w:ins w:id="152" w:author="stephen butterfill" w:date="2010-09-05T23:37:00Z">
        <w:r>
          <w:rPr>
            <w:rFonts w:ascii="Times New Roman" w:hAnsi="Times New Roman"/>
            <w:sz w:val="24"/>
          </w:rPr>
          <w:t xml:space="preserve">ecause </w:t>
        </w:r>
      </w:ins>
      <w:ins w:id="153" w:author="stephen butterfill" w:date="2010-09-05T23:48:00Z">
        <w:r w:rsidR="008F5BD0">
          <w:rPr>
            <w:rFonts w:ascii="Times New Roman" w:hAnsi="Times New Roman"/>
            <w:sz w:val="24"/>
          </w:rPr>
          <w:t xml:space="preserve">(among other reasons) </w:t>
        </w:r>
      </w:ins>
      <w:ins w:id="154" w:author="stephen butterfill" w:date="2010-09-05T23:37:00Z">
        <w:r>
          <w:rPr>
            <w:rFonts w:ascii="Times New Roman" w:hAnsi="Times New Roman"/>
            <w:sz w:val="24"/>
          </w:rPr>
          <w:t>tasks involving non-spatial rules are co-represented</w:t>
        </w:r>
      </w:ins>
      <w:ins w:id="155" w:author="stephen butterfill" w:date="2010-09-06T00:42:00Z">
        <w:r w:rsidR="00942C1B">
          <w:rPr>
            <w:rFonts w:ascii="Times New Roman" w:hAnsi="Times New Roman"/>
            <w:sz w:val="24"/>
          </w:rPr>
          <w:t xml:space="preserve">, </w:t>
        </w:r>
      </w:ins>
      <w:commentRangeStart w:id="156"/>
      <w:ins w:id="157" w:author="stephen butterfill" w:date="2010-09-06T00:12:00Z">
        <w:r w:rsidR="00374DE3">
          <w:rPr>
            <w:rFonts w:ascii="Times New Roman" w:hAnsi="Times New Roman"/>
            <w:sz w:val="24"/>
          </w:rPr>
          <w:t xml:space="preserve">it is difficult at present to </w:t>
        </w:r>
      </w:ins>
      <w:ins w:id="158" w:author="stephen butterfill" w:date="2010-09-06T00:42:00Z">
        <w:r w:rsidR="00314C03">
          <w:rPr>
            <w:rFonts w:ascii="Times New Roman" w:hAnsi="Times New Roman"/>
            <w:sz w:val="24"/>
          </w:rPr>
          <w:t>defend</w:t>
        </w:r>
      </w:ins>
      <w:ins w:id="159" w:author="stephen butterfill" w:date="2010-09-06T00:32:00Z">
        <w:r w:rsidR="002C4E11">
          <w:rPr>
            <w:rFonts w:ascii="Times New Roman" w:hAnsi="Times New Roman"/>
            <w:sz w:val="24"/>
          </w:rPr>
          <w:t xml:space="preserve"> a detailed positive picture of </w:t>
        </w:r>
      </w:ins>
      <w:ins w:id="160" w:author="stephen butterfill" w:date="2010-09-06T00:13:00Z">
        <w:r w:rsidR="00374DE3">
          <w:rPr>
            <w:rFonts w:ascii="Times New Roman" w:hAnsi="Times New Roman"/>
            <w:sz w:val="24"/>
          </w:rPr>
          <w:t>how joint task representations are implemented</w:t>
        </w:r>
        <w:commentRangeEnd w:id="156"/>
        <w:r w:rsidR="00374DE3">
          <w:rPr>
            <w:rStyle w:val="CommentReference"/>
            <w:vanish/>
          </w:rPr>
          <w:commentReference w:id="156"/>
        </w:r>
      </w:ins>
      <w:ins w:id="161" w:author="stephen butterfill" w:date="2010-09-06T00:42:00Z">
        <w:r w:rsidR="00942C1B">
          <w:rPr>
            <w:rFonts w:ascii="Times New Roman" w:hAnsi="Times New Roman"/>
            <w:sz w:val="24"/>
          </w:rPr>
          <w:t xml:space="preserve"> </w:t>
        </w:r>
      </w:ins>
      <w:ins w:id="162" w:author="stephen butterfill" w:date="2010-09-06T00:43:00Z">
        <w:r w:rsidR="00A90C90">
          <w:rPr>
            <w:rFonts w:ascii="Times New Roman" w:hAnsi="Times New Roman"/>
            <w:sz w:val="24"/>
          </w:rPr>
          <w:t xml:space="preserve"> </w:t>
        </w:r>
      </w:ins>
      <w:ins w:id="163" w:author="stephen butterfill" w:date="2010-09-06T00:42:00Z">
        <w:r w:rsidR="00942C1B">
          <w:rPr>
            <w:rFonts w:ascii="Times New Roman" w:hAnsi="Times New Roman"/>
            <w:sz w:val="24"/>
          </w:rPr>
          <w:t>T</w:t>
        </w:r>
      </w:ins>
      <w:ins w:id="164" w:author="stephen butterfill" w:date="2010-09-06T00:13:00Z">
        <w:r w:rsidR="00374DE3">
          <w:rPr>
            <w:rFonts w:ascii="Times New Roman" w:hAnsi="Times New Roman"/>
            <w:sz w:val="24"/>
          </w:rPr>
          <w:t xml:space="preserve">here is </w:t>
        </w:r>
      </w:ins>
      <w:ins w:id="165" w:author="stephen butterfill" w:date="2010-09-06T00:24:00Z">
        <w:r w:rsidR="00C93865">
          <w:rPr>
            <w:rFonts w:ascii="Times New Roman" w:hAnsi="Times New Roman"/>
            <w:sz w:val="24"/>
          </w:rPr>
          <w:t>more</w:t>
        </w:r>
      </w:ins>
      <w:ins w:id="166" w:author="stephen butterfill" w:date="2010-09-06T00:13:00Z">
        <w:r w:rsidR="00374DE3">
          <w:rPr>
            <w:rFonts w:ascii="Times New Roman" w:hAnsi="Times New Roman"/>
            <w:sz w:val="24"/>
          </w:rPr>
          <w:t xml:space="preserve"> evidence on the related question of their </w:t>
        </w:r>
      </w:ins>
      <w:ins w:id="167" w:author="stephen butterfill" w:date="2010-09-06T00:14:00Z">
        <w:r w:rsidR="002C0152">
          <w:rPr>
            <w:rFonts w:ascii="Times New Roman" w:hAnsi="Times New Roman"/>
            <w:sz w:val="24"/>
          </w:rPr>
          <w:t>effects</w:t>
        </w:r>
      </w:ins>
      <w:ins w:id="168" w:author="stephen butterfill" w:date="2010-09-06T00:13:00Z">
        <w:r w:rsidR="00374DE3">
          <w:rPr>
            <w:rFonts w:ascii="Times New Roman" w:hAnsi="Times New Roman"/>
            <w:sz w:val="24"/>
          </w:rPr>
          <w:t>.</w:t>
        </w:r>
      </w:ins>
      <w:ins w:id="169" w:author="stephen butterfill" w:date="2010-09-06T00:14:00Z">
        <w:r w:rsidR="002C0152">
          <w:rPr>
            <w:rFonts w:ascii="Times New Roman" w:hAnsi="Times New Roman"/>
            <w:sz w:val="24"/>
          </w:rPr>
          <w:t xml:space="preserve">  </w:t>
        </w:r>
      </w:ins>
      <w:ins w:id="170" w:author="stephen butterfill" w:date="2010-09-06T00:15:00Z">
        <w:r w:rsidR="002C0152">
          <w:rPr>
            <w:rFonts w:ascii="Times New Roman" w:hAnsi="Times New Roman"/>
            <w:sz w:val="24"/>
          </w:rPr>
          <w:t>Representing a co-actor</w:t>
        </w:r>
      </w:ins>
      <w:ins w:id="171" w:author="stephen butterfill" w:date="2010-09-06T00:22:00Z">
        <w:r w:rsidR="003A3411">
          <w:rPr>
            <w:rFonts w:ascii="Times New Roman" w:hAnsi="Times New Roman"/>
            <w:sz w:val="24"/>
          </w:rPr>
          <w:t>’</w:t>
        </w:r>
      </w:ins>
      <w:ins w:id="172" w:author="stephen butterfill" w:date="2010-09-06T00:15:00Z">
        <w:r w:rsidR="002C0152">
          <w:rPr>
            <w:rFonts w:ascii="Times New Roman" w:hAnsi="Times New Roman"/>
            <w:sz w:val="24"/>
          </w:rPr>
          <w:t xml:space="preserve">s task means </w:t>
        </w:r>
      </w:ins>
      <w:ins w:id="173" w:author="stephen butterfill" w:date="2010-09-06T00:18:00Z">
        <w:r w:rsidR="00345963">
          <w:rPr>
            <w:rFonts w:ascii="Times New Roman" w:hAnsi="Times New Roman"/>
            <w:sz w:val="24"/>
          </w:rPr>
          <w:t xml:space="preserve">needing </w:t>
        </w:r>
      </w:ins>
      <w:ins w:id="174" w:author="stephen butterfill" w:date="2010-09-06T00:15:00Z">
        <w:r w:rsidR="002C0152">
          <w:rPr>
            <w:rFonts w:ascii="Times New Roman" w:hAnsi="Times New Roman"/>
            <w:sz w:val="24"/>
          </w:rPr>
          <w:t xml:space="preserve">to inhibit oneself from performing </w:t>
        </w:r>
      </w:ins>
      <w:ins w:id="175" w:author="stephen butterfill" w:date="2010-09-06T00:58:00Z">
        <w:r w:rsidR="00A5541F">
          <w:rPr>
            <w:rFonts w:ascii="Times New Roman" w:hAnsi="Times New Roman"/>
            <w:sz w:val="24"/>
          </w:rPr>
          <w:t>her</w:t>
        </w:r>
      </w:ins>
      <w:ins w:id="176" w:author="stephen butterfill" w:date="2010-09-06T00:15:00Z">
        <w:r w:rsidR="002C0152">
          <w:rPr>
            <w:rFonts w:ascii="Times New Roman" w:hAnsi="Times New Roman"/>
            <w:sz w:val="24"/>
          </w:rPr>
          <w:t xml:space="preserve"> actions and </w:t>
        </w:r>
      </w:ins>
      <w:ins w:id="177" w:author="stephen butterfill" w:date="2010-09-06T00:18:00Z">
        <w:r w:rsidR="00345963">
          <w:rPr>
            <w:rFonts w:ascii="Times New Roman" w:hAnsi="Times New Roman"/>
            <w:sz w:val="24"/>
          </w:rPr>
          <w:t xml:space="preserve">having one’s motor system become sensitive to </w:t>
        </w:r>
      </w:ins>
      <w:ins w:id="178" w:author="stephen butterfill" w:date="2010-09-06T00:58:00Z">
        <w:r w:rsidR="00797320">
          <w:rPr>
            <w:rFonts w:ascii="Times New Roman" w:hAnsi="Times New Roman"/>
            <w:sz w:val="24"/>
          </w:rPr>
          <w:t>her</w:t>
        </w:r>
      </w:ins>
      <w:ins w:id="179" w:author="stephen butterfill" w:date="2010-09-06T00:18:00Z">
        <w:r w:rsidR="00345963">
          <w:rPr>
            <w:rFonts w:ascii="Times New Roman" w:hAnsi="Times New Roman"/>
            <w:sz w:val="24"/>
          </w:rPr>
          <w:t xml:space="preserve"> errors</w:t>
        </w:r>
      </w:ins>
      <w:ins w:id="180" w:author="stephen butterfill" w:date="2010-09-06T00:27:00Z">
        <w:r w:rsidR="0084212D">
          <w:rPr>
            <w:rFonts w:ascii="Times New Roman" w:hAnsi="Times New Roman"/>
            <w:sz w:val="24"/>
          </w:rPr>
          <w:t xml:space="preserve">, suggesting that </w:t>
        </w:r>
      </w:ins>
      <w:ins w:id="181" w:author="stephen butterfill" w:date="2010-09-06T00:28:00Z">
        <w:r w:rsidR="0084212D">
          <w:rPr>
            <w:rFonts w:ascii="Times New Roman" w:hAnsi="Times New Roman"/>
            <w:sz w:val="24"/>
          </w:rPr>
          <w:t>joint task representations influence how agents monitor and plan their actions</w:t>
        </w:r>
      </w:ins>
      <w:ins w:id="182" w:author="stephen butterfill" w:date="2010-09-06T00:29:00Z">
        <w:r w:rsidR="00E75200">
          <w:rPr>
            <w:rFonts w:ascii="Times New Roman" w:hAnsi="Times New Roman"/>
            <w:sz w:val="24"/>
          </w:rPr>
          <w:t xml:space="preserve">.  </w:t>
        </w:r>
      </w:ins>
      <w:ins w:id="183" w:author="stephen butterfill" w:date="2010-09-06T00:30:00Z">
        <w:r w:rsidR="00531219">
          <w:rPr>
            <w:rFonts w:ascii="Times New Roman" w:hAnsi="Times New Roman"/>
            <w:sz w:val="24"/>
          </w:rPr>
          <w:t>In addition, t</w:t>
        </w:r>
      </w:ins>
      <w:ins w:id="184" w:author="stephen butterfill" w:date="2010-09-05T23:56:00Z">
        <w:r w:rsidR="0028459E">
          <w:rPr>
            <w:rFonts w:ascii="Times New Roman" w:hAnsi="Times New Roman"/>
            <w:sz w:val="24"/>
          </w:rPr>
          <w:t xml:space="preserve">ask </w:t>
        </w:r>
      </w:ins>
      <w:ins w:id="185" w:author="stephen butterfill" w:date="2010-09-06T00:24:00Z">
        <w:r w:rsidR="00F26BE3">
          <w:rPr>
            <w:rFonts w:ascii="Times New Roman" w:hAnsi="Times New Roman"/>
            <w:sz w:val="24"/>
          </w:rPr>
          <w:t>co-</w:t>
        </w:r>
      </w:ins>
      <w:ins w:id="186" w:author="stephen butterfill" w:date="2010-09-05T23:56:00Z">
        <w:r w:rsidR="00531219">
          <w:rPr>
            <w:rFonts w:ascii="Times New Roman" w:hAnsi="Times New Roman"/>
            <w:sz w:val="24"/>
          </w:rPr>
          <w:t>representation</w:t>
        </w:r>
        <w:r w:rsidR="0028459E">
          <w:rPr>
            <w:rFonts w:ascii="Times New Roman" w:hAnsi="Times New Roman"/>
            <w:sz w:val="24"/>
          </w:rPr>
          <w:t xml:space="preserve"> </w:t>
        </w:r>
      </w:ins>
      <w:ins w:id="187" w:author="stephen butterfill" w:date="2010-09-06T00:30:00Z">
        <w:r w:rsidR="00B323C6">
          <w:rPr>
            <w:rFonts w:ascii="Times New Roman" w:hAnsi="Times New Roman"/>
            <w:sz w:val="24"/>
          </w:rPr>
          <w:t xml:space="preserve">may also influence </w:t>
        </w:r>
      </w:ins>
      <w:ins w:id="188" w:author="stephen butterfill" w:date="2010-09-05T23:57:00Z">
        <w:r w:rsidR="0028459E">
          <w:rPr>
            <w:rFonts w:ascii="Times New Roman" w:hAnsi="Times New Roman"/>
            <w:sz w:val="24"/>
          </w:rPr>
          <w:t xml:space="preserve">how </w:t>
        </w:r>
      </w:ins>
      <w:ins w:id="189" w:author="stephen butterfill" w:date="2010-09-06T00:30:00Z">
        <w:r w:rsidR="00531219">
          <w:rPr>
            <w:rFonts w:ascii="Times New Roman" w:hAnsi="Times New Roman"/>
            <w:sz w:val="24"/>
          </w:rPr>
          <w:t xml:space="preserve">space is represented and how </w:t>
        </w:r>
      </w:ins>
      <w:ins w:id="190" w:author="stephen butterfill" w:date="2010-09-05T23:57:00Z">
        <w:r w:rsidR="002C4E11">
          <w:rPr>
            <w:rFonts w:ascii="Times New Roman" w:hAnsi="Times New Roman"/>
            <w:sz w:val="24"/>
          </w:rPr>
          <w:t xml:space="preserve">stimuli are processed.  </w:t>
        </w:r>
      </w:ins>
      <w:ins w:id="191" w:author="stephen butterfill" w:date="2010-09-06T00:32:00Z">
        <w:r w:rsidR="00931D41">
          <w:rPr>
            <w:rFonts w:ascii="Times New Roman" w:hAnsi="Times New Roman"/>
            <w:sz w:val="24"/>
          </w:rPr>
          <w:t>This makes it easy to see how, in general terms, joint task representations</w:t>
        </w:r>
      </w:ins>
      <w:ins w:id="192" w:author="stephen butterfill" w:date="2010-09-06T00:38:00Z">
        <w:r w:rsidR="00506F2A">
          <w:rPr>
            <w:rFonts w:ascii="Times New Roman" w:hAnsi="Times New Roman"/>
            <w:sz w:val="24"/>
          </w:rPr>
          <w:t xml:space="preserve"> could</w:t>
        </w:r>
      </w:ins>
      <w:ins w:id="193" w:author="stephen butterfill" w:date="2010-09-06T00:32:00Z">
        <w:r w:rsidR="00931D41">
          <w:rPr>
            <w:rFonts w:ascii="Times New Roman" w:hAnsi="Times New Roman"/>
            <w:sz w:val="24"/>
          </w:rPr>
          <w:t xml:space="preserve"> facilitate joint action.  </w:t>
        </w:r>
      </w:ins>
      <w:ins w:id="194" w:author="stephen butterfill" w:date="2010-09-06T00:33:00Z">
        <w:r w:rsidR="00891431">
          <w:rPr>
            <w:rFonts w:ascii="Times New Roman" w:hAnsi="Times New Roman"/>
            <w:sz w:val="24"/>
          </w:rPr>
          <w:t xml:space="preserve">By representing their </w:t>
        </w:r>
        <w:r w:rsidR="00413C6B">
          <w:rPr>
            <w:rFonts w:ascii="Times New Roman" w:hAnsi="Times New Roman"/>
            <w:sz w:val="24"/>
          </w:rPr>
          <w:t>co-actor’s tasks</w:t>
        </w:r>
        <w:r w:rsidR="00891431">
          <w:rPr>
            <w:rFonts w:ascii="Times New Roman" w:hAnsi="Times New Roman"/>
            <w:sz w:val="24"/>
          </w:rPr>
          <w:t>,</w:t>
        </w:r>
        <w:r w:rsidR="00413C6B">
          <w:rPr>
            <w:rFonts w:ascii="Times New Roman" w:hAnsi="Times New Roman"/>
            <w:sz w:val="24"/>
          </w:rPr>
          <w:t xml:space="preserve"> </w:t>
        </w:r>
        <w:r w:rsidR="00891431">
          <w:rPr>
            <w:rFonts w:ascii="Times New Roman" w:hAnsi="Times New Roman"/>
            <w:sz w:val="24"/>
          </w:rPr>
          <w:t xml:space="preserve">agents </w:t>
        </w:r>
        <w:r w:rsidR="00413C6B">
          <w:rPr>
            <w:rFonts w:ascii="Times New Roman" w:hAnsi="Times New Roman"/>
            <w:sz w:val="24"/>
          </w:rPr>
          <w:t xml:space="preserve">are able to </w:t>
        </w:r>
      </w:ins>
      <w:ins w:id="195" w:author="stephen butterfill" w:date="2010-09-06T00:35:00Z">
        <w:r w:rsidR="004B346D">
          <w:rPr>
            <w:rFonts w:ascii="Times New Roman" w:hAnsi="Times New Roman"/>
            <w:sz w:val="24"/>
          </w:rPr>
          <w:t xml:space="preserve">coordinate their actions </w:t>
        </w:r>
      </w:ins>
      <w:ins w:id="196" w:author="stephen butterfill" w:date="2010-09-06T01:33:00Z">
        <w:r w:rsidR="003559AB">
          <w:rPr>
            <w:rFonts w:ascii="Times New Roman" w:hAnsi="Times New Roman"/>
            <w:sz w:val="24"/>
          </w:rPr>
          <w:t xml:space="preserve">and predict their joint outcome </w:t>
        </w:r>
      </w:ins>
      <w:ins w:id="197" w:author="stephen butterfill" w:date="2010-09-06T00:35:00Z">
        <w:r w:rsidR="004B346D">
          <w:rPr>
            <w:rFonts w:ascii="Times New Roman" w:hAnsi="Times New Roman"/>
            <w:sz w:val="24"/>
          </w:rPr>
          <w:t xml:space="preserve">because they are </w:t>
        </w:r>
      </w:ins>
      <w:ins w:id="198" w:author="stephen butterfill" w:date="2010-09-06T00:36:00Z">
        <w:r w:rsidR="004B346D">
          <w:rPr>
            <w:rFonts w:ascii="Times New Roman" w:hAnsi="Times New Roman"/>
            <w:sz w:val="24"/>
          </w:rPr>
          <w:t xml:space="preserve">each </w:t>
        </w:r>
      </w:ins>
      <w:ins w:id="199" w:author="stephen butterfill" w:date="2010-09-06T00:35:00Z">
        <w:r w:rsidR="004B346D">
          <w:rPr>
            <w:rFonts w:ascii="Times New Roman" w:hAnsi="Times New Roman"/>
            <w:sz w:val="24"/>
          </w:rPr>
          <w:t xml:space="preserve">monitoring and planning </w:t>
        </w:r>
      </w:ins>
      <w:ins w:id="200" w:author="stephen butterfill" w:date="2010-09-06T00:36:00Z">
        <w:r w:rsidR="004B346D">
          <w:rPr>
            <w:rFonts w:ascii="Times New Roman" w:hAnsi="Times New Roman"/>
            <w:sz w:val="24"/>
          </w:rPr>
          <w:t>both sets of actions</w:t>
        </w:r>
        <w:commentRangeStart w:id="201"/>
        <w:r w:rsidR="004B346D">
          <w:rPr>
            <w:rFonts w:ascii="Times New Roman" w:hAnsi="Times New Roman"/>
            <w:sz w:val="24"/>
          </w:rPr>
          <w:t>.</w:t>
        </w:r>
      </w:ins>
      <w:commentRangeEnd w:id="201"/>
      <w:ins w:id="202" w:author="stephen butterfill" w:date="2010-09-06T00:39:00Z">
        <w:r w:rsidR="00CD6FFE">
          <w:rPr>
            <w:rStyle w:val="CommentReference"/>
            <w:vanish/>
          </w:rPr>
          <w:commentReference w:id="201"/>
        </w:r>
      </w:ins>
    </w:p>
    <w:p w:rsidR="00222718" w:rsidRDefault="00222718" w:rsidP="00547F46">
      <w:pPr>
        <w:numPr>
          <w:ins w:id="203" w:author="stephen butterfill" w:date="2010-09-05T23:40:00Z"/>
        </w:numPr>
        <w:spacing w:after="0" w:line="480" w:lineRule="auto"/>
        <w:ind w:firstLine="708"/>
        <w:rPr>
          <w:rFonts w:ascii="Times New Roman" w:hAnsi="Times New Roman"/>
          <w:sz w:val="24"/>
        </w:rPr>
      </w:pPr>
    </w:p>
    <w:p w:rsidR="00F94D58" w:rsidRPr="00211D9C" w:rsidRDefault="00F94D58" w:rsidP="00F94D58">
      <w:pPr>
        <w:pStyle w:val="Heading3"/>
        <w:spacing w:line="480" w:lineRule="auto"/>
        <w:rPr>
          <w:rFonts w:ascii="Times New Roman" w:hAnsi="Times New Roman"/>
          <w:b w:val="0"/>
          <w:i/>
          <w:sz w:val="24"/>
        </w:rPr>
      </w:pPr>
      <w:r>
        <w:rPr>
          <w:rFonts w:ascii="Times New Roman" w:hAnsi="Times New Roman"/>
          <w:b w:val="0"/>
          <w:i/>
          <w:sz w:val="24"/>
        </w:rPr>
        <w:t>Joint perceptions</w:t>
      </w:r>
    </w:p>
    <w:p w:rsidR="00F94D58" w:rsidRDefault="00F94D58" w:rsidP="00F94D58">
      <w:pPr>
        <w:spacing w:after="0" w:line="480" w:lineRule="auto"/>
        <w:rPr>
          <w:rFonts w:ascii="Times New Roman" w:hAnsi="Times New Roman"/>
          <w:sz w:val="24"/>
        </w:rPr>
      </w:pPr>
      <w:r>
        <w:rPr>
          <w:rFonts w:ascii="Times New Roman" w:hAnsi="Times New Roman"/>
          <w:sz w:val="24"/>
        </w:rPr>
        <w:t xml:space="preserve">Actors can adjust their actions to facilitate coordination if they are able to assess what their partner perceives at a particular moment in time. This may involve directing one’s own attention depending on where the other is looking, taking the other’s perspective, or inferring </w:t>
      </w:r>
      <w:r w:rsidRPr="00845894">
        <w:rPr>
          <w:rFonts w:ascii="Times New Roman" w:hAnsi="Times New Roman"/>
          <w:sz w:val="24"/>
        </w:rPr>
        <w:t xml:space="preserve">what </w:t>
      </w:r>
      <w:r>
        <w:rPr>
          <w:rFonts w:ascii="Times New Roman" w:hAnsi="Times New Roman"/>
          <w:sz w:val="24"/>
        </w:rPr>
        <w:t>the</w:t>
      </w:r>
      <w:r w:rsidRPr="00845894">
        <w:rPr>
          <w:rFonts w:ascii="Times New Roman" w:hAnsi="Times New Roman"/>
          <w:sz w:val="24"/>
        </w:rPr>
        <w:t xml:space="preserve"> co-actor can or cannot perceive in situations where perceptual access to objects in the environment differs between co-actors</w:t>
      </w:r>
      <w:r>
        <w:rPr>
          <w:rFonts w:ascii="Times New Roman" w:hAnsi="Times New Roman"/>
          <w:sz w:val="24"/>
        </w:rPr>
        <w:t>.</w:t>
      </w:r>
    </w:p>
    <w:p w:rsidR="00F94D58" w:rsidRDefault="00F94D58" w:rsidP="00F94D58">
      <w:pPr>
        <w:spacing w:after="0" w:line="480" w:lineRule="auto"/>
        <w:ind w:firstLine="708"/>
        <w:rPr>
          <w:rFonts w:ascii="Times New Roman" w:hAnsi="Times New Roman"/>
          <w:sz w:val="24"/>
        </w:rPr>
      </w:pPr>
      <w:r>
        <w:rPr>
          <w:rFonts w:ascii="Times New Roman" w:hAnsi="Times New Roman"/>
          <w:sz w:val="24"/>
        </w:rPr>
        <w:t xml:space="preserve">A study by Brennan and colleagues demonstrates that co-actors are able to distribute a common search space by directing their attention depending on where the other is looking (Brennan, Chen, Dickinson, Neider, &amp; Zelinsky, 2008). The task was to find the letter ‘O’ among lots of Qs on a computer screen. Participants </w:t>
      </w:r>
      <w:r w:rsidRPr="00FE71B6">
        <w:rPr>
          <w:rFonts w:ascii="Times New Roman" w:hAnsi="Times New Roman"/>
          <w:sz w:val="24"/>
        </w:rPr>
        <w:t>were</w:t>
      </w:r>
      <w:r>
        <w:rPr>
          <w:rFonts w:ascii="Times New Roman" w:hAnsi="Times New Roman"/>
          <w:sz w:val="24"/>
        </w:rPr>
        <w:t xml:space="preserve"> </w:t>
      </w:r>
      <w:r w:rsidRPr="00FE71B6">
        <w:rPr>
          <w:rFonts w:ascii="Times New Roman" w:hAnsi="Times New Roman"/>
          <w:sz w:val="24"/>
        </w:rPr>
        <w:t>instructed</w:t>
      </w:r>
      <w:r>
        <w:rPr>
          <w:rFonts w:ascii="Times New Roman" w:hAnsi="Times New Roman"/>
          <w:sz w:val="24"/>
        </w:rPr>
        <w:t xml:space="preserve"> </w:t>
      </w:r>
      <w:r w:rsidRPr="00FE71B6">
        <w:rPr>
          <w:rFonts w:ascii="Times New Roman" w:hAnsi="Times New Roman"/>
          <w:sz w:val="24"/>
        </w:rPr>
        <w:t>to</w:t>
      </w:r>
      <w:r>
        <w:rPr>
          <w:rFonts w:ascii="Times New Roman" w:hAnsi="Times New Roman"/>
          <w:sz w:val="24"/>
        </w:rPr>
        <w:t xml:space="preserve"> </w:t>
      </w:r>
      <w:r w:rsidRPr="00FE71B6">
        <w:rPr>
          <w:rFonts w:ascii="Times New Roman" w:hAnsi="Times New Roman"/>
          <w:sz w:val="24"/>
        </w:rPr>
        <w:t>indicate</w:t>
      </w:r>
      <w:r>
        <w:rPr>
          <w:rFonts w:ascii="Times New Roman" w:hAnsi="Times New Roman"/>
          <w:sz w:val="24"/>
        </w:rPr>
        <w:t xml:space="preserve"> </w:t>
      </w:r>
      <w:r w:rsidRPr="00FE71B6">
        <w:rPr>
          <w:rFonts w:ascii="Times New Roman" w:hAnsi="Times New Roman"/>
          <w:sz w:val="24"/>
        </w:rPr>
        <w:t>the</w:t>
      </w:r>
      <w:r>
        <w:rPr>
          <w:rFonts w:ascii="Times New Roman" w:hAnsi="Times New Roman"/>
          <w:sz w:val="24"/>
        </w:rPr>
        <w:t xml:space="preserve"> </w:t>
      </w:r>
      <w:r w:rsidRPr="00FE71B6">
        <w:rPr>
          <w:rFonts w:ascii="Times New Roman" w:hAnsi="Times New Roman"/>
          <w:sz w:val="24"/>
        </w:rPr>
        <w:t>presence</w:t>
      </w:r>
      <w:r>
        <w:rPr>
          <w:rFonts w:ascii="Times New Roman" w:hAnsi="Times New Roman"/>
          <w:sz w:val="24"/>
        </w:rPr>
        <w:t xml:space="preserve"> </w:t>
      </w:r>
      <w:r w:rsidRPr="00FE71B6">
        <w:rPr>
          <w:rFonts w:ascii="Times New Roman" w:hAnsi="Times New Roman"/>
          <w:sz w:val="24"/>
        </w:rPr>
        <w:t>or</w:t>
      </w:r>
      <w:r>
        <w:rPr>
          <w:rFonts w:ascii="Times New Roman" w:hAnsi="Times New Roman"/>
          <w:sz w:val="24"/>
        </w:rPr>
        <w:t xml:space="preserve"> </w:t>
      </w:r>
      <w:r w:rsidRPr="00FE71B6">
        <w:rPr>
          <w:rFonts w:ascii="Times New Roman" w:hAnsi="Times New Roman"/>
          <w:sz w:val="24"/>
        </w:rPr>
        <w:t>absence</w:t>
      </w:r>
      <w:r>
        <w:rPr>
          <w:rFonts w:ascii="Times New Roman" w:hAnsi="Times New Roman"/>
          <w:sz w:val="24"/>
        </w:rPr>
        <w:t xml:space="preserve"> </w:t>
      </w:r>
      <w:r w:rsidRPr="00FE71B6">
        <w:rPr>
          <w:rFonts w:ascii="Times New Roman" w:hAnsi="Times New Roman"/>
          <w:sz w:val="24"/>
        </w:rPr>
        <w:t>of</w:t>
      </w:r>
      <w:r>
        <w:rPr>
          <w:rFonts w:ascii="Times New Roman" w:hAnsi="Times New Roman"/>
          <w:sz w:val="24"/>
        </w:rPr>
        <w:t xml:space="preserve"> the O </w:t>
      </w:r>
      <w:r w:rsidRPr="00FE71B6">
        <w:rPr>
          <w:rFonts w:ascii="Times New Roman" w:hAnsi="Times New Roman"/>
          <w:sz w:val="24"/>
        </w:rPr>
        <w:t>as</w:t>
      </w:r>
      <w:r>
        <w:rPr>
          <w:rFonts w:ascii="Times New Roman" w:hAnsi="Times New Roman"/>
          <w:sz w:val="24"/>
        </w:rPr>
        <w:t xml:space="preserve"> </w:t>
      </w:r>
      <w:r w:rsidRPr="00FE71B6">
        <w:rPr>
          <w:rFonts w:ascii="Times New Roman" w:hAnsi="Times New Roman"/>
          <w:sz w:val="24"/>
        </w:rPr>
        <w:t>quickly</w:t>
      </w:r>
      <w:r>
        <w:rPr>
          <w:rFonts w:ascii="Times New Roman" w:hAnsi="Times New Roman"/>
          <w:sz w:val="24"/>
        </w:rPr>
        <w:t xml:space="preserve"> </w:t>
      </w:r>
      <w:r w:rsidRPr="00FE71B6">
        <w:rPr>
          <w:rFonts w:ascii="Times New Roman" w:hAnsi="Times New Roman"/>
          <w:sz w:val="24"/>
        </w:rPr>
        <w:t>as</w:t>
      </w:r>
      <w:r>
        <w:rPr>
          <w:rFonts w:ascii="Times New Roman" w:hAnsi="Times New Roman"/>
          <w:sz w:val="24"/>
        </w:rPr>
        <w:t xml:space="preserve"> </w:t>
      </w:r>
      <w:r w:rsidRPr="00FE71B6">
        <w:rPr>
          <w:rFonts w:ascii="Times New Roman" w:hAnsi="Times New Roman"/>
          <w:sz w:val="24"/>
        </w:rPr>
        <w:t>possible</w:t>
      </w:r>
      <w:r>
        <w:rPr>
          <w:rFonts w:ascii="Times New Roman" w:hAnsi="Times New Roman"/>
          <w:sz w:val="24"/>
        </w:rPr>
        <w:t xml:space="preserve"> </w:t>
      </w:r>
      <w:r w:rsidRPr="00FE71B6">
        <w:rPr>
          <w:rFonts w:ascii="Times New Roman" w:hAnsi="Times New Roman"/>
          <w:sz w:val="24"/>
        </w:rPr>
        <w:t>by</w:t>
      </w:r>
      <w:r>
        <w:rPr>
          <w:rFonts w:ascii="Times New Roman" w:hAnsi="Times New Roman"/>
          <w:sz w:val="24"/>
        </w:rPr>
        <w:t xml:space="preserve"> </w:t>
      </w:r>
      <w:r w:rsidRPr="00FE71B6">
        <w:rPr>
          <w:rFonts w:ascii="Times New Roman" w:hAnsi="Times New Roman"/>
          <w:sz w:val="24"/>
        </w:rPr>
        <w:t>pressing</w:t>
      </w:r>
      <w:r>
        <w:rPr>
          <w:rFonts w:ascii="Times New Roman" w:hAnsi="Times New Roman"/>
          <w:sz w:val="24"/>
        </w:rPr>
        <w:t xml:space="preserve"> </w:t>
      </w:r>
      <w:r w:rsidRPr="00FE71B6">
        <w:rPr>
          <w:rFonts w:ascii="Times New Roman" w:hAnsi="Times New Roman"/>
          <w:sz w:val="24"/>
        </w:rPr>
        <w:t>one</w:t>
      </w:r>
      <w:r>
        <w:rPr>
          <w:rFonts w:ascii="Times New Roman" w:hAnsi="Times New Roman"/>
          <w:sz w:val="24"/>
        </w:rPr>
        <w:t xml:space="preserve"> </w:t>
      </w:r>
      <w:r w:rsidRPr="00FE71B6">
        <w:rPr>
          <w:rFonts w:ascii="Times New Roman" w:hAnsi="Times New Roman"/>
          <w:sz w:val="24"/>
        </w:rPr>
        <w:t>of</w:t>
      </w:r>
      <w:r>
        <w:rPr>
          <w:rFonts w:ascii="Times New Roman" w:hAnsi="Times New Roman"/>
          <w:sz w:val="24"/>
        </w:rPr>
        <w:t xml:space="preserve"> </w:t>
      </w:r>
      <w:r w:rsidRPr="00FE71B6">
        <w:rPr>
          <w:rFonts w:ascii="Times New Roman" w:hAnsi="Times New Roman"/>
          <w:sz w:val="24"/>
        </w:rPr>
        <w:t>two</w:t>
      </w:r>
      <w:r>
        <w:rPr>
          <w:rFonts w:ascii="Times New Roman" w:hAnsi="Times New Roman"/>
          <w:sz w:val="24"/>
        </w:rPr>
        <w:t xml:space="preserve"> </w:t>
      </w:r>
      <w:r w:rsidRPr="00FE71B6">
        <w:rPr>
          <w:rFonts w:ascii="Times New Roman" w:hAnsi="Times New Roman"/>
          <w:sz w:val="24"/>
        </w:rPr>
        <w:t>buttons</w:t>
      </w:r>
      <w:r>
        <w:rPr>
          <w:rFonts w:ascii="Times New Roman" w:hAnsi="Times New Roman"/>
          <w:sz w:val="24"/>
        </w:rPr>
        <w:t xml:space="preserve">. The two participants in a pair sat in different rooms and wore a head-mounted eye tracker each. This made it possible to indicate the current gaze position of a searcher to her partner, who saw it displayed as a cursor on her screen. Both participants thus could see where their partner was looking. Joint search performance was much better than individual performance. Interestingly, joint performance was best when participants were not allowed to talk to each other. These findings suggest that being able to see where their partner was looking allowed people to divide the search space in an efficient manner. </w:t>
      </w:r>
    </w:p>
    <w:p w:rsidR="00F94D58" w:rsidRDefault="00F94D58" w:rsidP="00F94D58">
      <w:pPr>
        <w:spacing w:after="0" w:line="480" w:lineRule="auto"/>
        <w:ind w:firstLine="708"/>
        <w:rPr>
          <w:rFonts w:ascii="Times New Roman" w:hAnsi="Times New Roman"/>
          <w:sz w:val="24"/>
        </w:rPr>
      </w:pPr>
      <w:r>
        <w:rPr>
          <w:rFonts w:ascii="Times New Roman" w:hAnsi="Times New Roman"/>
          <w:sz w:val="24"/>
        </w:rPr>
        <w:t>However, co-actors do not always have access to the same visual input. When they are in different spatial locations, they may have different perspectives on the same scene, and only some objects but not others may be visible to both. There has been considerable debate as to how such differences could be overcome in communication. On the one hand, it has been proposed that people make partner-specific adaptations based on what they assume to be common knowledge (Brennan &amp; Hanna, 2009). On the other hand, it has been argued that mental state inferences play only a limited role because they are time consuming and cognitively demanding, whereas processes of emergent coordination may be highly useful for achieving coordination (Shintel &amp; Keysar, 2009).</w:t>
      </w:r>
    </w:p>
    <w:p w:rsidR="00F94D58" w:rsidRDefault="00F94D58" w:rsidP="00F94D58">
      <w:pPr>
        <w:spacing w:after="0" w:line="480" w:lineRule="auto"/>
        <w:ind w:firstLine="708"/>
        <w:rPr>
          <w:rFonts w:ascii="Times New Roman" w:hAnsi="Times New Roman"/>
          <w:sz w:val="24"/>
        </w:rPr>
      </w:pPr>
      <w:r>
        <w:rPr>
          <w:rFonts w:ascii="Times New Roman" w:hAnsi="Times New Roman"/>
          <w:sz w:val="24"/>
        </w:rPr>
        <w:t>In the light of this debate, recent findings by Samson and colleagues are particular</w:t>
      </w:r>
      <w:r w:rsidR="00AB77D9">
        <w:rPr>
          <w:rFonts w:ascii="Times New Roman" w:hAnsi="Times New Roman"/>
          <w:sz w:val="24"/>
        </w:rPr>
        <w:t>ly</w:t>
      </w:r>
      <w:r>
        <w:rPr>
          <w:rFonts w:ascii="Times New Roman" w:hAnsi="Times New Roman"/>
          <w:sz w:val="24"/>
        </w:rPr>
        <w:t xml:space="preserve"> relevant (Samson</w:t>
      </w:r>
      <w:r w:rsidR="00A82B92">
        <w:rPr>
          <w:rFonts w:ascii="Times New Roman" w:hAnsi="Times New Roman"/>
          <w:sz w:val="24"/>
        </w:rPr>
        <w:t xml:space="preserve"> et al.</w:t>
      </w:r>
      <w:r>
        <w:rPr>
          <w:rFonts w:ascii="Times New Roman" w:hAnsi="Times New Roman"/>
          <w:sz w:val="24"/>
        </w:rPr>
        <w:t>, in press). Participants were asked to judge their own or another’s visual perspective in situations where the two perspectives were the same or different. They found that even when taking the other’s perspective interfered with their own task performance because the two perspectives differed, participants co</w:t>
      </w:r>
      <w:r w:rsidR="00AB77D9">
        <w:rPr>
          <w:rFonts w:ascii="Times New Roman" w:hAnsi="Times New Roman"/>
          <w:sz w:val="24"/>
        </w:rPr>
        <w:t>mputed the other’s perspective. This parallels the findings on task co-representation discussed above.</w:t>
      </w:r>
    </w:p>
    <w:p w:rsidR="00F94D58" w:rsidRDefault="00F94D58" w:rsidP="00F94D58">
      <w:pPr>
        <w:spacing w:after="0" w:line="480" w:lineRule="auto"/>
        <w:ind w:firstLine="708"/>
        <w:rPr>
          <w:rFonts w:ascii="Times New Roman" w:hAnsi="Times New Roman"/>
          <w:sz w:val="24"/>
        </w:rPr>
      </w:pPr>
      <w:r>
        <w:rPr>
          <w:rFonts w:ascii="Times New Roman" w:hAnsi="Times New Roman"/>
          <w:sz w:val="24"/>
        </w:rPr>
        <w:t>A study on effects of a co-actor’s perspective on mental rotation (Boeckler, Knoblich, &amp; Sebanz, under review) provides further evidence that people take another’s perspective into account even when this is not required. Participants in a pair sat opposite each other and took turns in performing a mental rotation task with pictures of hands. While one participant performed the task, the participant opposite her either closed her eyes or looked at the pictures. When the co-actor looked at the stimuli to be rotated, participants were slowed down when small rotations were required (large rotations from the other’s perspective) and were speeded up when larger rotations were required (smaller rotations from the other’s perspective). These findings indicate that the other’s perspective could not be ignored. Joint attention triggered a switch to processing the stimuli within the other’s, allocentric, reference frame</w:t>
      </w:r>
      <w:r w:rsidR="00D93C63">
        <w:rPr>
          <w:rFonts w:ascii="Times New Roman" w:hAnsi="Times New Roman"/>
          <w:sz w:val="24"/>
        </w:rPr>
        <w:t>.</w:t>
      </w:r>
    </w:p>
    <w:p w:rsidR="00A06445" w:rsidRDefault="008B7E8A" w:rsidP="002B2D12">
      <w:pPr>
        <w:pStyle w:val="Heading2"/>
        <w:spacing w:line="480" w:lineRule="auto"/>
        <w:rPr>
          <w:rFonts w:ascii="Times New Roman" w:hAnsi="Times New Roman"/>
          <w:b w:val="0"/>
          <w:i w:val="0"/>
          <w:sz w:val="24"/>
        </w:rPr>
      </w:pPr>
      <w:r>
        <w:rPr>
          <w:rFonts w:ascii="Times New Roman" w:hAnsi="Times New Roman"/>
          <w:b w:val="0"/>
          <w:i w:val="0"/>
          <w:sz w:val="24"/>
        </w:rPr>
        <w:t xml:space="preserve">3.5 </w:t>
      </w:r>
      <w:r w:rsidR="00517416">
        <w:rPr>
          <w:rFonts w:ascii="Times New Roman" w:hAnsi="Times New Roman"/>
          <w:b w:val="0"/>
          <w:i w:val="0"/>
          <w:sz w:val="24"/>
        </w:rPr>
        <w:t xml:space="preserve">The synergy of </w:t>
      </w:r>
      <w:r w:rsidR="00B739ED" w:rsidRPr="00A273DF">
        <w:rPr>
          <w:rFonts w:ascii="Times New Roman" w:hAnsi="Times New Roman"/>
          <w:b w:val="0"/>
          <w:i w:val="0"/>
          <w:sz w:val="24"/>
        </w:rPr>
        <w:t>planned and emergent coordination</w:t>
      </w:r>
      <w:r w:rsidR="00517416">
        <w:rPr>
          <w:rFonts w:ascii="Times New Roman" w:hAnsi="Times New Roman"/>
          <w:b w:val="0"/>
          <w:i w:val="0"/>
          <w:sz w:val="24"/>
        </w:rPr>
        <w:t xml:space="preserve"> in </w:t>
      </w:r>
      <w:r w:rsidR="00DC4DAB">
        <w:rPr>
          <w:rFonts w:ascii="Times New Roman" w:hAnsi="Times New Roman"/>
          <w:b w:val="0"/>
          <w:i w:val="0"/>
          <w:sz w:val="24"/>
        </w:rPr>
        <w:t>enabling effective</w:t>
      </w:r>
      <w:r w:rsidR="00517416">
        <w:rPr>
          <w:rFonts w:ascii="Times New Roman" w:hAnsi="Times New Roman"/>
          <w:b w:val="0"/>
          <w:i w:val="0"/>
          <w:sz w:val="24"/>
        </w:rPr>
        <w:t xml:space="preserve"> joint action</w:t>
      </w:r>
    </w:p>
    <w:p w:rsidR="00B739ED" w:rsidRPr="008B7E8A" w:rsidRDefault="00A06445" w:rsidP="009E079E">
      <w:pPr>
        <w:spacing w:line="480" w:lineRule="auto"/>
        <w:rPr>
          <w:rFonts w:ascii="Times New Roman" w:hAnsi="Times New Roman"/>
          <w:sz w:val="24"/>
        </w:rPr>
      </w:pPr>
      <w:r w:rsidRPr="008B7E8A">
        <w:rPr>
          <w:rFonts w:ascii="Times New Roman" w:hAnsi="Times New Roman"/>
          <w:sz w:val="24"/>
        </w:rPr>
        <w:t>Although recent research has enhanced our understanding of the component mechanisms of emergent and planned coordination</w:t>
      </w:r>
      <w:r w:rsidR="00F16C7E" w:rsidRPr="008B7E8A">
        <w:rPr>
          <w:rFonts w:ascii="Times New Roman" w:hAnsi="Times New Roman"/>
          <w:sz w:val="24"/>
        </w:rPr>
        <w:t>,</w:t>
      </w:r>
      <w:r w:rsidRPr="008B7E8A">
        <w:rPr>
          <w:rFonts w:ascii="Times New Roman" w:hAnsi="Times New Roman"/>
          <w:sz w:val="24"/>
        </w:rPr>
        <w:t xml:space="preserve"> it is still not well understood how planned coordination and emergent coordination work together in order to enable effective joint action. However, </w:t>
      </w:r>
      <w:r w:rsidR="00F16C7E" w:rsidRPr="008B7E8A">
        <w:rPr>
          <w:rFonts w:ascii="Times New Roman" w:hAnsi="Times New Roman"/>
          <w:sz w:val="24"/>
        </w:rPr>
        <w:t xml:space="preserve">numerous studies indicate that </w:t>
      </w:r>
      <w:r w:rsidRPr="008B7E8A">
        <w:rPr>
          <w:rFonts w:ascii="Times New Roman" w:hAnsi="Times New Roman"/>
          <w:sz w:val="24"/>
        </w:rPr>
        <w:t xml:space="preserve">planning </w:t>
      </w:r>
      <w:r w:rsidR="00F16C7E" w:rsidRPr="008B7E8A">
        <w:rPr>
          <w:rFonts w:ascii="Times New Roman" w:hAnsi="Times New Roman"/>
          <w:sz w:val="24"/>
        </w:rPr>
        <w:t>joint action</w:t>
      </w:r>
      <w:r w:rsidR="00E1794C" w:rsidRPr="008B7E8A">
        <w:rPr>
          <w:rFonts w:ascii="Times New Roman" w:hAnsi="Times New Roman"/>
          <w:sz w:val="24"/>
        </w:rPr>
        <w:t>s</w:t>
      </w:r>
      <w:r w:rsidR="00F16C7E" w:rsidRPr="008B7E8A">
        <w:rPr>
          <w:rFonts w:ascii="Times New Roman" w:hAnsi="Times New Roman"/>
          <w:sz w:val="24"/>
        </w:rPr>
        <w:t xml:space="preserve"> </w:t>
      </w:r>
      <w:r w:rsidRPr="008B7E8A">
        <w:rPr>
          <w:rFonts w:ascii="Times New Roman" w:hAnsi="Times New Roman"/>
          <w:sz w:val="24"/>
        </w:rPr>
        <w:t xml:space="preserve">taps into </w:t>
      </w:r>
      <w:r w:rsidR="00842A09" w:rsidRPr="008B7E8A">
        <w:rPr>
          <w:rFonts w:ascii="Times New Roman" w:hAnsi="Times New Roman"/>
          <w:sz w:val="24"/>
        </w:rPr>
        <w:t xml:space="preserve">several </w:t>
      </w:r>
      <w:r w:rsidRPr="008B7E8A">
        <w:rPr>
          <w:rFonts w:ascii="Times New Roman" w:hAnsi="Times New Roman"/>
          <w:sz w:val="24"/>
        </w:rPr>
        <w:t>different mechanisms of emergent coordination recruiting the functionality of</w:t>
      </w:r>
      <w:r w:rsidR="00E1794C" w:rsidRPr="008B7E8A">
        <w:rPr>
          <w:rFonts w:ascii="Times New Roman" w:hAnsi="Times New Roman"/>
          <w:sz w:val="24"/>
        </w:rPr>
        <w:t xml:space="preserve"> these</w:t>
      </w:r>
      <w:r w:rsidRPr="008B7E8A">
        <w:rPr>
          <w:rFonts w:ascii="Times New Roman" w:hAnsi="Times New Roman"/>
          <w:sz w:val="24"/>
        </w:rPr>
        <w:t xml:space="preserve"> fast and parallel mechanisms.</w:t>
      </w:r>
      <w:ins w:id="204" w:author="stephen butterfill" w:date="2010-09-05T20:34:00Z">
        <w:r w:rsidR="00517416">
          <w:rPr>
            <w:rFonts w:ascii="Times New Roman" w:hAnsi="Times New Roman"/>
            <w:sz w:val="24"/>
          </w:rPr>
          <w:t xml:space="preserve"> </w:t>
        </w:r>
      </w:ins>
    </w:p>
    <w:p w:rsidR="00785540" w:rsidRPr="001F7331" w:rsidRDefault="00BB4EC7" w:rsidP="008B7E8A">
      <w:pPr>
        <w:rPr>
          <w:rFonts w:ascii="Times New Roman" w:hAnsi="Times New Roman"/>
          <w:i/>
          <w:sz w:val="24"/>
        </w:rPr>
      </w:pPr>
      <w:r>
        <w:rPr>
          <w:rFonts w:ascii="Times New Roman" w:hAnsi="Times New Roman"/>
          <w:i/>
          <w:sz w:val="24"/>
        </w:rPr>
        <w:t xml:space="preserve">Synergy of </w:t>
      </w:r>
      <w:r w:rsidR="00AE2CD3" w:rsidRPr="001F7331">
        <w:rPr>
          <w:rFonts w:ascii="Times New Roman" w:hAnsi="Times New Roman"/>
          <w:i/>
          <w:sz w:val="24"/>
        </w:rPr>
        <w:t xml:space="preserve">Planning and </w:t>
      </w:r>
      <w:r w:rsidR="00785540" w:rsidRPr="001F7331">
        <w:rPr>
          <w:rFonts w:ascii="Times New Roman" w:hAnsi="Times New Roman"/>
          <w:i/>
          <w:sz w:val="24"/>
        </w:rPr>
        <w:t>Entrainment</w:t>
      </w:r>
    </w:p>
    <w:p w:rsidR="00F0700D" w:rsidRPr="008B7E8A" w:rsidRDefault="00350EE4" w:rsidP="001F7331">
      <w:pPr>
        <w:spacing w:after="0" w:line="480" w:lineRule="auto"/>
        <w:rPr>
          <w:rFonts w:ascii="Times New Roman" w:hAnsi="Times New Roman"/>
          <w:sz w:val="24"/>
        </w:rPr>
      </w:pPr>
      <w:r w:rsidRPr="008B7E8A">
        <w:rPr>
          <w:rFonts w:ascii="Times New Roman" w:hAnsi="Times New Roman"/>
          <w:sz w:val="24"/>
        </w:rPr>
        <w:t>E</w:t>
      </w:r>
      <w:r w:rsidR="00B739ED" w:rsidRPr="008B7E8A">
        <w:rPr>
          <w:rFonts w:ascii="Times New Roman" w:hAnsi="Times New Roman"/>
          <w:sz w:val="24"/>
        </w:rPr>
        <w:t xml:space="preserve">ntrainment </w:t>
      </w:r>
      <w:r w:rsidRPr="008B7E8A">
        <w:rPr>
          <w:rFonts w:ascii="Times New Roman" w:hAnsi="Times New Roman"/>
          <w:sz w:val="24"/>
        </w:rPr>
        <w:t xml:space="preserve">is not only observed in situations where individuals do not plan to coordinate </w:t>
      </w:r>
      <w:r w:rsidR="00215A90">
        <w:rPr>
          <w:rFonts w:ascii="Times New Roman" w:hAnsi="Times New Roman"/>
          <w:sz w:val="24"/>
        </w:rPr>
        <w:t xml:space="preserve">with </w:t>
      </w:r>
      <w:r w:rsidR="00503AFB" w:rsidRPr="008B7E8A">
        <w:rPr>
          <w:rFonts w:ascii="Times New Roman" w:hAnsi="Times New Roman"/>
          <w:sz w:val="24"/>
        </w:rPr>
        <w:t>each other</w:t>
      </w:r>
      <w:r w:rsidRPr="008B7E8A">
        <w:rPr>
          <w:rFonts w:ascii="Times New Roman" w:hAnsi="Times New Roman"/>
          <w:sz w:val="24"/>
        </w:rPr>
        <w:t xml:space="preserve"> but also </w:t>
      </w:r>
      <w:r w:rsidR="00503AFB" w:rsidRPr="008B7E8A">
        <w:rPr>
          <w:rFonts w:ascii="Times New Roman" w:hAnsi="Times New Roman"/>
          <w:sz w:val="24"/>
        </w:rPr>
        <w:t xml:space="preserve">in situations where </w:t>
      </w:r>
      <w:r w:rsidRPr="008B7E8A">
        <w:rPr>
          <w:rFonts w:ascii="Times New Roman" w:hAnsi="Times New Roman"/>
          <w:sz w:val="24"/>
        </w:rPr>
        <w:t>individuals plan to coordinate thei</w:t>
      </w:r>
      <w:r w:rsidR="00F0700D" w:rsidRPr="008B7E8A">
        <w:rPr>
          <w:rFonts w:ascii="Times New Roman" w:hAnsi="Times New Roman"/>
          <w:sz w:val="24"/>
        </w:rPr>
        <w:t>r movements in order to obtain the</w:t>
      </w:r>
      <w:r w:rsidRPr="008B7E8A">
        <w:rPr>
          <w:rFonts w:ascii="Times New Roman" w:hAnsi="Times New Roman"/>
          <w:sz w:val="24"/>
        </w:rPr>
        <w:t xml:space="preserve"> joint goal </w:t>
      </w:r>
      <w:r w:rsidR="00F0700D" w:rsidRPr="008B7E8A">
        <w:rPr>
          <w:rFonts w:ascii="Times New Roman" w:hAnsi="Times New Roman"/>
          <w:sz w:val="24"/>
        </w:rPr>
        <w:t>of</w:t>
      </w:r>
      <w:r w:rsidRPr="008B7E8A">
        <w:rPr>
          <w:rFonts w:ascii="Times New Roman" w:hAnsi="Times New Roman"/>
          <w:sz w:val="24"/>
        </w:rPr>
        <w:t xml:space="preserve"> prod</w:t>
      </w:r>
      <w:r w:rsidR="00F0700D" w:rsidRPr="008B7E8A">
        <w:rPr>
          <w:rFonts w:ascii="Times New Roman" w:hAnsi="Times New Roman"/>
          <w:sz w:val="24"/>
        </w:rPr>
        <w:t>ucing a particular movement pattern.</w:t>
      </w:r>
      <w:r w:rsidR="0083738A" w:rsidRPr="008B7E8A">
        <w:rPr>
          <w:rFonts w:ascii="Times New Roman" w:hAnsi="Times New Roman"/>
          <w:sz w:val="24"/>
        </w:rPr>
        <w:t xml:space="preserve"> Accordingly, p</w:t>
      </w:r>
      <w:r w:rsidR="00F0700D" w:rsidRPr="008B7E8A">
        <w:rPr>
          <w:rFonts w:ascii="Times New Roman" w:hAnsi="Times New Roman"/>
          <w:sz w:val="24"/>
        </w:rPr>
        <w:t xml:space="preserve">roponents of a dynamical systems approach to cognition have </w:t>
      </w:r>
      <w:r w:rsidR="0083738A" w:rsidRPr="008B7E8A">
        <w:rPr>
          <w:rFonts w:ascii="Times New Roman" w:hAnsi="Times New Roman"/>
          <w:sz w:val="24"/>
        </w:rPr>
        <w:t xml:space="preserve">stressed the importance of entrainment in planned </w:t>
      </w:r>
      <w:r w:rsidR="00503AFB" w:rsidRPr="008B7E8A">
        <w:rPr>
          <w:rFonts w:ascii="Times New Roman" w:hAnsi="Times New Roman"/>
          <w:sz w:val="24"/>
        </w:rPr>
        <w:t>coordination</w:t>
      </w:r>
      <w:r w:rsidR="0083738A" w:rsidRPr="008B7E8A">
        <w:rPr>
          <w:rFonts w:ascii="Times New Roman" w:hAnsi="Times New Roman"/>
          <w:sz w:val="24"/>
        </w:rPr>
        <w:t xml:space="preserve">. In particular, they have </w:t>
      </w:r>
      <w:r w:rsidR="00F0700D" w:rsidRPr="008B7E8A">
        <w:rPr>
          <w:rFonts w:ascii="Times New Roman" w:hAnsi="Times New Roman"/>
          <w:sz w:val="24"/>
        </w:rPr>
        <w:t xml:space="preserve">studied </w:t>
      </w:r>
      <w:r w:rsidR="0083738A" w:rsidRPr="008B7E8A">
        <w:rPr>
          <w:rFonts w:ascii="Times New Roman" w:hAnsi="Times New Roman"/>
          <w:sz w:val="24"/>
        </w:rPr>
        <w:t xml:space="preserve">whether </w:t>
      </w:r>
      <w:r w:rsidR="00F0700D" w:rsidRPr="008B7E8A">
        <w:rPr>
          <w:rFonts w:ascii="Times New Roman" w:hAnsi="Times New Roman"/>
          <w:sz w:val="24"/>
        </w:rPr>
        <w:t xml:space="preserve">movement coordination across individuals </w:t>
      </w:r>
      <w:r w:rsidR="0083738A" w:rsidRPr="008B7E8A">
        <w:rPr>
          <w:rFonts w:ascii="Times New Roman" w:hAnsi="Times New Roman"/>
          <w:sz w:val="24"/>
        </w:rPr>
        <w:t>follows the same principles</w:t>
      </w:r>
      <w:r w:rsidR="00F0700D" w:rsidRPr="008B7E8A">
        <w:rPr>
          <w:rFonts w:ascii="Times New Roman" w:hAnsi="Times New Roman"/>
          <w:sz w:val="24"/>
        </w:rPr>
        <w:t xml:space="preserve"> that govern</w:t>
      </w:r>
      <w:r w:rsidR="00A06445" w:rsidRPr="008B7E8A">
        <w:rPr>
          <w:rFonts w:ascii="Times New Roman" w:hAnsi="Times New Roman"/>
          <w:sz w:val="24"/>
        </w:rPr>
        <w:t xml:space="preserve"> the coordination of limbs within</w:t>
      </w:r>
      <w:r w:rsidR="00F0700D" w:rsidRPr="008B7E8A">
        <w:rPr>
          <w:rFonts w:ascii="Times New Roman" w:hAnsi="Times New Roman"/>
          <w:sz w:val="24"/>
        </w:rPr>
        <w:t xml:space="preserve"> individual</w:t>
      </w:r>
      <w:r w:rsidR="00A06445" w:rsidRPr="008B7E8A">
        <w:rPr>
          <w:rFonts w:ascii="Times New Roman" w:hAnsi="Times New Roman"/>
          <w:sz w:val="24"/>
        </w:rPr>
        <w:t>s</w:t>
      </w:r>
      <w:r w:rsidR="00503AFB" w:rsidRPr="008B7E8A">
        <w:rPr>
          <w:rFonts w:ascii="Times New Roman" w:hAnsi="Times New Roman"/>
          <w:sz w:val="24"/>
        </w:rPr>
        <w:t>.</w:t>
      </w:r>
    </w:p>
    <w:p w:rsidR="00526931" w:rsidRPr="008B7E8A" w:rsidRDefault="00F0700D" w:rsidP="001F7331">
      <w:pPr>
        <w:spacing w:after="0" w:line="480" w:lineRule="auto"/>
        <w:ind w:firstLine="708"/>
        <w:rPr>
          <w:rFonts w:ascii="Times New Roman" w:hAnsi="Times New Roman"/>
          <w:sz w:val="24"/>
        </w:rPr>
      </w:pPr>
      <w:r w:rsidRPr="008B7E8A">
        <w:rPr>
          <w:rFonts w:ascii="Times New Roman" w:hAnsi="Times New Roman"/>
          <w:sz w:val="24"/>
        </w:rPr>
        <w:t xml:space="preserve">Schmidt, Carello, and Turvey (1990) </w:t>
      </w:r>
      <w:r w:rsidR="00937090" w:rsidRPr="008B7E8A">
        <w:rPr>
          <w:rFonts w:ascii="Times New Roman" w:hAnsi="Times New Roman"/>
          <w:sz w:val="24"/>
        </w:rPr>
        <w:t xml:space="preserve">asked </w:t>
      </w:r>
      <w:r w:rsidR="006A3391" w:rsidRPr="008B7E8A">
        <w:rPr>
          <w:rFonts w:ascii="Times New Roman" w:hAnsi="Times New Roman"/>
          <w:sz w:val="24"/>
        </w:rPr>
        <w:t xml:space="preserve">two </w:t>
      </w:r>
      <w:r w:rsidR="00503AFB" w:rsidRPr="008B7E8A">
        <w:rPr>
          <w:rFonts w:ascii="Times New Roman" w:hAnsi="Times New Roman"/>
          <w:sz w:val="24"/>
        </w:rPr>
        <w:t>people sitting</w:t>
      </w:r>
      <w:r w:rsidR="00870175" w:rsidRPr="008B7E8A">
        <w:rPr>
          <w:rFonts w:ascii="Times New Roman" w:hAnsi="Times New Roman"/>
          <w:sz w:val="24"/>
        </w:rPr>
        <w:t xml:space="preserve"> side by side </w:t>
      </w:r>
      <w:r w:rsidR="006A3391" w:rsidRPr="008B7E8A">
        <w:rPr>
          <w:rFonts w:ascii="Times New Roman" w:hAnsi="Times New Roman"/>
          <w:sz w:val="24"/>
        </w:rPr>
        <w:t xml:space="preserve">to rhythmically swing </w:t>
      </w:r>
      <w:r w:rsidR="00870175" w:rsidRPr="008B7E8A">
        <w:rPr>
          <w:rFonts w:ascii="Times New Roman" w:hAnsi="Times New Roman"/>
          <w:sz w:val="24"/>
        </w:rPr>
        <w:t>their outer legs</w:t>
      </w:r>
      <w:r w:rsidR="006A3391" w:rsidRPr="008B7E8A">
        <w:rPr>
          <w:rFonts w:ascii="Times New Roman" w:hAnsi="Times New Roman"/>
          <w:sz w:val="24"/>
        </w:rPr>
        <w:t xml:space="preserve"> (left leg of person sitting on the left and right leg of person sitting on the right)</w:t>
      </w:r>
      <w:r w:rsidR="00870175" w:rsidRPr="008B7E8A">
        <w:rPr>
          <w:rFonts w:ascii="Times New Roman" w:hAnsi="Times New Roman"/>
          <w:sz w:val="24"/>
        </w:rPr>
        <w:t xml:space="preserve"> at the same pace as a metronome that indicated different </w:t>
      </w:r>
      <w:r w:rsidR="00EB2139" w:rsidRPr="008B7E8A">
        <w:rPr>
          <w:rFonts w:ascii="Times New Roman" w:hAnsi="Times New Roman"/>
          <w:sz w:val="24"/>
        </w:rPr>
        <w:t>tempos</w:t>
      </w:r>
      <w:r w:rsidR="006A3391" w:rsidRPr="008B7E8A">
        <w:rPr>
          <w:rFonts w:ascii="Times New Roman" w:hAnsi="Times New Roman"/>
          <w:sz w:val="24"/>
        </w:rPr>
        <w:t xml:space="preserve">. In the symmetric </w:t>
      </w:r>
      <w:r w:rsidR="00400F6E">
        <w:rPr>
          <w:rFonts w:ascii="Times New Roman" w:hAnsi="Times New Roman"/>
          <w:sz w:val="24"/>
        </w:rPr>
        <w:t>(</w:t>
      </w:r>
      <w:r w:rsidR="00EB2139" w:rsidRPr="008B7E8A">
        <w:rPr>
          <w:rFonts w:ascii="Times New Roman" w:hAnsi="Times New Roman"/>
          <w:sz w:val="24"/>
        </w:rPr>
        <w:t>in-phase</w:t>
      </w:r>
      <w:r w:rsidR="00400F6E">
        <w:rPr>
          <w:rFonts w:ascii="Times New Roman" w:hAnsi="Times New Roman"/>
          <w:sz w:val="24"/>
        </w:rPr>
        <w:t>)</w:t>
      </w:r>
      <w:r w:rsidR="00870175" w:rsidRPr="008B7E8A">
        <w:rPr>
          <w:rFonts w:ascii="Times New Roman" w:hAnsi="Times New Roman"/>
          <w:sz w:val="24"/>
        </w:rPr>
        <w:t xml:space="preserve"> </w:t>
      </w:r>
      <w:r w:rsidR="00503AFB" w:rsidRPr="008B7E8A">
        <w:rPr>
          <w:rFonts w:ascii="Times New Roman" w:hAnsi="Times New Roman"/>
          <w:sz w:val="24"/>
        </w:rPr>
        <w:t xml:space="preserve">condition, </w:t>
      </w:r>
      <w:r w:rsidR="006A3391" w:rsidRPr="008B7E8A">
        <w:rPr>
          <w:rFonts w:ascii="Times New Roman" w:hAnsi="Times New Roman"/>
          <w:sz w:val="24"/>
        </w:rPr>
        <w:t xml:space="preserve">participants </w:t>
      </w:r>
      <w:r w:rsidR="006001A4" w:rsidRPr="008B7E8A">
        <w:rPr>
          <w:rFonts w:ascii="Times New Roman" w:hAnsi="Times New Roman"/>
          <w:sz w:val="24"/>
        </w:rPr>
        <w:t>performed</w:t>
      </w:r>
      <w:r w:rsidR="006A3391" w:rsidRPr="008B7E8A">
        <w:rPr>
          <w:rFonts w:ascii="Times New Roman" w:hAnsi="Times New Roman"/>
          <w:sz w:val="24"/>
        </w:rPr>
        <w:t xml:space="preserve"> synchronous </w:t>
      </w:r>
      <w:r w:rsidR="006001A4" w:rsidRPr="008B7E8A">
        <w:rPr>
          <w:rFonts w:ascii="Times New Roman" w:hAnsi="Times New Roman"/>
          <w:sz w:val="24"/>
        </w:rPr>
        <w:t>forward and backward movements with their legs,</w:t>
      </w:r>
      <w:r w:rsidR="00870175" w:rsidRPr="008B7E8A">
        <w:rPr>
          <w:rFonts w:ascii="Times New Roman" w:hAnsi="Times New Roman"/>
          <w:sz w:val="24"/>
        </w:rPr>
        <w:t xml:space="preserve"> flexing and extending </w:t>
      </w:r>
      <w:r w:rsidR="006001A4" w:rsidRPr="008B7E8A">
        <w:rPr>
          <w:rFonts w:ascii="Times New Roman" w:hAnsi="Times New Roman"/>
          <w:sz w:val="24"/>
        </w:rPr>
        <w:t>them</w:t>
      </w:r>
      <w:r w:rsidR="00870175" w:rsidRPr="008B7E8A">
        <w:rPr>
          <w:rFonts w:ascii="Times New Roman" w:hAnsi="Times New Roman"/>
          <w:sz w:val="24"/>
        </w:rPr>
        <w:t xml:space="preserve"> at the same time</w:t>
      </w:r>
      <w:r w:rsidR="002E37D1" w:rsidRPr="008B7E8A">
        <w:rPr>
          <w:rFonts w:ascii="Times New Roman" w:hAnsi="Times New Roman"/>
          <w:sz w:val="24"/>
        </w:rPr>
        <w:t>.</w:t>
      </w:r>
      <w:r w:rsidR="00870175" w:rsidRPr="008B7E8A">
        <w:rPr>
          <w:rFonts w:ascii="Times New Roman" w:hAnsi="Times New Roman"/>
          <w:sz w:val="24"/>
        </w:rPr>
        <w:t xml:space="preserve"> In the </w:t>
      </w:r>
      <w:r w:rsidR="00EB2139" w:rsidRPr="008B7E8A">
        <w:rPr>
          <w:rFonts w:ascii="Times New Roman" w:hAnsi="Times New Roman"/>
          <w:sz w:val="24"/>
        </w:rPr>
        <w:t xml:space="preserve">parallel </w:t>
      </w:r>
      <w:r w:rsidR="00400F6E">
        <w:rPr>
          <w:rFonts w:ascii="Times New Roman" w:hAnsi="Times New Roman"/>
          <w:sz w:val="24"/>
        </w:rPr>
        <w:t>(</w:t>
      </w:r>
      <w:r w:rsidR="00EB2139" w:rsidRPr="008B7E8A">
        <w:rPr>
          <w:rFonts w:ascii="Times New Roman" w:hAnsi="Times New Roman"/>
          <w:sz w:val="24"/>
        </w:rPr>
        <w:t>anti-phase</w:t>
      </w:r>
      <w:r w:rsidR="00400F6E">
        <w:rPr>
          <w:rFonts w:ascii="Times New Roman" w:hAnsi="Times New Roman"/>
          <w:sz w:val="24"/>
        </w:rPr>
        <w:t>)</w:t>
      </w:r>
      <w:r w:rsidR="006001A4" w:rsidRPr="008B7E8A">
        <w:rPr>
          <w:rFonts w:ascii="Times New Roman" w:hAnsi="Times New Roman"/>
          <w:sz w:val="24"/>
        </w:rPr>
        <w:t xml:space="preserve"> condition</w:t>
      </w:r>
      <w:r w:rsidR="00870175" w:rsidRPr="008B7E8A">
        <w:rPr>
          <w:rFonts w:ascii="Times New Roman" w:hAnsi="Times New Roman"/>
          <w:sz w:val="24"/>
        </w:rPr>
        <w:t xml:space="preserve"> participants </w:t>
      </w:r>
      <w:r w:rsidR="006001A4" w:rsidRPr="008B7E8A">
        <w:rPr>
          <w:rFonts w:ascii="Times New Roman" w:hAnsi="Times New Roman"/>
          <w:sz w:val="24"/>
        </w:rPr>
        <w:t>performed synchronous</w:t>
      </w:r>
      <w:r w:rsidR="00870175" w:rsidRPr="008B7E8A">
        <w:rPr>
          <w:rFonts w:ascii="Times New Roman" w:hAnsi="Times New Roman"/>
          <w:sz w:val="24"/>
        </w:rPr>
        <w:t xml:space="preserve"> </w:t>
      </w:r>
      <w:r w:rsidR="006001A4" w:rsidRPr="008B7E8A">
        <w:rPr>
          <w:rFonts w:ascii="Times New Roman" w:hAnsi="Times New Roman"/>
          <w:sz w:val="24"/>
        </w:rPr>
        <w:t>leg</w:t>
      </w:r>
      <w:r w:rsidR="00870175" w:rsidRPr="008B7E8A">
        <w:rPr>
          <w:rFonts w:ascii="Times New Roman" w:hAnsi="Times New Roman"/>
          <w:sz w:val="24"/>
        </w:rPr>
        <w:t xml:space="preserve"> </w:t>
      </w:r>
      <w:r w:rsidR="006001A4" w:rsidRPr="008B7E8A">
        <w:rPr>
          <w:rFonts w:ascii="Times New Roman" w:hAnsi="Times New Roman"/>
          <w:sz w:val="24"/>
        </w:rPr>
        <w:t>movements</w:t>
      </w:r>
      <w:r w:rsidR="00870175" w:rsidRPr="008B7E8A">
        <w:rPr>
          <w:rFonts w:ascii="Times New Roman" w:hAnsi="Times New Roman"/>
          <w:sz w:val="24"/>
        </w:rPr>
        <w:t xml:space="preserve"> </w:t>
      </w:r>
      <w:r w:rsidR="006001A4" w:rsidRPr="008B7E8A">
        <w:rPr>
          <w:rFonts w:ascii="Times New Roman" w:hAnsi="Times New Roman"/>
          <w:sz w:val="24"/>
        </w:rPr>
        <w:t>but now one participant extended the leg while the other flexed the leg and vice versa</w:t>
      </w:r>
      <w:r w:rsidR="00503AFB" w:rsidRPr="008B7E8A">
        <w:rPr>
          <w:rFonts w:ascii="Times New Roman" w:hAnsi="Times New Roman"/>
          <w:sz w:val="24"/>
        </w:rPr>
        <w:t>.</w:t>
      </w:r>
    </w:p>
    <w:p w:rsidR="006A1AFD" w:rsidRPr="008B7E8A" w:rsidRDefault="006A3391" w:rsidP="001F7331">
      <w:pPr>
        <w:spacing w:after="0" w:line="480" w:lineRule="auto"/>
        <w:ind w:firstLine="708"/>
        <w:rPr>
          <w:rFonts w:ascii="Times New Roman" w:hAnsi="Times New Roman"/>
          <w:sz w:val="24"/>
        </w:rPr>
      </w:pPr>
      <w:r w:rsidRPr="008B7E8A">
        <w:rPr>
          <w:rFonts w:ascii="Times New Roman" w:hAnsi="Times New Roman"/>
          <w:sz w:val="24"/>
        </w:rPr>
        <w:t xml:space="preserve">The main finding was that the dynamical </w:t>
      </w:r>
      <w:r w:rsidR="00EB2139" w:rsidRPr="008B7E8A">
        <w:rPr>
          <w:rFonts w:ascii="Times New Roman" w:hAnsi="Times New Roman"/>
          <w:sz w:val="24"/>
        </w:rPr>
        <w:t xml:space="preserve">interpersonal </w:t>
      </w:r>
      <w:r w:rsidR="002872A1" w:rsidRPr="008B7E8A">
        <w:rPr>
          <w:rFonts w:ascii="Times New Roman" w:hAnsi="Times New Roman"/>
          <w:sz w:val="24"/>
        </w:rPr>
        <w:t xml:space="preserve">coupling </w:t>
      </w:r>
      <w:r w:rsidRPr="008B7E8A">
        <w:rPr>
          <w:rFonts w:ascii="Times New Roman" w:hAnsi="Times New Roman"/>
          <w:sz w:val="24"/>
        </w:rPr>
        <w:t>between the movement</w:t>
      </w:r>
      <w:r w:rsidR="00937090" w:rsidRPr="008B7E8A">
        <w:rPr>
          <w:rFonts w:ascii="Times New Roman" w:hAnsi="Times New Roman"/>
          <w:sz w:val="24"/>
        </w:rPr>
        <w:t>s</w:t>
      </w:r>
      <w:r w:rsidRPr="008B7E8A">
        <w:rPr>
          <w:rFonts w:ascii="Times New Roman" w:hAnsi="Times New Roman"/>
          <w:sz w:val="24"/>
        </w:rPr>
        <w:t xml:space="preserve"> </w:t>
      </w:r>
      <w:r w:rsidR="00937090" w:rsidRPr="008B7E8A">
        <w:rPr>
          <w:rFonts w:ascii="Times New Roman" w:hAnsi="Times New Roman"/>
          <w:sz w:val="24"/>
        </w:rPr>
        <w:t xml:space="preserve">followed </w:t>
      </w:r>
      <w:r w:rsidR="00EB2139" w:rsidRPr="008B7E8A">
        <w:rPr>
          <w:rFonts w:ascii="Times New Roman" w:hAnsi="Times New Roman"/>
          <w:sz w:val="24"/>
        </w:rPr>
        <w:t>several</w:t>
      </w:r>
      <w:r w:rsidR="00937090" w:rsidRPr="008B7E8A">
        <w:rPr>
          <w:rFonts w:ascii="Times New Roman" w:hAnsi="Times New Roman"/>
          <w:sz w:val="24"/>
        </w:rPr>
        <w:t xml:space="preserve"> </w:t>
      </w:r>
      <w:r w:rsidR="00EB2139" w:rsidRPr="008B7E8A">
        <w:rPr>
          <w:rFonts w:ascii="Times New Roman" w:hAnsi="Times New Roman"/>
          <w:sz w:val="24"/>
        </w:rPr>
        <w:t xml:space="preserve">predictions of the </w:t>
      </w:r>
      <w:r w:rsidR="00937090" w:rsidRPr="008B7E8A">
        <w:rPr>
          <w:rFonts w:ascii="Times New Roman" w:hAnsi="Times New Roman"/>
          <w:sz w:val="24"/>
        </w:rPr>
        <w:t>HKB equation</w:t>
      </w:r>
      <w:r w:rsidR="00EB2139" w:rsidRPr="008B7E8A">
        <w:rPr>
          <w:rFonts w:ascii="Times New Roman" w:hAnsi="Times New Roman"/>
          <w:sz w:val="24"/>
        </w:rPr>
        <w:t xml:space="preserve"> (Haken</w:t>
      </w:r>
      <w:r w:rsidR="00A82B92" w:rsidRPr="008B7E8A">
        <w:rPr>
          <w:rFonts w:ascii="Times New Roman" w:hAnsi="Times New Roman"/>
          <w:sz w:val="24"/>
        </w:rPr>
        <w:t xml:space="preserve"> et al., 1985</w:t>
      </w:r>
      <w:r w:rsidR="00EB2139" w:rsidRPr="008B7E8A">
        <w:rPr>
          <w:rFonts w:ascii="Times New Roman" w:hAnsi="Times New Roman"/>
          <w:sz w:val="24"/>
        </w:rPr>
        <w:t>) that was originally developed as a quantitative model of inter-limb coordination within a person</w:t>
      </w:r>
      <w:r w:rsidR="00937090" w:rsidRPr="008B7E8A">
        <w:rPr>
          <w:rFonts w:ascii="Times New Roman" w:hAnsi="Times New Roman"/>
          <w:sz w:val="24"/>
        </w:rPr>
        <w:t xml:space="preserve">. </w:t>
      </w:r>
      <w:r w:rsidR="00EB2139" w:rsidRPr="008B7E8A">
        <w:rPr>
          <w:rFonts w:ascii="Times New Roman" w:hAnsi="Times New Roman"/>
          <w:sz w:val="24"/>
        </w:rPr>
        <w:t xml:space="preserve">In particular, </w:t>
      </w:r>
      <w:r w:rsidR="00526931" w:rsidRPr="008B7E8A">
        <w:rPr>
          <w:rFonts w:ascii="Times New Roman" w:hAnsi="Times New Roman"/>
          <w:sz w:val="24"/>
        </w:rPr>
        <w:t>participants found it easier to perform symmetric movements than parallel movements and tended to switch from parallel into symmetric mode</w:t>
      </w:r>
      <w:r w:rsidR="001E3A9A" w:rsidRPr="008B7E8A">
        <w:rPr>
          <w:rFonts w:ascii="Times New Roman" w:hAnsi="Times New Roman"/>
          <w:sz w:val="24"/>
        </w:rPr>
        <w:t>, especially at high</w:t>
      </w:r>
      <w:r w:rsidR="00526931" w:rsidRPr="008B7E8A">
        <w:rPr>
          <w:rFonts w:ascii="Times New Roman" w:hAnsi="Times New Roman"/>
          <w:sz w:val="24"/>
        </w:rPr>
        <w:t xml:space="preserve"> movement speeds.</w:t>
      </w:r>
      <w:r w:rsidR="00EB2139" w:rsidRPr="008B7E8A">
        <w:rPr>
          <w:rFonts w:ascii="Times New Roman" w:hAnsi="Times New Roman"/>
          <w:sz w:val="24"/>
        </w:rPr>
        <w:t xml:space="preserve"> </w:t>
      </w:r>
      <w:r w:rsidR="00526931" w:rsidRPr="008B7E8A">
        <w:rPr>
          <w:rFonts w:ascii="Times New Roman" w:hAnsi="Times New Roman"/>
          <w:sz w:val="24"/>
        </w:rPr>
        <w:t>These resul</w:t>
      </w:r>
      <w:r w:rsidR="001E3A9A" w:rsidRPr="008B7E8A">
        <w:rPr>
          <w:rFonts w:ascii="Times New Roman" w:hAnsi="Times New Roman"/>
          <w:sz w:val="24"/>
        </w:rPr>
        <w:t>ts show that the same quantitative relationship holds in planned within-person and across-person coordination of simple rhythmic movements.</w:t>
      </w:r>
      <w:r w:rsidR="00243BA2" w:rsidRPr="008B7E8A">
        <w:rPr>
          <w:rFonts w:ascii="Times New Roman" w:hAnsi="Times New Roman"/>
          <w:sz w:val="24"/>
        </w:rPr>
        <w:t xml:space="preserve"> </w:t>
      </w:r>
    </w:p>
    <w:p w:rsidR="009E079E" w:rsidRDefault="002C1FA0" w:rsidP="001F7331">
      <w:pPr>
        <w:spacing w:after="0" w:line="480" w:lineRule="auto"/>
        <w:rPr>
          <w:rFonts w:ascii="Times New Roman" w:hAnsi="Times New Roman"/>
          <w:sz w:val="24"/>
        </w:rPr>
      </w:pPr>
      <w:r w:rsidRPr="008B7E8A">
        <w:rPr>
          <w:rFonts w:ascii="Times New Roman" w:hAnsi="Times New Roman"/>
          <w:sz w:val="24"/>
        </w:rPr>
        <w:t>F</w:t>
      </w:r>
      <w:r w:rsidR="00243BA2" w:rsidRPr="008B7E8A">
        <w:rPr>
          <w:rFonts w:ascii="Times New Roman" w:hAnsi="Times New Roman"/>
          <w:sz w:val="24"/>
        </w:rPr>
        <w:t>urther studies where participants</w:t>
      </w:r>
      <w:r w:rsidR="00D055CF" w:rsidRPr="008B7E8A">
        <w:rPr>
          <w:rFonts w:ascii="Times New Roman" w:hAnsi="Times New Roman"/>
          <w:sz w:val="24"/>
        </w:rPr>
        <w:t xml:space="preserve"> </w:t>
      </w:r>
      <w:r w:rsidR="00243BA2" w:rsidRPr="008B7E8A">
        <w:rPr>
          <w:rFonts w:ascii="Times New Roman" w:hAnsi="Times New Roman"/>
          <w:sz w:val="24"/>
        </w:rPr>
        <w:t xml:space="preserve">were asked to </w:t>
      </w:r>
      <w:r w:rsidR="00D055CF" w:rsidRPr="008B7E8A">
        <w:rPr>
          <w:rFonts w:ascii="Times New Roman" w:hAnsi="Times New Roman"/>
          <w:sz w:val="24"/>
        </w:rPr>
        <w:t xml:space="preserve">swing hand held pendulums </w:t>
      </w:r>
      <w:r w:rsidR="00243BA2" w:rsidRPr="008B7E8A">
        <w:rPr>
          <w:rFonts w:ascii="Times New Roman" w:hAnsi="Times New Roman"/>
          <w:sz w:val="24"/>
        </w:rPr>
        <w:t>at different speeds (Schmidt &amp; Turvey, 1994; Schmidt, Beinvenu, Fitzpatrick, &amp; Amazeen, 1998)</w:t>
      </w:r>
      <w:r w:rsidRPr="008B7E8A">
        <w:rPr>
          <w:rFonts w:ascii="Times New Roman" w:hAnsi="Times New Roman"/>
          <w:sz w:val="24"/>
        </w:rPr>
        <w:t xml:space="preserve"> </w:t>
      </w:r>
      <w:r w:rsidR="008F151C" w:rsidRPr="008B7E8A">
        <w:rPr>
          <w:rFonts w:ascii="Times New Roman" w:hAnsi="Times New Roman"/>
          <w:sz w:val="24"/>
        </w:rPr>
        <w:t>also</w:t>
      </w:r>
      <w:r w:rsidR="00503AFB" w:rsidRPr="008B7E8A">
        <w:rPr>
          <w:rFonts w:ascii="Times New Roman" w:hAnsi="Times New Roman"/>
          <w:sz w:val="24"/>
        </w:rPr>
        <w:t xml:space="preserve"> support</w:t>
      </w:r>
      <w:r w:rsidRPr="008B7E8A">
        <w:rPr>
          <w:rFonts w:ascii="Times New Roman" w:hAnsi="Times New Roman"/>
          <w:sz w:val="24"/>
        </w:rPr>
        <w:t xml:space="preserve"> this general conclusion</w:t>
      </w:r>
      <w:r w:rsidR="00243BA2" w:rsidRPr="008B7E8A">
        <w:rPr>
          <w:rFonts w:ascii="Times New Roman" w:hAnsi="Times New Roman"/>
          <w:sz w:val="24"/>
        </w:rPr>
        <w:t xml:space="preserve">. However, Schmidt and colleagues (1998) noted that planned interpersonal coupling of rhythmic movements was weaker and broke down more easily than </w:t>
      </w:r>
      <w:r w:rsidR="00631EA8">
        <w:rPr>
          <w:rFonts w:ascii="Times New Roman" w:hAnsi="Times New Roman"/>
          <w:sz w:val="24"/>
        </w:rPr>
        <w:t>across-person</w:t>
      </w:r>
      <w:r w:rsidR="00631EA8" w:rsidRPr="008B7E8A">
        <w:rPr>
          <w:rFonts w:ascii="Times New Roman" w:hAnsi="Times New Roman"/>
          <w:sz w:val="24"/>
        </w:rPr>
        <w:t xml:space="preserve"> </w:t>
      </w:r>
      <w:r w:rsidR="00243BA2" w:rsidRPr="008B7E8A">
        <w:rPr>
          <w:rFonts w:ascii="Times New Roman" w:hAnsi="Times New Roman"/>
          <w:sz w:val="24"/>
        </w:rPr>
        <w:t>c</w:t>
      </w:r>
      <w:r w:rsidR="006A1AFD" w:rsidRPr="008B7E8A">
        <w:rPr>
          <w:rFonts w:ascii="Times New Roman" w:hAnsi="Times New Roman"/>
          <w:sz w:val="24"/>
        </w:rPr>
        <w:t xml:space="preserve">oupling of rhythmic movements. </w:t>
      </w:r>
      <w:r w:rsidR="00CB7D52" w:rsidRPr="008B7E8A">
        <w:rPr>
          <w:rFonts w:ascii="Times New Roman" w:hAnsi="Times New Roman"/>
          <w:sz w:val="24"/>
        </w:rPr>
        <w:t xml:space="preserve">This could be an indication that </w:t>
      </w:r>
      <w:r w:rsidR="00566525">
        <w:rPr>
          <w:rFonts w:ascii="Times New Roman" w:hAnsi="Times New Roman"/>
          <w:sz w:val="24"/>
        </w:rPr>
        <w:t>across-person</w:t>
      </w:r>
      <w:r w:rsidR="00566525" w:rsidRPr="008B7E8A">
        <w:rPr>
          <w:rFonts w:ascii="Times New Roman" w:hAnsi="Times New Roman"/>
          <w:sz w:val="24"/>
        </w:rPr>
        <w:t xml:space="preserve"> </w:t>
      </w:r>
      <w:r w:rsidR="00CB7D52" w:rsidRPr="008B7E8A">
        <w:rPr>
          <w:rFonts w:ascii="Times New Roman" w:hAnsi="Times New Roman"/>
          <w:sz w:val="24"/>
        </w:rPr>
        <w:t xml:space="preserve">coordination involves </w:t>
      </w:r>
      <w:r w:rsidR="00BB2FBC">
        <w:rPr>
          <w:rFonts w:ascii="Times New Roman" w:hAnsi="Times New Roman"/>
          <w:sz w:val="24"/>
        </w:rPr>
        <w:t xml:space="preserve">mechanisms </w:t>
      </w:r>
      <w:r w:rsidR="00EC3AE5" w:rsidRPr="008B7E8A">
        <w:rPr>
          <w:rFonts w:ascii="Times New Roman" w:hAnsi="Times New Roman"/>
          <w:sz w:val="24"/>
        </w:rPr>
        <w:t xml:space="preserve">that </w:t>
      </w:r>
      <w:r w:rsidR="00611F58" w:rsidRPr="008B7E8A">
        <w:rPr>
          <w:rFonts w:ascii="Times New Roman" w:hAnsi="Times New Roman"/>
          <w:sz w:val="24"/>
        </w:rPr>
        <w:t xml:space="preserve">are different from the </w:t>
      </w:r>
      <w:r w:rsidR="00566525">
        <w:rPr>
          <w:rFonts w:ascii="Times New Roman" w:hAnsi="Times New Roman"/>
          <w:sz w:val="24"/>
        </w:rPr>
        <w:t>within-</w:t>
      </w:r>
      <w:r w:rsidR="00F427FC" w:rsidRPr="008B7E8A">
        <w:rPr>
          <w:rFonts w:ascii="Times New Roman" w:hAnsi="Times New Roman"/>
          <w:sz w:val="24"/>
        </w:rPr>
        <w:t>person case</w:t>
      </w:r>
      <w:r w:rsidR="008C010D" w:rsidRPr="008B7E8A">
        <w:rPr>
          <w:rFonts w:ascii="Times New Roman" w:hAnsi="Times New Roman"/>
          <w:sz w:val="24"/>
        </w:rPr>
        <w:t xml:space="preserve">. </w:t>
      </w:r>
    </w:p>
    <w:p w:rsidR="001F118F" w:rsidRPr="008B7E8A" w:rsidRDefault="001F118F" w:rsidP="001F7331">
      <w:pPr>
        <w:spacing w:after="0" w:line="480" w:lineRule="auto"/>
        <w:ind w:firstLine="708"/>
        <w:rPr>
          <w:rFonts w:ascii="Times New Roman" w:hAnsi="Times New Roman"/>
          <w:sz w:val="24"/>
        </w:rPr>
      </w:pPr>
      <w:r w:rsidRPr="008B7E8A">
        <w:rPr>
          <w:rFonts w:ascii="Times New Roman" w:hAnsi="Times New Roman"/>
          <w:sz w:val="24"/>
        </w:rPr>
        <w:t xml:space="preserve">One such difference has been </w:t>
      </w:r>
      <w:r w:rsidR="008C010D" w:rsidRPr="008B7E8A">
        <w:rPr>
          <w:rFonts w:ascii="Times New Roman" w:hAnsi="Times New Roman"/>
          <w:sz w:val="24"/>
        </w:rPr>
        <w:t>revealed</w:t>
      </w:r>
      <w:r w:rsidRPr="008B7E8A">
        <w:rPr>
          <w:rFonts w:ascii="Times New Roman" w:hAnsi="Times New Roman"/>
          <w:sz w:val="24"/>
        </w:rPr>
        <w:t xml:space="preserve"> in </w:t>
      </w:r>
      <w:r w:rsidR="00DE14B8" w:rsidRPr="008B7E8A">
        <w:rPr>
          <w:rFonts w:ascii="Times New Roman" w:hAnsi="Times New Roman"/>
          <w:sz w:val="24"/>
        </w:rPr>
        <w:t xml:space="preserve">a </w:t>
      </w:r>
      <w:r w:rsidRPr="008B7E8A">
        <w:rPr>
          <w:rFonts w:ascii="Times New Roman" w:hAnsi="Times New Roman"/>
          <w:sz w:val="24"/>
        </w:rPr>
        <w:t xml:space="preserve">recent </w:t>
      </w:r>
      <w:r w:rsidR="008C010D" w:rsidRPr="008B7E8A">
        <w:rPr>
          <w:rFonts w:ascii="Times New Roman" w:hAnsi="Times New Roman"/>
          <w:sz w:val="24"/>
        </w:rPr>
        <w:t xml:space="preserve">study on joint tapping where two co-actors overcompensated for each other’s timing errors when trying to tap in synchrony with each other (Konvalinka, Vuust, Roepstorff, &amp; Frith, in press).  </w:t>
      </w:r>
      <w:r w:rsidR="009E079E">
        <w:rPr>
          <w:rFonts w:ascii="Times New Roman" w:hAnsi="Times New Roman"/>
          <w:sz w:val="24"/>
        </w:rPr>
        <w:t xml:space="preserve">Further evidence that the interpersonal case is special comes from a </w:t>
      </w:r>
      <w:r w:rsidRPr="008B7E8A">
        <w:rPr>
          <w:rFonts w:ascii="Times New Roman" w:hAnsi="Times New Roman"/>
          <w:sz w:val="24"/>
        </w:rPr>
        <w:t xml:space="preserve">developmental experiment that </w:t>
      </w:r>
      <w:r w:rsidR="00503AFB" w:rsidRPr="008B7E8A">
        <w:rPr>
          <w:rFonts w:ascii="Times New Roman" w:hAnsi="Times New Roman"/>
          <w:sz w:val="24"/>
        </w:rPr>
        <w:t>investigated</w:t>
      </w:r>
      <w:r w:rsidR="00A44F3B" w:rsidRPr="008B7E8A">
        <w:rPr>
          <w:rFonts w:ascii="Times New Roman" w:hAnsi="Times New Roman"/>
          <w:sz w:val="24"/>
        </w:rPr>
        <w:t xml:space="preserve"> drumming in </w:t>
      </w:r>
      <w:r w:rsidRPr="008B7E8A">
        <w:rPr>
          <w:rFonts w:ascii="Times New Roman" w:hAnsi="Times New Roman"/>
          <w:sz w:val="24"/>
        </w:rPr>
        <w:t>young children</w:t>
      </w:r>
      <w:r w:rsidR="00A44F3B" w:rsidRPr="008B7E8A">
        <w:rPr>
          <w:rFonts w:ascii="Times New Roman" w:hAnsi="Times New Roman"/>
          <w:sz w:val="24"/>
        </w:rPr>
        <w:t>.</w:t>
      </w:r>
      <w:r w:rsidRPr="008B7E8A">
        <w:rPr>
          <w:rFonts w:ascii="Times New Roman" w:hAnsi="Times New Roman"/>
          <w:sz w:val="24"/>
        </w:rPr>
        <w:t xml:space="preserve"> </w:t>
      </w:r>
      <w:r w:rsidR="00454F74" w:rsidRPr="008B7E8A">
        <w:rPr>
          <w:rFonts w:ascii="Times New Roman" w:hAnsi="Times New Roman"/>
          <w:sz w:val="24"/>
        </w:rPr>
        <w:t>Children age</w:t>
      </w:r>
      <w:r w:rsidR="00DE14B8" w:rsidRPr="008B7E8A">
        <w:rPr>
          <w:rFonts w:ascii="Times New Roman" w:hAnsi="Times New Roman"/>
          <w:sz w:val="24"/>
        </w:rPr>
        <w:t>d</w:t>
      </w:r>
      <w:r w:rsidR="00454F74" w:rsidRPr="008B7E8A">
        <w:rPr>
          <w:rFonts w:ascii="Times New Roman" w:hAnsi="Times New Roman"/>
          <w:sz w:val="24"/>
        </w:rPr>
        <w:t xml:space="preserve"> </w:t>
      </w:r>
      <w:r w:rsidR="00503AFB" w:rsidRPr="008B7E8A">
        <w:rPr>
          <w:rFonts w:ascii="Times New Roman" w:hAnsi="Times New Roman"/>
          <w:sz w:val="24"/>
        </w:rPr>
        <w:t xml:space="preserve">around </w:t>
      </w:r>
      <w:r w:rsidR="00454F74" w:rsidRPr="008B7E8A">
        <w:rPr>
          <w:rFonts w:ascii="Times New Roman" w:hAnsi="Times New Roman"/>
          <w:sz w:val="24"/>
        </w:rPr>
        <w:t xml:space="preserve">2.5 years </w:t>
      </w:r>
      <w:r w:rsidRPr="008B7E8A">
        <w:rPr>
          <w:rFonts w:ascii="Times New Roman" w:hAnsi="Times New Roman"/>
          <w:sz w:val="24"/>
        </w:rPr>
        <w:t>deviate</w:t>
      </w:r>
      <w:r w:rsidR="00454F74" w:rsidRPr="008B7E8A">
        <w:rPr>
          <w:rFonts w:ascii="Times New Roman" w:hAnsi="Times New Roman"/>
          <w:sz w:val="24"/>
        </w:rPr>
        <w:t>d</w:t>
      </w:r>
      <w:r w:rsidRPr="008B7E8A">
        <w:rPr>
          <w:rFonts w:ascii="Times New Roman" w:hAnsi="Times New Roman"/>
          <w:sz w:val="24"/>
        </w:rPr>
        <w:t xml:space="preserve"> more from their preferred drumming tempo when they </w:t>
      </w:r>
      <w:r w:rsidR="00454F74" w:rsidRPr="008B7E8A">
        <w:rPr>
          <w:rFonts w:ascii="Times New Roman" w:hAnsi="Times New Roman"/>
          <w:sz w:val="24"/>
        </w:rPr>
        <w:t>drummed with an interaction partner than when they drummed with</w:t>
      </w:r>
      <w:r w:rsidRPr="008B7E8A">
        <w:rPr>
          <w:rFonts w:ascii="Times New Roman" w:hAnsi="Times New Roman"/>
          <w:sz w:val="24"/>
        </w:rPr>
        <w:t xml:space="preserve"> a</w:t>
      </w:r>
      <w:r w:rsidR="00454F74" w:rsidRPr="008B7E8A">
        <w:rPr>
          <w:rFonts w:ascii="Times New Roman" w:hAnsi="Times New Roman"/>
          <w:sz w:val="24"/>
        </w:rPr>
        <w:t xml:space="preserve"> mechanical device producing the same rhythmic intervals as the interaction partner </w:t>
      </w:r>
      <w:r w:rsidRPr="008B7E8A">
        <w:rPr>
          <w:rFonts w:ascii="Times New Roman" w:hAnsi="Times New Roman"/>
          <w:sz w:val="24"/>
        </w:rPr>
        <w:t xml:space="preserve">(Kirschner &amp; Tomasello, 2009). </w:t>
      </w:r>
      <w:r w:rsidR="00D17DC2" w:rsidRPr="008B7E8A">
        <w:rPr>
          <w:rFonts w:ascii="Times New Roman" w:hAnsi="Times New Roman"/>
          <w:sz w:val="24"/>
        </w:rPr>
        <w:t xml:space="preserve">In fact, their drumming in the social interaction condition was in a timing range not spontaneously performed by the children. </w:t>
      </w:r>
      <w:r w:rsidR="00454F74" w:rsidRPr="008B7E8A">
        <w:rPr>
          <w:rFonts w:ascii="Times New Roman" w:hAnsi="Times New Roman"/>
          <w:sz w:val="24"/>
        </w:rPr>
        <w:t xml:space="preserve">This indicates that children (and adults) entrain more when they are </w:t>
      </w:r>
      <w:r w:rsidR="00D17DC2" w:rsidRPr="008B7E8A">
        <w:rPr>
          <w:rFonts w:ascii="Times New Roman" w:hAnsi="Times New Roman"/>
          <w:sz w:val="24"/>
        </w:rPr>
        <w:t xml:space="preserve">engaged </w:t>
      </w:r>
      <w:r w:rsidR="00454F74" w:rsidRPr="008B7E8A">
        <w:rPr>
          <w:rFonts w:ascii="Times New Roman" w:hAnsi="Times New Roman"/>
          <w:sz w:val="24"/>
        </w:rPr>
        <w:t>in social interaction</w:t>
      </w:r>
      <w:r w:rsidR="00D17DC2" w:rsidRPr="008B7E8A">
        <w:rPr>
          <w:rFonts w:ascii="Times New Roman" w:hAnsi="Times New Roman"/>
          <w:sz w:val="24"/>
        </w:rPr>
        <w:t>s</w:t>
      </w:r>
      <w:r w:rsidR="00042A13" w:rsidRPr="008B7E8A">
        <w:rPr>
          <w:rFonts w:ascii="Times New Roman" w:hAnsi="Times New Roman"/>
          <w:sz w:val="24"/>
        </w:rPr>
        <w:t>.</w:t>
      </w:r>
      <w:r w:rsidR="00454F74" w:rsidRPr="008B7E8A">
        <w:rPr>
          <w:rFonts w:ascii="Times New Roman" w:hAnsi="Times New Roman"/>
          <w:sz w:val="24"/>
        </w:rPr>
        <w:t xml:space="preserve"> </w:t>
      </w:r>
      <w:r w:rsidR="00042A13" w:rsidRPr="008B7E8A">
        <w:rPr>
          <w:rFonts w:ascii="Times New Roman" w:hAnsi="Times New Roman"/>
          <w:sz w:val="24"/>
        </w:rPr>
        <w:t>Thus</w:t>
      </w:r>
      <w:r w:rsidR="00454F74" w:rsidRPr="008B7E8A">
        <w:rPr>
          <w:rFonts w:ascii="Times New Roman" w:hAnsi="Times New Roman"/>
          <w:sz w:val="24"/>
        </w:rPr>
        <w:t xml:space="preserve"> top-down infl</w:t>
      </w:r>
      <w:r w:rsidR="00042A13" w:rsidRPr="008B7E8A">
        <w:rPr>
          <w:rFonts w:ascii="Times New Roman" w:hAnsi="Times New Roman"/>
          <w:sz w:val="24"/>
        </w:rPr>
        <w:t>uences of joint planning may modulate the extent to which entrainment occurs.</w:t>
      </w:r>
      <w:r w:rsidR="00454F74" w:rsidRPr="008B7E8A">
        <w:rPr>
          <w:rFonts w:ascii="Times New Roman" w:hAnsi="Times New Roman"/>
          <w:sz w:val="24"/>
        </w:rPr>
        <w:t xml:space="preserve"> </w:t>
      </w:r>
    </w:p>
    <w:p w:rsidR="00611F58" w:rsidRPr="008B7E8A" w:rsidRDefault="00D17DC2" w:rsidP="001F7331">
      <w:pPr>
        <w:spacing w:after="0" w:line="480" w:lineRule="auto"/>
        <w:rPr>
          <w:rFonts w:ascii="Times New Roman" w:hAnsi="Times New Roman"/>
          <w:sz w:val="24"/>
        </w:rPr>
      </w:pPr>
      <w:r w:rsidRPr="008B7E8A">
        <w:rPr>
          <w:rFonts w:ascii="Times New Roman" w:hAnsi="Times New Roman"/>
          <w:sz w:val="24"/>
        </w:rPr>
        <w:tab/>
        <w:t xml:space="preserve">Another interesting </w:t>
      </w:r>
      <w:r w:rsidR="00DE14B8" w:rsidRPr="008B7E8A">
        <w:rPr>
          <w:rFonts w:ascii="Times New Roman" w:hAnsi="Times New Roman"/>
          <w:sz w:val="24"/>
        </w:rPr>
        <w:t>question</w:t>
      </w:r>
      <w:r w:rsidR="00A62163" w:rsidRPr="008B7E8A">
        <w:rPr>
          <w:rFonts w:ascii="Times New Roman" w:hAnsi="Times New Roman"/>
          <w:sz w:val="24"/>
        </w:rPr>
        <w:t xml:space="preserve"> </w:t>
      </w:r>
      <w:r w:rsidRPr="008B7E8A">
        <w:rPr>
          <w:rFonts w:ascii="Times New Roman" w:hAnsi="Times New Roman"/>
          <w:sz w:val="24"/>
        </w:rPr>
        <w:t xml:space="preserve">with regard to the relation between planning and entrainment is </w:t>
      </w:r>
      <w:r w:rsidR="00A62163" w:rsidRPr="008B7E8A">
        <w:rPr>
          <w:rFonts w:ascii="Times New Roman" w:hAnsi="Times New Roman"/>
          <w:sz w:val="24"/>
        </w:rPr>
        <w:t>how</w:t>
      </w:r>
      <w:r w:rsidR="008C010D" w:rsidRPr="008B7E8A">
        <w:rPr>
          <w:rFonts w:ascii="Times New Roman" w:hAnsi="Times New Roman"/>
          <w:sz w:val="24"/>
        </w:rPr>
        <w:t xml:space="preserve"> </w:t>
      </w:r>
      <w:r w:rsidR="00A62163" w:rsidRPr="008B7E8A">
        <w:rPr>
          <w:rFonts w:ascii="Times New Roman" w:hAnsi="Times New Roman"/>
          <w:sz w:val="24"/>
        </w:rPr>
        <w:t xml:space="preserve">musicians manage to </w:t>
      </w:r>
      <w:r w:rsidR="00343A56" w:rsidRPr="008B7E8A">
        <w:rPr>
          <w:rFonts w:ascii="Times New Roman" w:hAnsi="Times New Roman"/>
          <w:sz w:val="24"/>
        </w:rPr>
        <w:t xml:space="preserve">coordinate </w:t>
      </w:r>
      <w:r w:rsidR="008C010D" w:rsidRPr="008B7E8A">
        <w:rPr>
          <w:rFonts w:ascii="Times New Roman" w:hAnsi="Times New Roman"/>
          <w:sz w:val="24"/>
        </w:rPr>
        <w:t>rhythmic performances</w:t>
      </w:r>
      <w:r w:rsidR="00A62163" w:rsidRPr="008B7E8A">
        <w:rPr>
          <w:rFonts w:ascii="Times New Roman" w:hAnsi="Times New Roman"/>
          <w:sz w:val="24"/>
        </w:rPr>
        <w:t xml:space="preserve">. Goebl and Palmer (2009) investigated </w:t>
      </w:r>
      <w:r w:rsidR="00343A56" w:rsidRPr="008B7E8A">
        <w:rPr>
          <w:rFonts w:ascii="Times New Roman" w:hAnsi="Times New Roman"/>
          <w:sz w:val="24"/>
        </w:rPr>
        <w:t>which cues</w:t>
      </w:r>
      <w:r w:rsidR="00113629" w:rsidRPr="008B7E8A">
        <w:rPr>
          <w:rFonts w:ascii="Times New Roman" w:hAnsi="Times New Roman"/>
          <w:sz w:val="24"/>
        </w:rPr>
        <w:t xml:space="preserve"> pianists </w:t>
      </w:r>
      <w:r w:rsidR="00343A56" w:rsidRPr="008B7E8A">
        <w:rPr>
          <w:rFonts w:ascii="Times New Roman" w:hAnsi="Times New Roman"/>
          <w:sz w:val="24"/>
        </w:rPr>
        <w:t>use to coordinate their performances</w:t>
      </w:r>
      <w:r w:rsidR="00A62163" w:rsidRPr="008B7E8A">
        <w:rPr>
          <w:rFonts w:ascii="Times New Roman" w:hAnsi="Times New Roman"/>
          <w:sz w:val="24"/>
        </w:rPr>
        <w:t>.</w:t>
      </w:r>
      <w:r w:rsidR="00343A56" w:rsidRPr="008B7E8A">
        <w:rPr>
          <w:rFonts w:ascii="Times New Roman" w:hAnsi="Times New Roman"/>
          <w:sz w:val="24"/>
        </w:rPr>
        <w:t xml:space="preserve"> Not surprisingly, visual and auditory feedback was important for synchronization indicating a crucial role for entrainment and online error correction mechanisms (Repp &amp; Keller, 2004).</w:t>
      </w:r>
      <w:r w:rsidR="00A62163" w:rsidRPr="008B7E8A">
        <w:rPr>
          <w:rFonts w:ascii="Times New Roman" w:hAnsi="Times New Roman"/>
          <w:sz w:val="24"/>
        </w:rPr>
        <w:t xml:space="preserve"> </w:t>
      </w:r>
      <w:r w:rsidR="00343A56" w:rsidRPr="008B7E8A">
        <w:rPr>
          <w:rFonts w:ascii="Times New Roman" w:hAnsi="Times New Roman"/>
          <w:sz w:val="24"/>
        </w:rPr>
        <w:t>When auditory feedback was absent, pianists produced ostensive cues for each other by finger movements. This indicates that, at crucial points of the musical performance, ‘communicative’ coordination mechanisms ensure that performers’ joint plans stay alig</w:t>
      </w:r>
      <w:r w:rsidR="00764CD4" w:rsidRPr="008B7E8A">
        <w:rPr>
          <w:rFonts w:ascii="Times New Roman" w:hAnsi="Times New Roman"/>
          <w:sz w:val="24"/>
        </w:rPr>
        <w:t>ned.</w:t>
      </w:r>
    </w:p>
    <w:p w:rsidR="00611F58" w:rsidRDefault="00BC7BFB" w:rsidP="001F7331">
      <w:pPr>
        <w:spacing w:after="0" w:line="480" w:lineRule="auto"/>
        <w:rPr>
          <w:ins w:id="205" w:author="stephen butterfill" w:date="2010-09-05T21:47:00Z"/>
          <w:rFonts w:ascii="Times New Roman" w:hAnsi="Times New Roman"/>
          <w:sz w:val="24"/>
        </w:rPr>
      </w:pPr>
      <w:r w:rsidRPr="008B7E8A">
        <w:rPr>
          <w:rFonts w:ascii="Times New Roman" w:hAnsi="Times New Roman"/>
          <w:sz w:val="24"/>
        </w:rPr>
        <w:t xml:space="preserve"> </w:t>
      </w:r>
      <w:r w:rsidRPr="008B7E8A">
        <w:rPr>
          <w:rFonts w:ascii="Times New Roman" w:hAnsi="Times New Roman"/>
          <w:sz w:val="24"/>
        </w:rPr>
        <w:tab/>
        <w:t xml:space="preserve">Studies on the entrainment of eye movements between speaker and listener provide further evidence for top-down modulation of the entrainment processes through common knowledge and joint plans. Richardson, Dale, and Kirkham (2007) recorded eye movements from two </w:t>
      </w:r>
      <w:r w:rsidR="00DB307F" w:rsidRPr="008B7E8A">
        <w:rPr>
          <w:rFonts w:ascii="Times New Roman" w:hAnsi="Times New Roman"/>
          <w:sz w:val="24"/>
        </w:rPr>
        <w:t>conversants</w:t>
      </w:r>
      <w:r w:rsidRPr="008B7E8A">
        <w:rPr>
          <w:rFonts w:ascii="Times New Roman" w:hAnsi="Times New Roman"/>
          <w:sz w:val="24"/>
        </w:rPr>
        <w:t xml:space="preserve"> engaged in a real time dialogue</w:t>
      </w:r>
      <w:r w:rsidR="00DB307F" w:rsidRPr="008B7E8A">
        <w:rPr>
          <w:rFonts w:ascii="Times New Roman" w:hAnsi="Times New Roman"/>
          <w:sz w:val="24"/>
        </w:rPr>
        <w:t xml:space="preserve"> about a Dali painting</w:t>
      </w:r>
      <w:r w:rsidRPr="008B7E8A">
        <w:rPr>
          <w:rFonts w:ascii="Times New Roman" w:hAnsi="Times New Roman"/>
          <w:sz w:val="24"/>
        </w:rPr>
        <w:t>.</w:t>
      </w:r>
      <w:r w:rsidR="00DB307F" w:rsidRPr="008B7E8A">
        <w:rPr>
          <w:rFonts w:ascii="Times New Roman" w:hAnsi="Times New Roman"/>
          <w:sz w:val="24"/>
        </w:rPr>
        <w:t xml:space="preserve"> Before starting the conversation they either received the same or different information about Dali’s art.</w:t>
      </w:r>
      <w:r w:rsidRPr="008B7E8A">
        <w:rPr>
          <w:rFonts w:ascii="Times New Roman" w:hAnsi="Times New Roman"/>
          <w:sz w:val="24"/>
        </w:rPr>
        <w:t xml:space="preserve"> </w:t>
      </w:r>
      <w:r w:rsidR="00DB307F" w:rsidRPr="008B7E8A">
        <w:rPr>
          <w:rFonts w:ascii="Times New Roman" w:hAnsi="Times New Roman"/>
          <w:sz w:val="24"/>
        </w:rPr>
        <w:t xml:space="preserve">Cross-recurrence analysis revealed that the eye movements of two speakers who shared common knowledge were more tightly temporally coordinated. In a further study </w:t>
      </w:r>
      <w:r w:rsidR="00611F58" w:rsidRPr="008B7E8A">
        <w:rPr>
          <w:rFonts w:ascii="Times New Roman" w:hAnsi="Times New Roman"/>
          <w:sz w:val="24"/>
        </w:rPr>
        <w:t>Richar</w:t>
      </w:r>
      <w:r w:rsidR="00DB307F" w:rsidRPr="008B7E8A">
        <w:rPr>
          <w:rFonts w:ascii="Times New Roman" w:hAnsi="Times New Roman"/>
          <w:sz w:val="24"/>
        </w:rPr>
        <w:t xml:space="preserve">dson, Dale, and </w:t>
      </w:r>
      <w:r w:rsidR="00611F58" w:rsidRPr="008B7E8A">
        <w:rPr>
          <w:rFonts w:ascii="Times New Roman" w:hAnsi="Times New Roman"/>
          <w:sz w:val="24"/>
        </w:rPr>
        <w:t xml:space="preserve">Tomlinson </w:t>
      </w:r>
      <w:r w:rsidR="00DB307F" w:rsidRPr="008B7E8A">
        <w:rPr>
          <w:rFonts w:ascii="Times New Roman" w:hAnsi="Times New Roman"/>
          <w:sz w:val="24"/>
        </w:rPr>
        <w:t>(2009) demonstrated</w:t>
      </w:r>
      <w:r w:rsidR="00611F58" w:rsidRPr="008B7E8A">
        <w:rPr>
          <w:rFonts w:ascii="Times New Roman" w:hAnsi="Times New Roman"/>
          <w:sz w:val="24"/>
        </w:rPr>
        <w:t xml:space="preserve"> </w:t>
      </w:r>
      <w:r w:rsidR="00DB307F" w:rsidRPr="008B7E8A">
        <w:rPr>
          <w:rFonts w:ascii="Times New Roman" w:hAnsi="Times New Roman"/>
          <w:sz w:val="24"/>
        </w:rPr>
        <w:t>that the</w:t>
      </w:r>
      <w:r w:rsidR="00611F58" w:rsidRPr="008B7E8A">
        <w:rPr>
          <w:rFonts w:ascii="Times New Roman" w:hAnsi="Times New Roman"/>
          <w:sz w:val="24"/>
        </w:rPr>
        <w:t xml:space="preserve"> coordination of eye gaze</w:t>
      </w:r>
      <w:r w:rsidR="00DB307F" w:rsidRPr="008B7E8A">
        <w:rPr>
          <w:rFonts w:ascii="Times New Roman" w:hAnsi="Times New Roman"/>
          <w:sz w:val="24"/>
        </w:rPr>
        <w:t xml:space="preserve"> is not only modulated through common knowledge but also by sharing or not sharing a visual scene or believing that the conversation partner has or does not have access to the visual scene.</w:t>
      </w:r>
    </w:p>
    <w:p w:rsidR="00354287" w:rsidRPr="008B7E8A" w:rsidRDefault="00354287" w:rsidP="001F7331">
      <w:pPr>
        <w:numPr>
          <w:ins w:id="206" w:author="stephen butterfill" w:date="2010-09-05T21:47:00Z"/>
        </w:numPr>
        <w:spacing w:after="0" w:line="480" w:lineRule="auto"/>
        <w:rPr>
          <w:rFonts w:ascii="Times New Roman" w:hAnsi="Times New Roman"/>
          <w:sz w:val="24"/>
        </w:rPr>
      </w:pPr>
    </w:p>
    <w:p w:rsidR="00AE2CD3" w:rsidRPr="001F7331" w:rsidRDefault="00354287" w:rsidP="008B7E8A">
      <w:pPr>
        <w:rPr>
          <w:rFonts w:ascii="Times New Roman" w:hAnsi="Times New Roman"/>
          <w:i/>
          <w:sz w:val="24"/>
        </w:rPr>
      </w:pPr>
      <w:ins w:id="207" w:author="stephen butterfill" w:date="2010-09-05T21:47:00Z">
        <w:r>
          <w:rPr>
            <w:rFonts w:ascii="Times New Roman" w:hAnsi="Times New Roman"/>
            <w:i/>
            <w:sz w:val="24"/>
          </w:rPr>
          <w:t xml:space="preserve">Synergy of </w:t>
        </w:r>
      </w:ins>
      <w:r w:rsidR="00AE2CD3" w:rsidRPr="001F7331">
        <w:rPr>
          <w:rFonts w:ascii="Times New Roman" w:hAnsi="Times New Roman"/>
          <w:i/>
          <w:sz w:val="24"/>
        </w:rPr>
        <w:t>Planning and Affordance</w:t>
      </w:r>
    </w:p>
    <w:p w:rsidR="009B7575" w:rsidRPr="008B7E8A" w:rsidRDefault="00AB77D9" w:rsidP="001F7331">
      <w:pPr>
        <w:spacing w:after="0" w:line="480" w:lineRule="auto"/>
        <w:rPr>
          <w:rFonts w:ascii="Times New Roman" w:hAnsi="Times New Roman"/>
          <w:sz w:val="24"/>
        </w:rPr>
      </w:pPr>
      <w:r w:rsidRPr="008B7E8A">
        <w:rPr>
          <w:rFonts w:ascii="Times New Roman" w:hAnsi="Times New Roman"/>
          <w:sz w:val="24"/>
        </w:rPr>
        <w:t>A further</w:t>
      </w:r>
      <w:r w:rsidR="0088696C" w:rsidRPr="008B7E8A">
        <w:rPr>
          <w:rFonts w:ascii="Times New Roman" w:hAnsi="Times New Roman"/>
          <w:sz w:val="24"/>
        </w:rPr>
        <w:t xml:space="preserve"> interaction between planned and emergent coordination combines</w:t>
      </w:r>
      <w:r w:rsidR="00764C21" w:rsidRPr="008B7E8A">
        <w:rPr>
          <w:rFonts w:ascii="Times New Roman" w:hAnsi="Times New Roman"/>
          <w:sz w:val="24"/>
        </w:rPr>
        <w:t xml:space="preserve"> joint planning</w:t>
      </w:r>
      <w:r w:rsidR="0088696C" w:rsidRPr="008B7E8A">
        <w:rPr>
          <w:rFonts w:ascii="Times New Roman" w:hAnsi="Times New Roman"/>
          <w:sz w:val="24"/>
        </w:rPr>
        <w:t xml:space="preserve"> and dynamic actor-object </w:t>
      </w:r>
      <w:r w:rsidR="00764C21" w:rsidRPr="008B7E8A">
        <w:rPr>
          <w:rFonts w:ascii="Times New Roman" w:hAnsi="Times New Roman"/>
          <w:sz w:val="24"/>
        </w:rPr>
        <w:t>relations (affordances)</w:t>
      </w:r>
      <w:r w:rsidR="0088696C" w:rsidRPr="008B7E8A">
        <w:rPr>
          <w:rFonts w:ascii="Times New Roman" w:hAnsi="Times New Roman"/>
          <w:sz w:val="24"/>
        </w:rPr>
        <w:t>.</w:t>
      </w:r>
      <w:r w:rsidR="00764C21" w:rsidRPr="008B7E8A">
        <w:rPr>
          <w:rFonts w:ascii="Times New Roman" w:hAnsi="Times New Roman"/>
          <w:sz w:val="24"/>
        </w:rPr>
        <w:t xml:space="preserve"> </w:t>
      </w:r>
      <w:r w:rsidR="00F63EF4" w:rsidRPr="008B7E8A">
        <w:rPr>
          <w:rFonts w:ascii="Times New Roman" w:hAnsi="Times New Roman"/>
          <w:sz w:val="24"/>
        </w:rPr>
        <w:t>Perceiving the affordance</w:t>
      </w:r>
      <w:r w:rsidR="00764C21" w:rsidRPr="008B7E8A">
        <w:rPr>
          <w:rFonts w:ascii="Times New Roman" w:hAnsi="Times New Roman"/>
          <w:sz w:val="24"/>
        </w:rPr>
        <w:t xml:space="preserve"> of </w:t>
      </w:r>
      <w:r w:rsidR="00F63EF4" w:rsidRPr="008B7E8A">
        <w:rPr>
          <w:rFonts w:ascii="Times New Roman" w:hAnsi="Times New Roman"/>
          <w:sz w:val="24"/>
        </w:rPr>
        <w:t>an object</w:t>
      </w:r>
      <w:r w:rsidR="00764C21" w:rsidRPr="008B7E8A">
        <w:rPr>
          <w:rFonts w:ascii="Times New Roman" w:hAnsi="Times New Roman"/>
          <w:sz w:val="24"/>
        </w:rPr>
        <w:t xml:space="preserve"> for oneself (would I be able to lift </w:t>
      </w:r>
      <w:r w:rsidR="008A663B" w:rsidRPr="008B7E8A">
        <w:rPr>
          <w:rFonts w:ascii="Times New Roman" w:hAnsi="Times New Roman"/>
          <w:sz w:val="24"/>
        </w:rPr>
        <w:t>this object</w:t>
      </w:r>
      <w:r w:rsidR="00764C21" w:rsidRPr="008B7E8A">
        <w:rPr>
          <w:rFonts w:ascii="Times New Roman" w:hAnsi="Times New Roman"/>
          <w:sz w:val="24"/>
        </w:rPr>
        <w:t xml:space="preserve"> myself?)</w:t>
      </w:r>
      <w:r w:rsidR="00F63EF4" w:rsidRPr="008B7E8A">
        <w:rPr>
          <w:rFonts w:ascii="Times New Roman" w:hAnsi="Times New Roman"/>
          <w:sz w:val="24"/>
        </w:rPr>
        <w:t>, its affordance for another person</w:t>
      </w:r>
      <w:r w:rsidR="00764C21" w:rsidRPr="008B7E8A">
        <w:rPr>
          <w:rFonts w:ascii="Times New Roman" w:hAnsi="Times New Roman"/>
          <w:sz w:val="24"/>
        </w:rPr>
        <w:t xml:space="preserve"> </w:t>
      </w:r>
      <w:r w:rsidR="00F63EF4" w:rsidRPr="008B7E8A">
        <w:rPr>
          <w:rFonts w:ascii="Times New Roman" w:hAnsi="Times New Roman"/>
          <w:sz w:val="24"/>
        </w:rPr>
        <w:t xml:space="preserve">(could this person lift </w:t>
      </w:r>
      <w:r w:rsidR="008A663B" w:rsidRPr="008B7E8A">
        <w:rPr>
          <w:rFonts w:ascii="Times New Roman" w:hAnsi="Times New Roman"/>
          <w:sz w:val="24"/>
        </w:rPr>
        <w:t>this object</w:t>
      </w:r>
      <w:r w:rsidR="00F63EF4" w:rsidRPr="008B7E8A">
        <w:rPr>
          <w:rFonts w:ascii="Times New Roman" w:hAnsi="Times New Roman"/>
          <w:sz w:val="24"/>
        </w:rPr>
        <w:t xml:space="preserve">?), </w:t>
      </w:r>
      <w:r w:rsidR="006F7796" w:rsidRPr="008B7E8A">
        <w:rPr>
          <w:rFonts w:ascii="Times New Roman" w:hAnsi="Times New Roman"/>
          <w:sz w:val="24"/>
        </w:rPr>
        <w:t>or its affordance for the group</w:t>
      </w:r>
      <w:r w:rsidR="00F63EF4" w:rsidRPr="008B7E8A">
        <w:rPr>
          <w:rFonts w:ascii="Times New Roman" w:hAnsi="Times New Roman"/>
          <w:sz w:val="24"/>
        </w:rPr>
        <w:t xml:space="preserve"> </w:t>
      </w:r>
      <w:r w:rsidR="00764C21" w:rsidRPr="008B7E8A">
        <w:rPr>
          <w:rFonts w:ascii="Times New Roman" w:hAnsi="Times New Roman"/>
          <w:sz w:val="24"/>
        </w:rPr>
        <w:t xml:space="preserve">(could </w:t>
      </w:r>
      <w:r w:rsidR="00F63EF4" w:rsidRPr="008B7E8A">
        <w:rPr>
          <w:rFonts w:ascii="Times New Roman" w:hAnsi="Times New Roman"/>
          <w:sz w:val="24"/>
        </w:rPr>
        <w:t>we</w:t>
      </w:r>
      <w:r w:rsidR="00764C21" w:rsidRPr="008B7E8A">
        <w:rPr>
          <w:rFonts w:ascii="Times New Roman" w:hAnsi="Times New Roman"/>
          <w:sz w:val="24"/>
        </w:rPr>
        <w:t xml:space="preserve"> lift </w:t>
      </w:r>
      <w:r w:rsidR="008A663B" w:rsidRPr="008B7E8A">
        <w:rPr>
          <w:rFonts w:ascii="Times New Roman" w:hAnsi="Times New Roman"/>
          <w:sz w:val="24"/>
        </w:rPr>
        <w:t>this</w:t>
      </w:r>
      <w:r w:rsidR="00764C21" w:rsidRPr="008B7E8A">
        <w:rPr>
          <w:rFonts w:ascii="Times New Roman" w:hAnsi="Times New Roman"/>
          <w:sz w:val="24"/>
        </w:rPr>
        <w:t xml:space="preserve"> object together</w:t>
      </w:r>
      <w:r w:rsidR="00F63EF4" w:rsidRPr="008B7E8A">
        <w:rPr>
          <w:rFonts w:ascii="Times New Roman" w:hAnsi="Times New Roman"/>
          <w:sz w:val="24"/>
        </w:rPr>
        <w:t xml:space="preserve">, given the affordance the object has </w:t>
      </w:r>
      <w:r w:rsidR="006F7796" w:rsidRPr="008B7E8A">
        <w:rPr>
          <w:rFonts w:ascii="Times New Roman" w:hAnsi="Times New Roman"/>
          <w:sz w:val="24"/>
        </w:rPr>
        <w:t>for me and the other</w:t>
      </w:r>
      <w:r w:rsidR="00764C21" w:rsidRPr="008B7E8A">
        <w:rPr>
          <w:rFonts w:ascii="Times New Roman" w:hAnsi="Times New Roman"/>
          <w:sz w:val="24"/>
        </w:rPr>
        <w:t xml:space="preserve">) </w:t>
      </w:r>
      <w:r w:rsidR="0003525D" w:rsidRPr="008B7E8A">
        <w:rPr>
          <w:rFonts w:ascii="Times New Roman" w:hAnsi="Times New Roman"/>
          <w:sz w:val="24"/>
        </w:rPr>
        <w:t>may provide</w:t>
      </w:r>
      <w:r w:rsidR="00F63EF4" w:rsidRPr="008B7E8A">
        <w:rPr>
          <w:rFonts w:ascii="Times New Roman" w:hAnsi="Times New Roman"/>
          <w:sz w:val="24"/>
        </w:rPr>
        <w:t xml:space="preserve"> </w:t>
      </w:r>
      <w:r w:rsidR="0003525D" w:rsidRPr="008B7E8A">
        <w:rPr>
          <w:rFonts w:ascii="Times New Roman" w:hAnsi="Times New Roman"/>
          <w:sz w:val="24"/>
        </w:rPr>
        <w:t>the</w:t>
      </w:r>
      <w:r w:rsidR="00F63EF4" w:rsidRPr="008B7E8A">
        <w:rPr>
          <w:rFonts w:ascii="Times New Roman" w:hAnsi="Times New Roman"/>
          <w:sz w:val="24"/>
        </w:rPr>
        <w:t xml:space="preserve"> basis for deciding whether </w:t>
      </w:r>
      <w:r w:rsidR="0003525D" w:rsidRPr="008B7E8A">
        <w:rPr>
          <w:rFonts w:ascii="Times New Roman" w:hAnsi="Times New Roman"/>
          <w:sz w:val="24"/>
        </w:rPr>
        <w:t>one should plan an individual action or a joint action</w:t>
      </w:r>
      <w:r w:rsidR="00F63EF4" w:rsidRPr="008B7E8A">
        <w:rPr>
          <w:rFonts w:ascii="Times New Roman" w:hAnsi="Times New Roman"/>
          <w:sz w:val="24"/>
        </w:rPr>
        <w:t xml:space="preserve">. </w:t>
      </w:r>
      <w:r w:rsidR="00085C44" w:rsidRPr="008B7E8A">
        <w:rPr>
          <w:rFonts w:ascii="Times New Roman" w:hAnsi="Times New Roman"/>
          <w:sz w:val="24"/>
        </w:rPr>
        <w:t xml:space="preserve">Richardson, Marsh, and Baron (2007, Experiment 4) investigated </w:t>
      </w:r>
      <w:r w:rsidR="008A663B" w:rsidRPr="008B7E8A">
        <w:rPr>
          <w:rFonts w:ascii="Times New Roman" w:hAnsi="Times New Roman"/>
          <w:sz w:val="24"/>
        </w:rPr>
        <w:t>this hypothesis in</w:t>
      </w:r>
      <w:r w:rsidR="002872A1" w:rsidRPr="008B7E8A">
        <w:rPr>
          <w:rFonts w:ascii="Times New Roman" w:hAnsi="Times New Roman"/>
          <w:sz w:val="24"/>
        </w:rPr>
        <w:t xml:space="preserve"> an</w:t>
      </w:r>
      <w:r w:rsidR="008A663B" w:rsidRPr="008B7E8A">
        <w:rPr>
          <w:rFonts w:ascii="Times New Roman" w:hAnsi="Times New Roman"/>
          <w:sz w:val="24"/>
        </w:rPr>
        <w:t xml:space="preserve"> </w:t>
      </w:r>
      <w:r w:rsidR="0003525D" w:rsidRPr="008B7E8A">
        <w:rPr>
          <w:rFonts w:ascii="Times New Roman" w:hAnsi="Times New Roman"/>
          <w:sz w:val="24"/>
        </w:rPr>
        <w:t>experiment where they asked two individuals to lift</w:t>
      </w:r>
      <w:r w:rsidR="008A663B" w:rsidRPr="008B7E8A">
        <w:rPr>
          <w:rFonts w:ascii="Times New Roman" w:hAnsi="Times New Roman"/>
          <w:sz w:val="24"/>
        </w:rPr>
        <w:t xml:space="preserve"> plank</w:t>
      </w:r>
      <w:r w:rsidR="0003525D" w:rsidRPr="008B7E8A">
        <w:rPr>
          <w:rFonts w:ascii="Times New Roman" w:hAnsi="Times New Roman"/>
          <w:sz w:val="24"/>
        </w:rPr>
        <w:t>s of different length from a conveyor belt</w:t>
      </w:r>
      <w:r w:rsidR="008A663B" w:rsidRPr="008B7E8A">
        <w:rPr>
          <w:rFonts w:ascii="Times New Roman" w:hAnsi="Times New Roman"/>
          <w:sz w:val="24"/>
        </w:rPr>
        <w:t xml:space="preserve">. </w:t>
      </w:r>
      <w:r w:rsidR="00031965" w:rsidRPr="008B7E8A">
        <w:rPr>
          <w:rFonts w:ascii="Times New Roman" w:hAnsi="Times New Roman"/>
          <w:sz w:val="24"/>
        </w:rPr>
        <w:t xml:space="preserve">Participants were free to decide to lift particular planks alone or together and were required to make their decision on the fly as the plank passed by on the conveyor belt. </w:t>
      </w:r>
    </w:p>
    <w:p w:rsidR="00764C21" w:rsidRPr="008B7E8A" w:rsidRDefault="009B7575" w:rsidP="001F7331">
      <w:pPr>
        <w:spacing w:after="0" w:line="480" w:lineRule="auto"/>
        <w:ind w:firstLine="708"/>
        <w:rPr>
          <w:rFonts w:ascii="Times New Roman" w:hAnsi="Times New Roman"/>
          <w:sz w:val="24"/>
        </w:rPr>
      </w:pPr>
      <w:r w:rsidRPr="008B7E8A">
        <w:rPr>
          <w:rFonts w:ascii="Times New Roman" w:hAnsi="Times New Roman"/>
          <w:sz w:val="24"/>
        </w:rPr>
        <w:t>The results demonstrated that the decision to engage in joint action or individual action systematically depended on the ratio between plank length and the groups’ joint arm-span. Moreover, the transition from individual action to joint action followed the same dynamic principles as the transition from uni-manual to bimanual action in individual plan lifting (Richardson et al., 2007, Experiment 2). Importantly, participants with a longer arm</w:t>
      </w:r>
      <w:r w:rsidR="00AB77D9" w:rsidRPr="008B7E8A">
        <w:rPr>
          <w:rFonts w:ascii="Times New Roman" w:hAnsi="Times New Roman"/>
          <w:sz w:val="24"/>
        </w:rPr>
        <w:t xml:space="preserve"> </w:t>
      </w:r>
      <w:r w:rsidRPr="008B7E8A">
        <w:rPr>
          <w:rFonts w:ascii="Times New Roman" w:hAnsi="Times New Roman"/>
          <w:sz w:val="24"/>
        </w:rPr>
        <w:t>span took into account the shorter arm</w:t>
      </w:r>
      <w:r w:rsidR="00AB77D9" w:rsidRPr="008B7E8A">
        <w:rPr>
          <w:rFonts w:ascii="Times New Roman" w:hAnsi="Times New Roman"/>
          <w:sz w:val="24"/>
        </w:rPr>
        <w:t xml:space="preserve"> </w:t>
      </w:r>
      <w:r w:rsidRPr="008B7E8A">
        <w:rPr>
          <w:rFonts w:ascii="Times New Roman" w:hAnsi="Times New Roman"/>
          <w:sz w:val="24"/>
        </w:rPr>
        <w:t xml:space="preserve">span </w:t>
      </w:r>
      <w:r w:rsidR="00005757" w:rsidRPr="008B7E8A">
        <w:rPr>
          <w:rFonts w:ascii="Times New Roman" w:hAnsi="Times New Roman"/>
          <w:sz w:val="24"/>
        </w:rPr>
        <w:t>of their partner by choosing joint action more frequently than predicted by their individual arm</w:t>
      </w:r>
      <w:r w:rsidR="00AB77D9" w:rsidRPr="008B7E8A">
        <w:rPr>
          <w:rFonts w:ascii="Times New Roman" w:hAnsi="Times New Roman"/>
          <w:sz w:val="24"/>
        </w:rPr>
        <w:t xml:space="preserve"> </w:t>
      </w:r>
      <w:r w:rsidR="00005757" w:rsidRPr="008B7E8A">
        <w:rPr>
          <w:rFonts w:ascii="Times New Roman" w:hAnsi="Times New Roman"/>
          <w:sz w:val="24"/>
        </w:rPr>
        <w:t>span. Thus the results provide clear evidence that affordances play an important role in deciding whether to perform a joint action or an in</w:t>
      </w:r>
      <w:r w:rsidR="00AB77D9" w:rsidRPr="008B7E8A">
        <w:rPr>
          <w:rFonts w:ascii="Times New Roman" w:hAnsi="Times New Roman"/>
          <w:sz w:val="24"/>
        </w:rPr>
        <w:t>dividual action with an object.</w:t>
      </w:r>
    </w:p>
    <w:p w:rsidR="001F7331" w:rsidRDefault="001F7331" w:rsidP="001F7331">
      <w:pPr>
        <w:spacing w:after="0" w:line="480" w:lineRule="auto"/>
        <w:ind w:firstLine="708"/>
        <w:rPr>
          <w:rFonts w:ascii="Times New Roman" w:hAnsi="Times New Roman"/>
          <w:sz w:val="24"/>
        </w:rPr>
      </w:pPr>
      <w:r>
        <w:rPr>
          <w:rFonts w:ascii="Times New Roman" w:hAnsi="Times New Roman"/>
          <w:sz w:val="24"/>
        </w:rPr>
        <w:t>A</w:t>
      </w:r>
      <w:r w:rsidR="00005757" w:rsidRPr="008B7E8A">
        <w:rPr>
          <w:rFonts w:ascii="Times New Roman" w:hAnsi="Times New Roman"/>
          <w:sz w:val="24"/>
        </w:rPr>
        <w:t xml:space="preserve"> study by </w:t>
      </w:r>
      <w:r w:rsidR="0038153C" w:rsidRPr="008B7E8A">
        <w:rPr>
          <w:rFonts w:ascii="Times New Roman" w:hAnsi="Times New Roman"/>
          <w:sz w:val="24"/>
        </w:rPr>
        <w:t xml:space="preserve">Mottet </w:t>
      </w:r>
      <w:r w:rsidR="00005757" w:rsidRPr="008B7E8A">
        <w:rPr>
          <w:rFonts w:ascii="Times New Roman" w:hAnsi="Times New Roman"/>
          <w:sz w:val="24"/>
        </w:rPr>
        <w:t>and colleagues</w:t>
      </w:r>
      <w:r w:rsidR="0038153C" w:rsidRPr="008B7E8A">
        <w:rPr>
          <w:rFonts w:ascii="Times New Roman" w:hAnsi="Times New Roman"/>
          <w:sz w:val="24"/>
        </w:rPr>
        <w:t xml:space="preserve"> </w:t>
      </w:r>
      <w:r w:rsidR="00005757" w:rsidRPr="008B7E8A">
        <w:rPr>
          <w:rFonts w:ascii="Times New Roman" w:hAnsi="Times New Roman"/>
          <w:sz w:val="24"/>
        </w:rPr>
        <w:t>(</w:t>
      </w:r>
      <w:r w:rsidR="0038153C" w:rsidRPr="008B7E8A">
        <w:rPr>
          <w:rFonts w:ascii="Times New Roman" w:hAnsi="Times New Roman"/>
          <w:sz w:val="24"/>
        </w:rPr>
        <w:t>2001</w:t>
      </w:r>
      <w:r w:rsidR="00D07F23" w:rsidRPr="008B7E8A">
        <w:rPr>
          <w:rFonts w:ascii="Times New Roman" w:hAnsi="Times New Roman"/>
          <w:sz w:val="24"/>
        </w:rPr>
        <w:t>, Experiment 2</w:t>
      </w:r>
      <w:r w:rsidR="00005757" w:rsidRPr="008B7E8A">
        <w:rPr>
          <w:rFonts w:ascii="Times New Roman" w:hAnsi="Times New Roman"/>
          <w:sz w:val="24"/>
        </w:rPr>
        <w:t>)</w:t>
      </w:r>
      <w:r w:rsidR="006F7796" w:rsidRPr="008B7E8A">
        <w:rPr>
          <w:rFonts w:ascii="Times New Roman" w:hAnsi="Times New Roman"/>
          <w:sz w:val="24"/>
        </w:rPr>
        <w:t xml:space="preserve"> provide</w:t>
      </w:r>
      <w:r w:rsidR="00005757" w:rsidRPr="008B7E8A">
        <w:rPr>
          <w:rFonts w:ascii="Times New Roman" w:hAnsi="Times New Roman"/>
          <w:sz w:val="24"/>
        </w:rPr>
        <w:t>s</w:t>
      </w:r>
      <w:r w:rsidR="006F7796" w:rsidRPr="008B7E8A">
        <w:rPr>
          <w:rFonts w:ascii="Times New Roman" w:hAnsi="Times New Roman"/>
          <w:sz w:val="24"/>
        </w:rPr>
        <w:t xml:space="preserve"> </w:t>
      </w:r>
      <w:r w:rsidR="00005757" w:rsidRPr="008B7E8A">
        <w:rPr>
          <w:rFonts w:ascii="Times New Roman" w:hAnsi="Times New Roman"/>
          <w:sz w:val="24"/>
        </w:rPr>
        <w:t xml:space="preserve">a </w:t>
      </w:r>
      <w:r w:rsidR="006F7796" w:rsidRPr="008B7E8A">
        <w:rPr>
          <w:rFonts w:ascii="Times New Roman" w:hAnsi="Times New Roman"/>
          <w:sz w:val="24"/>
        </w:rPr>
        <w:t xml:space="preserve">further indication that </w:t>
      </w:r>
      <w:r w:rsidR="00031965" w:rsidRPr="008B7E8A">
        <w:rPr>
          <w:rFonts w:ascii="Times New Roman" w:hAnsi="Times New Roman"/>
          <w:sz w:val="24"/>
        </w:rPr>
        <w:t xml:space="preserve">joint </w:t>
      </w:r>
      <w:r w:rsidR="00E53602" w:rsidRPr="008B7E8A">
        <w:rPr>
          <w:rFonts w:ascii="Times New Roman" w:hAnsi="Times New Roman"/>
          <w:sz w:val="24"/>
        </w:rPr>
        <w:t xml:space="preserve">action </w:t>
      </w:r>
      <w:r w:rsidR="00031965" w:rsidRPr="008B7E8A">
        <w:rPr>
          <w:rFonts w:ascii="Times New Roman" w:hAnsi="Times New Roman"/>
          <w:sz w:val="24"/>
        </w:rPr>
        <w:t>capabilities</w:t>
      </w:r>
      <w:r w:rsidR="00AC6E36" w:rsidRPr="008B7E8A">
        <w:rPr>
          <w:rFonts w:ascii="Times New Roman" w:hAnsi="Times New Roman"/>
          <w:sz w:val="24"/>
        </w:rPr>
        <w:t xml:space="preserve"> determine how individuals act in particular task environments</w:t>
      </w:r>
      <w:r w:rsidR="00031965" w:rsidRPr="008B7E8A">
        <w:rPr>
          <w:rFonts w:ascii="Times New Roman" w:hAnsi="Times New Roman"/>
          <w:sz w:val="24"/>
        </w:rPr>
        <w:t xml:space="preserve">. </w:t>
      </w:r>
      <w:r w:rsidR="00D07F23" w:rsidRPr="008B7E8A">
        <w:rPr>
          <w:rFonts w:ascii="Times New Roman" w:hAnsi="Times New Roman"/>
          <w:sz w:val="24"/>
        </w:rPr>
        <w:t>Mottet and colleagues</w:t>
      </w:r>
      <w:r w:rsidR="00A142EF" w:rsidRPr="008B7E8A">
        <w:rPr>
          <w:rFonts w:ascii="Times New Roman" w:hAnsi="Times New Roman"/>
          <w:sz w:val="24"/>
        </w:rPr>
        <w:t xml:space="preserve"> asked participants to jointly perform </w:t>
      </w:r>
      <w:r w:rsidR="00D07F23" w:rsidRPr="008B7E8A">
        <w:rPr>
          <w:rFonts w:ascii="Times New Roman" w:hAnsi="Times New Roman"/>
          <w:sz w:val="24"/>
        </w:rPr>
        <w:t>rhythmical movements as fast as possible. One person moved a pointer in order to move between two targets that varied in size and were separated by different distances. The other person could move the targets making the task easier for the person moving the pointer. The results showed that the combined movements of both persons followed Fitts’s law</w:t>
      </w:r>
      <w:r w:rsidR="007B6C0A" w:rsidRPr="008B7E8A">
        <w:rPr>
          <w:rFonts w:ascii="Times New Roman" w:hAnsi="Times New Roman"/>
          <w:sz w:val="24"/>
        </w:rPr>
        <w:t xml:space="preserve"> just as when one person performed the whole task bimanually. Fitts’s</w:t>
      </w:r>
      <w:r w:rsidR="00D07F23" w:rsidRPr="008B7E8A">
        <w:rPr>
          <w:rFonts w:ascii="Times New Roman" w:hAnsi="Times New Roman"/>
          <w:sz w:val="24"/>
        </w:rPr>
        <w:t xml:space="preserve"> law predicts quantitatively </w:t>
      </w:r>
      <w:r w:rsidR="007B6C0A" w:rsidRPr="008B7E8A">
        <w:rPr>
          <w:rFonts w:ascii="Times New Roman" w:hAnsi="Times New Roman"/>
          <w:sz w:val="24"/>
        </w:rPr>
        <w:t>the extent to which increases in</w:t>
      </w:r>
      <w:r w:rsidR="00D07F23" w:rsidRPr="008B7E8A">
        <w:rPr>
          <w:rFonts w:ascii="Times New Roman" w:hAnsi="Times New Roman"/>
          <w:sz w:val="24"/>
        </w:rPr>
        <w:t xml:space="preserve"> target size</w:t>
      </w:r>
      <w:r w:rsidR="007B6C0A" w:rsidRPr="008B7E8A">
        <w:rPr>
          <w:rFonts w:ascii="Times New Roman" w:hAnsi="Times New Roman"/>
          <w:sz w:val="24"/>
        </w:rPr>
        <w:t xml:space="preserve"> and decreases in</w:t>
      </w:r>
      <w:r w:rsidR="00D07F23" w:rsidRPr="008B7E8A">
        <w:rPr>
          <w:rFonts w:ascii="Times New Roman" w:hAnsi="Times New Roman"/>
          <w:sz w:val="24"/>
        </w:rPr>
        <w:t xml:space="preserve"> movement amplitude (distance between targets) </w:t>
      </w:r>
      <w:r w:rsidR="007B6C0A" w:rsidRPr="008B7E8A">
        <w:rPr>
          <w:rFonts w:ascii="Times New Roman" w:hAnsi="Times New Roman"/>
          <w:sz w:val="24"/>
        </w:rPr>
        <w:t>allow for faster movements between two targets. Thus Mottet and colleagues’ study provides evidence that</w:t>
      </w:r>
      <w:r w:rsidR="00E53602" w:rsidRPr="008B7E8A">
        <w:rPr>
          <w:rFonts w:ascii="Times New Roman" w:hAnsi="Times New Roman"/>
          <w:sz w:val="24"/>
        </w:rPr>
        <w:t xml:space="preserve"> actors can jointly optimize performance to particular</w:t>
      </w:r>
      <w:r w:rsidR="007B6C0A" w:rsidRPr="008B7E8A">
        <w:rPr>
          <w:rFonts w:ascii="Times New Roman" w:hAnsi="Times New Roman"/>
          <w:sz w:val="24"/>
        </w:rPr>
        <w:t xml:space="preserve"> object size</w:t>
      </w:r>
      <w:r w:rsidR="00E53602" w:rsidRPr="008B7E8A">
        <w:rPr>
          <w:rFonts w:ascii="Times New Roman" w:hAnsi="Times New Roman"/>
          <w:sz w:val="24"/>
        </w:rPr>
        <w:t>s</w:t>
      </w:r>
      <w:r w:rsidR="007B6C0A" w:rsidRPr="008B7E8A">
        <w:rPr>
          <w:rFonts w:ascii="Times New Roman" w:hAnsi="Times New Roman"/>
          <w:sz w:val="24"/>
        </w:rPr>
        <w:t xml:space="preserve"> and </w:t>
      </w:r>
      <w:r w:rsidR="00E53602" w:rsidRPr="008B7E8A">
        <w:rPr>
          <w:rFonts w:ascii="Times New Roman" w:hAnsi="Times New Roman"/>
          <w:sz w:val="24"/>
        </w:rPr>
        <w:t xml:space="preserve">particular </w:t>
      </w:r>
      <w:r w:rsidR="007B6C0A" w:rsidRPr="008B7E8A">
        <w:rPr>
          <w:rFonts w:ascii="Times New Roman" w:hAnsi="Times New Roman"/>
          <w:sz w:val="24"/>
        </w:rPr>
        <w:t>distance</w:t>
      </w:r>
      <w:r w:rsidR="00E53602" w:rsidRPr="008B7E8A">
        <w:rPr>
          <w:rFonts w:ascii="Times New Roman" w:hAnsi="Times New Roman"/>
          <w:sz w:val="24"/>
        </w:rPr>
        <w:t>s between objects.</w:t>
      </w:r>
    </w:p>
    <w:p w:rsidR="0038153C" w:rsidRPr="008B7E8A" w:rsidRDefault="0038153C" w:rsidP="001F7331">
      <w:pPr>
        <w:spacing w:after="0" w:line="480" w:lineRule="auto"/>
        <w:ind w:firstLine="708"/>
        <w:rPr>
          <w:rFonts w:ascii="Times New Roman" w:hAnsi="Times New Roman"/>
          <w:sz w:val="24"/>
        </w:rPr>
      </w:pPr>
    </w:p>
    <w:p w:rsidR="00503AFB" w:rsidRPr="001F7331" w:rsidRDefault="00266557" w:rsidP="008B7E8A">
      <w:pPr>
        <w:rPr>
          <w:rFonts w:ascii="Times New Roman" w:hAnsi="Times New Roman"/>
          <w:i/>
          <w:sz w:val="24"/>
        </w:rPr>
      </w:pPr>
      <w:r>
        <w:rPr>
          <w:rFonts w:ascii="Times New Roman" w:hAnsi="Times New Roman"/>
          <w:i/>
          <w:sz w:val="24"/>
        </w:rPr>
        <w:t>Synergy of</w:t>
      </w:r>
      <w:r w:rsidR="00AC1F1C" w:rsidRPr="001F7331">
        <w:rPr>
          <w:rFonts w:ascii="Times New Roman" w:hAnsi="Times New Roman"/>
          <w:i/>
          <w:sz w:val="24"/>
        </w:rPr>
        <w:t xml:space="preserve"> Planning and Perception-Action M</w:t>
      </w:r>
      <w:r w:rsidR="00AE2CD3" w:rsidRPr="001F7331">
        <w:rPr>
          <w:rFonts w:ascii="Times New Roman" w:hAnsi="Times New Roman"/>
          <w:i/>
          <w:sz w:val="24"/>
        </w:rPr>
        <w:t>atching</w:t>
      </w:r>
    </w:p>
    <w:p w:rsidR="002B30C6" w:rsidRPr="008B7E8A" w:rsidRDefault="002B30C6" w:rsidP="001F7331">
      <w:pPr>
        <w:spacing w:after="0" w:line="480" w:lineRule="auto"/>
        <w:rPr>
          <w:rFonts w:ascii="Times New Roman" w:hAnsi="Times New Roman"/>
          <w:sz w:val="24"/>
        </w:rPr>
      </w:pPr>
      <w:r w:rsidRPr="008B7E8A">
        <w:rPr>
          <w:rFonts w:ascii="Times New Roman" w:hAnsi="Times New Roman"/>
          <w:sz w:val="24"/>
        </w:rPr>
        <w:t xml:space="preserve">Like entrainment, perception-action matching </w:t>
      </w:r>
      <w:r w:rsidR="00D61DF8" w:rsidRPr="008B7E8A">
        <w:rPr>
          <w:rFonts w:ascii="Times New Roman" w:hAnsi="Times New Roman"/>
          <w:sz w:val="24"/>
        </w:rPr>
        <w:t>might appear</w:t>
      </w:r>
      <w:r w:rsidRPr="008B7E8A">
        <w:rPr>
          <w:rFonts w:ascii="Times New Roman" w:hAnsi="Times New Roman"/>
          <w:sz w:val="24"/>
        </w:rPr>
        <w:t xml:space="preserve"> </w:t>
      </w:r>
      <w:r w:rsidR="00B77247" w:rsidRPr="008B7E8A">
        <w:rPr>
          <w:rFonts w:ascii="Times New Roman" w:hAnsi="Times New Roman"/>
          <w:sz w:val="24"/>
        </w:rPr>
        <w:t>as</w:t>
      </w:r>
      <w:r w:rsidRPr="008B7E8A">
        <w:rPr>
          <w:rFonts w:ascii="Times New Roman" w:hAnsi="Times New Roman"/>
          <w:sz w:val="24"/>
        </w:rPr>
        <w:t xml:space="preserve"> a low-level process operating largely independent</w:t>
      </w:r>
      <w:r w:rsidR="00103AC4" w:rsidRPr="008B7E8A">
        <w:rPr>
          <w:rFonts w:ascii="Times New Roman" w:hAnsi="Times New Roman"/>
          <w:sz w:val="24"/>
        </w:rPr>
        <w:t>ly</w:t>
      </w:r>
      <w:r w:rsidRPr="008B7E8A">
        <w:rPr>
          <w:rFonts w:ascii="Times New Roman" w:hAnsi="Times New Roman"/>
          <w:sz w:val="24"/>
        </w:rPr>
        <w:t xml:space="preserve"> of planned coordination. </w:t>
      </w:r>
      <w:r w:rsidR="001E0EE7" w:rsidRPr="008B7E8A">
        <w:rPr>
          <w:rFonts w:ascii="Times New Roman" w:hAnsi="Times New Roman"/>
          <w:sz w:val="24"/>
        </w:rPr>
        <w:t>However, the control of perception-action matching processes is crucial for planned coordination where actors need to perform different actions. T</w:t>
      </w:r>
      <w:r w:rsidRPr="008B7E8A">
        <w:rPr>
          <w:rFonts w:ascii="Times New Roman" w:hAnsi="Times New Roman"/>
          <w:sz w:val="24"/>
        </w:rPr>
        <w:t xml:space="preserve">here is substantial evidence that </w:t>
      </w:r>
      <w:r w:rsidR="00103AC4" w:rsidRPr="008B7E8A">
        <w:rPr>
          <w:rFonts w:ascii="Times New Roman" w:hAnsi="Times New Roman"/>
          <w:sz w:val="24"/>
        </w:rPr>
        <w:t xml:space="preserve">higher-level </w:t>
      </w:r>
      <w:r w:rsidRPr="008B7E8A">
        <w:rPr>
          <w:rFonts w:ascii="Times New Roman" w:hAnsi="Times New Roman"/>
          <w:sz w:val="24"/>
        </w:rPr>
        <w:t>planning processes modul</w:t>
      </w:r>
      <w:r w:rsidR="00B9277B" w:rsidRPr="008B7E8A">
        <w:rPr>
          <w:rFonts w:ascii="Times New Roman" w:hAnsi="Times New Roman"/>
          <w:sz w:val="24"/>
        </w:rPr>
        <w:t xml:space="preserve">ate the matching of perceived actions onto the observer’s action repertoire. </w:t>
      </w:r>
      <w:r w:rsidR="007F273F" w:rsidRPr="008B7E8A">
        <w:rPr>
          <w:rFonts w:ascii="Times New Roman" w:hAnsi="Times New Roman"/>
          <w:sz w:val="24"/>
        </w:rPr>
        <w:t xml:space="preserve">Attributing particular intentions to an actor can extinguish the tendency to mimic perceived movements and </w:t>
      </w:r>
      <w:r w:rsidR="001E0EE7" w:rsidRPr="008B7E8A">
        <w:rPr>
          <w:rFonts w:ascii="Times New Roman" w:hAnsi="Times New Roman"/>
          <w:sz w:val="24"/>
        </w:rPr>
        <w:t xml:space="preserve">can </w:t>
      </w:r>
      <w:r w:rsidR="007F273F" w:rsidRPr="008B7E8A">
        <w:rPr>
          <w:rFonts w:ascii="Times New Roman" w:hAnsi="Times New Roman"/>
          <w:sz w:val="24"/>
        </w:rPr>
        <w:t>trigger the activation of compensat</w:t>
      </w:r>
      <w:r w:rsidR="001E0EE7" w:rsidRPr="008B7E8A">
        <w:rPr>
          <w:rFonts w:ascii="Times New Roman" w:hAnsi="Times New Roman"/>
          <w:sz w:val="24"/>
        </w:rPr>
        <w:t>ory or complementary movements.</w:t>
      </w:r>
    </w:p>
    <w:p w:rsidR="007F273F" w:rsidRPr="008B7E8A" w:rsidRDefault="00215A90" w:rsidP="001F7331">
      <w:pPr>
        <w:spacing w:after="0" w:line="480" w:lineRule="auto"/>
        <w:ind w:firstLine="708"/>
        <w:rPr>
          <w:rFonts w:ascii="Times New Roman" w:hAnsi="Times New Roman"/>
          <w:sz w:val="24"/>
        </w:rPr>
      </w:pPr>
      <w:r>
        <w:rPr>
          <w:rFonts w:ascii="Times New Roman" w:hAnsi="Times New Roman"/>
          <w:sz w:val="24"/>
        </w:rPr>
        <w:t xml:space="preserve">Liepelt, von Cramon, and Brass (2008) </w:t>
      </w:r>
      <w:r w:rsidR="007F273F" w:rsidRPr="008B7E8A">
        <w:rPr>
          <w:rFonts w:ascii="Times New Roman" w:hAnsi="Times New Roman"/>
          <w:sz w:val="24"/>
        </w:rPr>
        <w:t>showed that the intentions observers attribute to an actor modul</w:t>
      </w:r>
      <w:r>
        <w:rPr>
          <w:rFonts w:ascii="Times New Roman" w:hAnsi="Times New Roman"/>
          <w:sz w:val="24"/>
        </w:rPr>
        <w:t>ate perception-action matching</w:t>
      </w:r>
      <w:r w:rsidR="007F273F" w:rsidRPr="008B7E8A">
        <w:rPr>
          <w:rFonts w:ascii="Times New Roman" w:hAnsi="Times New Roman"/>
          <w:sz w:val="24"/>
        </w:rPr>
        <w:t>. Participants were instructed to lift either the index finger or the middle finger in response to a number that was presented between the index and middle finger of a picture of a hand. The index or the middle finger of the perceived hand moved up as the number appeared resulting in a congruency effect (slower responses when the finger to be raised in response to the number did no correspond to the perceived finger movement). The key manipulation was whether very small micro-movements of the fingers occurred when a metal clamp restricted the fingers of the perceived hand, or without the clamp, so that the actor was free to move but only performed tiny finger movements anyway. The same movement kinematics led to a larger congruency effect when the fingers of the perceived hand were clamped, giving the impression that the actor was trying hard to move despite her fingers being restricted. Thus, the effect of action perception on action execution changed as a function of the intention attributed to the actor.</w:t>
      </w:r>
    </w:p>
    <w:p w:rsidR="007F273F" w:rsidRPr="008B7E8A" w:rsidRDefault="007F273F" w:rsidP="001F7331">
      <w:pPr>
        <w:spacing w:after="0" w:line="480" w:lineRule="auto"/>
        <w:ind w:firstLine="708"/>
        <w:rPr>
          <w:rFonts w:ascii="Times New Roman" w:hAnsi="Times New Roman"/>
          <w:sz w:val="24"/>
        </w:rPr>
      </w:pPr>
      <w:r w:rsidRPr="008B7E8A">
        <w:rPr>
          <w:rFonts w:ascii="Times New Roman" w:hAnsi="Times New Roman"/>
          <w:sz w:val="24"/>
        </w:rPr>
        <w:t>The role of intention attribution is also demonstrated clearly</w:t>
      </w:r>
      <w:r w:rsidRPr="008B7E8A">
        <w:rPr>
          <w:rFonts w:ascii="Times New Roman" w:hAnsi="Times New Roman"/>
          <w:color w:val="0000FF"/>
          <w:sz w:val="24"/>
        </w:rPr>
        <w:t xml:space="preserve"> </w:t>
      </w:r>
      <w:r w:rsidRPr="008B7E8A">
        <w:rPr>
          <w:rFonts w:ascii="Times New Roman" w:hAnsi="Times New Roman"/>
          <w:sz w:val="24"/>
        </w:rPr>
        <w:t>by the finding that the same kinematics create more or less interference</w:t>
      </w:r>
      <w:r w:rsidRPr="008B7E8A">
        <w:rPr>
          <w:rFonts w:ascii="Times New Roman" w:hAnsi="Times New Roman"/>
          <w:color w:val="0000FF"/>
          <w:sz w:val="24"/>
        </w:rPr>
        <w:t xml:space="preserve"> </w:t>
      </w:r>
      <w:r w:rsidRPr="008B7E8A">
        <w:rPr>
          <w:rFonts w:ascii="Times New Roman" w:hAnsi="Times New Roman"/>
          <w:sz w:val="24"/>
        </w:rPr>
        <w:t xml:space="preserve">with action execution depending on whether people believe that the movement of a dot reflects human motion or </w:t>
      </w:r>
      <w:r w:rsidR="007763C9" w:rsidRPr="008B7E8A">
        <w:rPr>
          <w:rFonts w:ascii="Times New Roman" w:hAnsi="Times New Roman"/>
          <w:sz w:val="24"/>
        </w:rPr>
        <w:t>is generated by a computer (Stan</w:t>
      </w:r>
      <w:r w:rsidRPr="008B7E8A">
        <w:rPr>
          <w:rFonts w:ascii="Times New Roman" w:hAnsi="Times New Roman"/>
          <w:sz w:val="24"/>
        </w:rPr>
        <w:t>ley, Gowen, &amp; Miall, 2007). In an adapted version of the paradigm developed by Kilner et al. (2003), participants performed horizontal or vertical arm movements in time with a dot moving horizontally or vertically. The perceived dot motion interfered with participants’ movements when they were told that a person generated the dot motion, but not when they were told that a computer generated the dot motion, regardless of whether the dot actually moved in a biological or non-biological way.</w:t>
      </w:r>
    </w:p>
    <w:p w:rsidR="002B30C6" w:rsidRPr="008B7E8A" w:rsidRDefault="00D61DF8" w:rsidP="001F7331">
      <w:pPr>
        <w:spacing w:after="0" w:line="480" w:lineRule="auto"/>
        <w:ind w:firstLine="708"/>
        <w:rPr>
          <w:rFonts w:ascii="Times New Roman" w:hAnsi="Times New Roman"/>
          <w:sz w:val="24"/>
        </w:rPr>
      </w:pPr>
      <w:r w:rsidRPr="008B7E8A">
        <w:rPr>
          <w:rFonts w:ascii="Times New Roman" w:hAnsi="Times New Roman"/>
          <w:sz w:val="24"/>
        </w:rPr>
        <w:t>Experiments</w:t>
      </w:r>
      <w:r w:rsidR="007373C0" w:rsidRPr="008B7E8A">
        <w:rPr>
          <w:rFonts w:ascii="Times New Roman" w:hAnsi="Times New Roman"/>
          <w:sz w:val="24"/>
        </w:rPr>
        <w:t xml:space="preserve"> on ideo</w:t>
      </w:r>
      <w:r w:rsidR="001E0EE7" w:rsidRPr="008B7E8A">
        <w:rPr>
          <w:rFonts w:ascii="Times New Roman" w:hAnsi="Times New Roman"/>
          <w:sz w:val="24"/>
        </w:rPr>
        <w:t>-</w:t>
      </w:r>
      <w:r w:rsidR="007373C0" w:rsidRPr="008B7E8A">
        <w:rPr>
          <w:rFonts w:ascii="Times New Roman" w:hAnsi="Times New Roman"/>
          <w:sz w:val="24"/>
        </w:rPr>
        <w:t xml:space="preserve">motor movements </w:t>
      </w:r>
      <w:r w:rsidRPr="008B7E8A">
        <w:rPr>
          <w:rFonts w:ascii="Times New Roman" w:hAnsi="Times New Roman"/>
          <w:sz w:val="24"/>
        </w:rPr>
        <w:t>demonstrate</w:t>
      </w:r>
      <w:r w:rsidR="007373C0" w:rsidRPr="008B7E8A">
        <w:rPr>
          <w:rFonts w:ascii="Times New Roman" w:hAnsi="Times New Roman"/>
          <w:sz w:val="24"/>
        </w:rPr>
        <w:t xml:space="preserve"> that </w:t>
      </w:r>
      <w:r w:rsidR="001E0EE7" w:rsidRPr="008B7E8A">
        <w:rPr>
          <w:rFonts w:ascii="Times New Roman" w:hAnsi="Times New Roman"/>
          <w:sz w:val="24"/>
        </w:rPr>
        <w:t xml:space="preserve">instead of </w:t>
      </w:r>
      <w:r w:rsidR="007373C0" w:rsidRPr="008B7E8A">
        <w:rPr>
          <w:rFonts w:ascii="Times New Roman" w:hAnsi="Times New Roman"/>
          <w:sz w:val="24"/>
        </w:rPr>
        <w:t>mimic</w:t>
      </w:r>
      <w:r w:rsidR="001E0EE7" w:rsidRPr="008B7E8A">
        <w:rPr>
          <w:rFonts w:ascii="Times New Roman" w:hAnsi="Times New Roman"/>
          <w:sz w:val="24"/>
        </w:rPr>
        <w:t>king</w:t>
      </w:r>
      <w:r w:rsidR="007373C0" w:rsidRPr="008B7E8A">
        <w:rPr>
          <w:rFonts w:ascii="Times New Roman" w:hAnsi="Times New Roman"/>
          <w:sz w:val="24"/>
        </w:rPr>
        <w:t xml:space="preserve"> perceived actions </w:t>
      </w:r>
      <w:r w:rsidR="001E0EE7" w:rsidRPr="008B7E8A">
        <w:rPr>
          <w:rFonts w:ascii="Times New Roman" w:hAnsi="Times New Roman"/>
          <w:sz w:val="24"/>
        </w:rPr>
        <w:t>people</w:t>
      </w:r>
      <w:r w:rsidR="00880A62" w:rsidRPr="008B7E8A">
        <w:rPr>
          <w:rFonts w:ascii="Times New Roman" w:hAnsi="Times New Roman"/>
          <w:sz w:val="24"/>
        </w:rPr>
        <w:t xml:space="preserve"> tend to make involuntary compensatory movements </w:t>
      </w:r>
      <w:r w:rsidR="007373C0" w:rsidRPr="008B7E8A">
        <w:rPr>
          <w:rFonts w:ascii="Times New Roman" w:hAnsi="Times New Roman"/>
          <w:sz w:val="24"/>
        </w:rPr>
        <w:t xml:space="preserve">when they </w:t>
      </w:r>
      <w:r w:rsidR="00880A62" w:rsidRPr="008B7E8A">
        <w:rPr>
          <w:rFonts w:ascii="Times New Roman" w:hAnsi="Times New Roman"/>
          <w:sz w:val="24"/>
        </w:rPr>
        <w:t>observe</w:t>
      </w:r>
      <w:r w:rsidR="007373C0" w:rsidRPr="008B7E8A">
        <w:rPr>
          <w:rFonts w:ascii="Times New Roman" w:hAnsi="Times New Roman"/>
          <w:sz w:val="24"/>
        </w:rPr>
        <w:t xml:space="preserve"> actions </w:t>
      </w:r>
      <w:r w:rsidR="00880A62" w:rsidRPr="008B7E8A">
        <w:rPr>
          <w:rFonts w:ascii="Times New Roman" w:hAnsi="Times New Roman"/>
          <w:sz w:val="24"/>
        </w:rPr>
        <w:t xml:space="preserve">that </w:t>
      </w:r>
      <w:r w:rsidR="007373C0" w:rsidRPr="008B7E8A">
        <w:rPr>
          <w:rFonts w:ascii="Times New Roman" w:hAnsi="Times New Roman"/>
          <w:sz w:val="24"/>
        </w:rPr>
        <w:t>are not in line with the</w:t>
      </w:r>
      <w:r w:rsidR="00CE5209">
        <w:rPr>
          <w:rFonts w:ascii="Times New Roman" w:hAnsi="Times New Roman"/>
          <w:sz w:val="24"/>
        </w:rPr>
        <w:t>ir own or an observed</w:t>
      </w:r>
      <w:r w:rsidR="007373C0" w:rsidRPr="008B7E8A">
        <w:rPr>
          <w:rFonts w:ascii="Times New Roman" w:hAnsi="Times New Roman"/>
          <w:sz w:val="24"/>
        </w:rPr>
        <w:t xml:space="preserve"> actor’s inten</w:t>
      </w:r>
      <w:r w:rsidR="00880A62" w:rsidRPr="008B7E8A">
        <w:rPr>
          <w:rFonts w:ascii="Times New Roman" w:hAnsi="Times New Roman"/>
          <w:sz w:val="24"/>
        </w:rPr>
        <w:t xml:space="preserve">tions (De Maeght &amp; Prinz, 2004; </w:t>
      </w:r>
      <w:r w:rsidR="007763C9" w:rsidRPr="008B7E8A">
        <w:rPr>
          <w:rFonts w:ascii="Times New Roman" w:hAnsi="Times New Roman"/>
          <w:sz w:val="24"/>
        </w:rPr>
        <w:t xml:space="preserve">Haeberle, Schuetz-Bosbach, Laboissiere, &amp; Prinz, 2008; </w:t>
      </w:r>
      <w:r w:rsidR="00CE5209">
        <w:rPr>
          <w:rFonts w:ascii="Times New Roman" w:hAnsi="Times New Roman"/>
          <w:sz w:val="24"/>
        </w:rPr>
        <w:t xml:space="preserve">Knuf, Aschersleben, &amp; Prinz, 2001; </w:t>
      </w:r>
      <w:r w:rsidR="00880A62" w:rsidRPr="008B7E8A">
        <w:rPr>
          <w:rFonts w:ascii="Times New Roman" w:hAnsi="Times New Roman"/>
          <w:sz w:val="24"/>
        </w:rPr>
        <w:t>Sebanz &amp; Shiffrar, 2007)</w:t>
      </w:r>
      <w:r w:rsidR="007373C0" w:rsidRPr="008B7E8A">
        <w:rPr>
          <w:rFonts w:ascii="Times New Roman" w:hAnsi="Times New Roman"/>
          <w:sz w:val="24"/>
        </w:rPr>
        <w:t xml:space="preserve">. </w:t>
      </w:r>
      <w:r w:rsidR="00880A62" w:rsidRPr="008B7E8A">
        <w:rPr>
          <w:rFonts w:ascii="Times New Roman" w:hAnsi="Times New Roman"/>
          <w:sz w:val="24"/>
        </w:rPr>
        <w:t xml:space="preserve">For instance, participants tracking a ball moving towards a goal on a computer screen moved left when the ball steered too far to the right (De Maeght &amp; </w:t>
      </w:r>
      <w:r w:rsidRPr="008B7E8A">
        <w:rPr>
          <w:rFonts w:ascii="Times New Roman" w:hAnsi="Times New Roman"/>
          <w:sz w:val="24"/>
        </w:rPr>
        <w:t>Prinz, 2004), even though they had no control over the ball movement</w:t>
      </w:r>
      <w:r w:rsidR="00880A62" w:rsidRPr="008B7E8A">
        <w:rPr>
          <w:rFonts w:ascii="Times New Roman" w:hAnsi="Times New Roman"/>
          <w:sz w:val="24"/>
        </w:rPr>
        <w:t xml:space="preserve">. </w:t>
      </w:r>
      <w:bookmarkStart w:id="208" w:name="OLE_LINK21"/>
      <w:r w:rsidR="00880A62" w:rsidRPr="008B7E8A">
        <w:rPr>
          <w:rFonts w:ascii="Times New Roman" w:hAnsi="Times New Roman"/>
          <w:sz w:val="24"/>
        </w:rPr>
        <w:t xml:space="preserve">Sebanz and Shiffrar (2007) </w:t>
      </w:r>
      <w:bookmarkEnd w:id="208"/>
      <w:r w:rsidR="00880A62" w:rsidRPr="008B7E8A">
        <w:rPr>
          <w:rFonts w:ascii="Times New Roman" w:hAnsi="Times New Roman"/>
          <w:sz w:val="24"/>
        </w:rPr>
        <w:t xml:space="preserve">measured participants’ body </w:t>
      </w:r>
      <w:r w:rsidR="00CD7F63" w:rsidRPr="008B7E8A">
        <w:rPr>
          <w:rFonts w:ascii="Times New Roman" w:hAnsi="Times New Roman"/>
          <w:sz w:val="24"/>
        </w:rPr>
        <w:t>tilt</w:t>
      </w:r>
      <w:r w:rsidR="00880A62" w:rsidRPr="008B7E8A">
        <w:rPr>
          <w:rFonts w:ascii="Times New Roman" w:hAnsi="Times New Roman"/>
          <w:sz w:val="24"/>
        </w:rPr>
        <w:t xml:space="preserve"> as they watched someone balancing along a wobbly foam roller</w:t>
      </w:r>
      <w:r w:rsidR="00CD7F63" w:rsidRPr="008B7E8A">
        <w:rPr>
          <w:rFonts w:ascii="Times New Roman" w:hAnsi="Times New Roman"/>
          <w:sz w:val="24"/>
        </w:rPr>
        <w:t xml:space="preserve"> with arms outstretched</w:t>
      </w:r>
      <w:r w:rsidR="00880A62" w:rsidRPr="008B7E8A">
        <w:rPr>
          <w:rFonts w:ascii="Times New Roman" w:hAnsi="Times New Roman"/>
          <w:sz w:val="24"/>
        </w:rPr>
        <w:t xml:space="preserve">. When the actor shared the same spatial orientation as the participants, they tilted their </w:t>
      </w:r>
      <w:r w:rsidR="00CD7F63" w:rsidRPr="008B7E8A">
        <w:rPr>
          <w:rFonts w:ascii="Times New Roman" w:hAnsi="Times New Roman"/>
          <w:sz w:val="24"/>
        </w:rPr>
        <w:t>upper body to the left when the actor was close to falling off the right side, and vice versa when the actor tilted too far left.</w:t>
      </w:r>
      <w:r w:rsidR="00880A62" w:rsidRPr="008B7E8A">
        <w:rPr>
          <w:rFonts w:ascii="Times New Roman" w:hAnsi="Times New Roman"/>
          <w:sz w:val="24"/>
        </w:rPr>
        <w:t xml:space="preserve"> </w:t>
      </w:r>
      <w:r w:rsidR="00CD7F63" w:rsidRPr="008B7E8A">
        <w:rPr>
          <w:rFonts w:ascii="Times New Roman" w:hAnsi="Times New Roman"/>
          <w:sz w:val="24"/>
        </w:rPr>
        <w:t>These findings demonstrate that the intentions ascribed to actors can overrule the tendency to mimic perceived movements and induce compensatory movements.</w:t>
      </w:r>
    </w:p>
    <w:p w:rsidR="00D2563F" w:rsidRPr="008B7E8A" w:rsidRDefault="007F273F" w:rsidP="001F7331">
      <w:pPr>
        <w:spacing w:after="0" w:line="480" w:lineRule="auto"/>
        <w:ind w:firstLine="708"/>
        <w:rPr>
          <w:rFonts w:ascii="Times New Roman" w:hAnsi="Times New Roman"/>
          <w:sz w:val="24"/>
        </w:rPr>
      </w:pPr>
      <w:r w:rsidRPr="008B7E8A">
        <w:rPr>
          <w:rFonts w:ascii="Times New Roman" w:hAnsi="Times New Roman"/>
          <w:sz w:val="24"/>
        </w:rPr>
        <w:t xml:space="preserve">In the context of planned coordination, the tendency to </w:t>
      </w:r>
      <w:r w:rsidR="00A40BE0" w:rsidRPr="008B7E8A">
        <w:rPr>
          <w:rFonts w:ascii="Times New Roman" w:hAnsi="Times New Roman"/>
          <w:sz w:val="24"/>
        </w:rPr>
        <w:t>perform complementary</w:t>
      </w:r>
      <w:r w:rsidRPr="008B7E8A">
        <w:rPr>
          <w:rFonts w:ascii="Times New Roman" w:hAnsi="Times New Roman"/>
          <w:sz w:val="24"/>
        </w:rPr>
        <w:t xml:space="preserve"> movements </w:t>
      </w:r>
      <w:r w:rsidR="00A40BE0" w:rsidRPr="008B7E8A">
        <w:rPr>
          <w:rFonts w:ascii="Times New Roman" w:hAnsi="Times New Roman"/>
          <w:sz w:val="24"/>
        </w:rPr>
        <w:t xml:space="preserve">may prevail over the tendency to mimic the actions of one’s co-actor (van Schie, van Waterschoot, &amp; Bekkering, 2008). </w:t>
      </w:r>
      <w:r w:rsidR="00BC79E8" w:rsidRPr="008B7E8A">
        <w:rPr>
          <w:rFonts w:ascii="Times New Roman" w:hAnsi="Times New Roman"/>
          <w:sz w:val="24"/>
        </w:rPr>
        <w:t xml:space="preserve">Participants were asked to grasp an object in an imitative context or in a complementary action context. The object could be grasped either on top by making a precision grip or at the bottom by making a power grip. </w:t>
      </w:r>
      <w:r w:rsidR="001D7501" w:rsidRPr="008B7E8A">
        <w:rPr>
          <w:rFonts w:ascii="Times New Roman" w:hAnsi="Times New Roman"/>
          <w:sz w:val="24"/>
        </w:rPr>
        <w:t xml:space="preserve">In the imitative context, participants imitated the grasp of a co-actor displayed on a computer screen, whereas in the complementary context, they acted as if they were taking over the object, performing a complementary grasp. On certain trials, a colour cue instructed participants to perform a particular grip, regardless of the interaction context. If the interaction context played no role, participants should always be faster at executing </w:t>
      </w:r>
      <w:r w:rsidR="00A66FBC" w:rsidRPr="008B7E8A">
        <w:rPr>
          <w:rFonts w:ascii="Times New Roman" w:hAnsi="Times New Roman"/>
          <w:sz w:val="24"/>
        </w:rPr>
        <w:t xml:space="preserve">corresponding </w:t>
      </w:r>
      <w:r w:rsidR="001D7501" w:rsidRPr="008B7E8A">
        <w:rPr>
          <w:rFonts w:ascii="Times New Roman" w:hAnsi="Times New Roman"/>
          <w:sz w:val="24"/>
        </w:rPr>
        <w:t>grip</w:t>
      </w:r>
      <w:r w:rsidR="00A66FBC" w:rsidRPr="008B7E8A">
        <w:rPr>
          <w:rFonts w:ascii="Times New Roman" w:hAnsi="Times New Roman"/>
          <w:sz w:val="24"/>
        </w:rPr>
        <w:t>s</w:t>
      </w:r>
      <w:r w:rsidR="001D7501" w:rsidRPr="008B7E8A">
        <w:rPr>
          <w:rFonts w:ascii="Times New Roman" w:hAnsi="Times New Roman"/>
          <w:sz w:val="24"/>
        </w:rPr>
        <w:t xml:space="preserve">. However, the results showed that in the complementary action context, participants were faster at making </w:t>
      </w:r>
      <w:r w:rsidR="00014563" w:rsidRPr="008B7E8A">
        <w:rPr>
          <w:rFonts w:ascii="Times New Roman" w:hAnsi="Times New Roman"/>
          <w:sz w:val="24"/>
        </w:rPr>
        <w:t xml:space="preserve">a </w:t>
      </w:r>
      <w:r w:rsidR="001D7501" w:rsidRPr="008B7E8A">
        <w:rPr>
          <w:rFonts w:ascii="Times New Roman" w:hAnsi="Times New Roman"/>
          <w:sz w:val="24"/>
        </w:rPr>
        <w:t xml:space="preserve">complementary </w:t>
      </w:r>
      <w:r w:rsidR="00014563" w:rsidRPr="008B7E8A">
        <w:rPr>
          <w:rFonts w:ascii="Times New Roman" w:hAnsi="Times New Roman"/>
          <w:sz w:val="24"/>
        </w:rPr>
        <w:t>grasping movement</w:t>
      </w:r>
      <w:r w:rsidR="001D7501" w:rsidRPr="008B7E8A">
        <w:rPr>
          <w:rFonts w:ascii="Times New Roman" w:hAnsi="Times New Roman"/>
          <w:sz w:val="24"/>
        </w:rPr>
        <w:t xml:space="preserve">, whereas in the imitative context they were faster at making </w:t>
      </w:r>
      <w:r w:rsidR="00014563" w:rsidRPr="008B7E8A">
        <w:rPr>
          <w:rFonts w:ascii="Times New Roman" w:hAnsi="Times New Roman"/>
          <w:sz w:val="24"/>
        </w:rPr>
        <w:t xml:space="preserve">an </w:t>
      </w:r>
      <w:r w:rsidR="001D7501" w:rsidRPr="008B7E8A">
        <w:rPr>
          <w:rFonts w:ascii="Times New Roman" w:hAnsi="Times New Roman"/>
          <w:sz w:val="24"/>
        </w:rPr>
        <w:t xml:space="preserve">imitative </w:t>
      </w:r>
      <w:r w:rsidR="00014563" w:rsidRPr="008B7E8A">
        <w:rPr>
          <w:rFonts w:ascii="Times New Roman" w:hAnsi="Times New Roman"/>
          <w:sz w:val="24"/>
        </w:rPr>
        <w:t>grasping movement</w:t>
      </w:r>
      <w:r w:rsidR="001D7501" w:rsidRPr="008B7E8A">
        <w:rPr>
          <w:rFonts w:ascii="Times New Roman" w:hAnsi="Times New Roman"/>
          <w:sz w:val="24"/>
        </w:rPr>
        <w:t xml:space="preserve">. </w:t>
      </w:r>
      <w:r w:rsidR="00014563" w:rsidRPr="008B7E8A">
        <w:rPr>
          <w:rFonts w:ascii="Times New Roman" w:hAnsi="Times New Roman"/>
          <w:sz w:val="24"/>
        </w:rPr>
        <w:t>This demonstrates that planning to perform a joint action involving complementary action can override the tendency to mimic the co-actor’s movements</w:t>
      </w:r>
      <w:r w:rsidR="00A66FBC" w:rsidRPr="008B7E8A">
        <w:rPr>
          <w:rFonts w:ascii="Times New Roman" w:hAnsi="Times New Roman"/>
          <w:sz w:val="24"/>
        </w:rPr>
        <w:t xml:space="preserve"> and in fact, induces a tendency to perform the complementary movement</w:t>
      </w:r>
      <w:r w:rsidR="00014563" w:rsidRPr="008B7E8A">
        <w:rPr>
          <w:rFonts w:ascii="Times New Roman" w:hAnsi="Times New Roman"/>
          <w:sz w:val="24"/>
        </w:rPr>
        <w:t>.</w:t>
      </w:r>
    </w:p>
    <w:p w:rsidR="00F16C7E" w:rsidRPr="008B7E8A" w:rsidRDefault="00F16C7E" w:rsidP="008B7E8A">
      <w:pPr>
        <w:rPr>
          <w:rFonts w:ascii="Times New Roman" w:hAnsi="Times New Roman"/>
          <w:color w:val="0000FF"/>
          <w:sz w:val="24"/>
        </w:rPr>
      </w:pPr>
    </w:p>
    <w:p w:rsidR="00AC1F1C" w:rsidRPr="001F7331" w:rsidRDefault="00266557" w:rsidP="008B7E8A">
      <w:pPr>
        <w:rPr>
          <w:rFonts w:ascii="Times New Roman" w:hAnsi="Times New Roman"/>
          <w:i/>
          <w:sz w:val="24"/>
        </w:rPr>
      </w:pPr>
      <w:r>
        <w:rPr>
          <w:rFonts w:ascii="Times New Roman" w:hAnsi="Times New Roman"/>
          <w:i/>
          <w:sz w:val="24"/>
        </w:rPr>
        <w:t xml:space="preserve">Synergy of </w:t>
      </w:r>
      <w:r w:rsidR="00AC1F1C" w:rsidRPr="001F7331">
        <w:rPr>
          <w:rFonts w:ascii="Times New Roman" w:hAnsi="Times New Roman"/>
          <w:i/>
          <w:sz w:val="24"/>
        </w:rPr>
        <w:t xml:space="preserve">Planning and </w:t>
      </w:r>
      <w:r w:rsidR="00CD7F63" w:rsidRPr="001F7331">
        <w:rPr>
          <w:rFonts w:ascii="Times New Roman" w:hAnsi="Times New Roman"/>
          <w:i/>
          <w:sz w:val="24"/>
        </w:rPr>
        <w:t>Action Simulation</w:t>
      </w:r>
    </w:p>
    <w:p w:rsidR="00000C1B" w:rsidRPr="008B7E8A" w:rsidRDefault="00000C1B" w:rsidP="001F7331">
      <w:pPr>
        <w:spacing w:after="0" w:line="480" w:lineRule="auto"/>
        <w:rPr>
          <w:rFonts w:ascii="Times New Roman" w:hAnsi="Times New Roman"/>
          <w:sz w:val="24"/>
        </w:rPr>
      </w:pPr>
      <w:r w:rsidRPr="008B7E8A">
        <w:rPr>
          <w:rFonts w:ascii="Times New Roman" w:hAnsi="Times New Roman"/>
          <w:sz w:val="24"/>
        </w:rPr>
        <w:t xml:space="preserve">In the context of planned coordination, the matching between perceived and performed actions enables </w:t>
      </w:r>
      <w:r w:rsidR="00496AF1" w:rsidRPr="008B7E8A">
        <w:rPr>
          <w:rFonts w:ascii="Times New Roman" w:hAnsi="Times New Roman"/>
          <w:sz w:val="24"/>
        </w:rPr>
        <w:t>co-actors</w:t>
      </w:r>
      <w:r w:rsidRPr="008B7E8A">
        <w:rPr>
          <w:rFonts w:ascii="Times New Roman" w:hAnsi="Times New Roman"/>
          <w:sz w:val="24"/>
        </w:rPr>
        <w:t xml:space="preserve"> to apply predictive models in </w:t>
      </w:r>
      <w:r w:rsidR="00496AF1" w:rsidRPr="008B7E8A">
        <w:rPr>
          <w:rFonts w:ascii="Times New Roman" w:hAnsi="Times New Roman"/>
          <w:sz w:val="24"/>
        </w:rPr>
        <w:t>their</w:t>
      </w:r>
      <w:r w:rsidRPr="008B7E8A">
        <w:rPr>
          <w:rFonts w:ascii="Times New Roman" w:hAnsi="Times New Roman"/>
          <w:sz w:val="24"/>
        </w:rPr>
        <w:t xml:space="preserve"> motor system to accurately predict the </w:t>
      </w:r>
      <w:r w:rsidR="00496AF1" w:rsidRPr="008B7E8A">
        <w:rPr>
          <w:rFonts w:ascii="Times New Roman" w:hAnsi="Times New Roman"/>
          <w:sz w:val="24"/>
        </w:rPr>
        <w:t>upcoming actions of their co-actor, and to predict joint action outcomes</w:t>
      </w:r>
      <w:r w:rsidRPr="008B7E8A">
        <w:rPr>
          <w:rFonts w:ascii="Times New Roman" w:hAnsi="Times New Roman"/>
          <w:sz w:val="24"/>
        </w:rPr>
        <w:t xml:space="preserve">. </w:t>
      </w:r>
      <w:r w:rsidR="000E5692" w:rsidRPr="008B7E8A">
        <w:rPr>
          <w:rFonts w:ascii="Times New Roman" w:hAnsi="Times New Roman"/>
          <w:sz w:val="24"/>
        </w:rPr>
        <w:t>So far, o</w:t>
      </w:r>
      <w:r w:rsidR="00496AF1" w:rsidRPr="008B7E8A">
        <w:rPr>
          <w:rFonts w:ascii="Times New Roman" w:hAnsi="Times New Roman"/>
          <w:sz w:val="24"/>
        </w:rPr>
        <w:t>nly a few studies have directly addressed the role of action simulation in planned coordination.</w:t>
      </w:r>
    </w:p>
    <w:p w:rsidR="00075648" w:rsidRPr="008B7E8A" w:rsidRDefault="00496AF1" w:rsidP="001F7331">
      <w:pPr>
        <w:spacing w:after="0" w:line="480" w:lineRule="auto"/>
        <w:rPr>
          <w:rFonts w:ascii="Times New Roman" w:hAnsi="Times New Roman"/>
          <w:sz w:val="24"/>
        </w:rPr>
      </w:pPr>
      <w:r w:rsidRPr="008B7E8A">
        <w:rPr>
          <w:rFonts w:ascii="Times New Roman" w:hAnsi="Times New Roman"/>
          <w:sz w:val="24"/>
        </w:rPr>
        <w:tab/>
      </w:r>
      <w:r w:rsidR="00075648" w:rsidRPr="008B7E8A">
        <w:rPr>
          <w:rFonts w:ascii="Times New Roman" w:hAnsi="Times New Roman"/>
          <w:sz w:val="24"/>
        </w:rPr>
        <w:t xml:space="preserve">Kourtis and colleagues studied </w:t>
      </w:r>
      <w:r w:rsidR="000E5692" w:rsidRPr="008B7E8A">
        <w:rPr>
          <w:rFonts w:ascii="Times New Roman" w:hAnsi="Times New Roman"/>
          <w:sz w:val="24"/>
        </w:rPr>
        <w:t xml:space="preserve">action </w:t>
      </w:r>
      <w:r w:rsidR="00075648" w:rsidRPr="008B7E8A">
        <w:rPr>
          <w:rFonts w:ascii="Times New Roman" w:hAnsi="Times New Roman"/>
          <w:sz w:val="24"/>
        </w:rPr>
        <w:t xml:space="preserve">simulation processes in a triadic social interaction where two co-actors passed an object back and forth </w:t>
      </w:r>
      <w:r w:rsidR="000E5692" w:rsidRPr="008B7E8A">
        <w:rPr>
          <w:rFonts w:ascii="Times New Roman" w:hAnsi="Times New Roman"/>
          <w:sz w:val="24"/>
        </w:rPr>
        <w:t xml:space="preserve">or lifted it alone, </w:t>
      </w:r>
      <w:r w:rsidR="00075648" w:rsidRPr="008B7E8A">
        <w:rPr>
          <w:rFonts w:ascii="Times New Roman" w:hAnsi="Times New Roman"/>
          <w:sz w:val="24"/>
        </w:rPr>
        <w:t xml:space="preserve">whereas the third actor always acted alone (Kourtis, Sebanz, &amp; Knoblich, </w:t>
      </w:r>
      <w:r w:rsidR="00AB29EC">
        <w:rPr>
          <w:rFonts w:ascii="Times New Roman" w:hAnsi="Times New Roman"/>
          <w:sz w:val="24"/>
        </w:rPr>
        <w:t>in press</w:t>
      </w:r>
      <w:r w:rsidR="00075648" w:rsidRPr="008B7E8A">
        <w:rPr>
          <w:rFonts w:ascii="Times New Roman" w:hAnsi="Times New Roman"/>
          <w:sz w:val="24"/>
        </w:rPr>
        <w:t xml:space="preserve">). </w:t>
      </w:r>
      <w:r w:rsidR="000E5692" w:rsidRPr="008B7E8A">
        <w:rPr>
          <w:rFonts w:ascii="Times New Roman" w:hAnsi="Times New Roman"/>
          <w:sz w:val="24"/>
        </w:rPr>
        <w:t xml:space="preserve">A cue instructed the actors </w:t>
      </w:r>
      <w:r w:rsidR="003175F7" w:rsidRPr="008B7E8A">
        <w:rPr>
          <w:rFonts w:ascii="Times New Roman" w:hAnsi="Times New Roman"/>
          <w:sz w:val="24"/>
        </w:rPr>
        <w:t xml:space="preserve">about </w:t>
      </w:r>
      <w:r w:rsidR="000E5692" w:rsidRPr="008B7E8A">
        <w:rPr>
          <w:rFonts w:ascii="Times New Roman" w:hAnsi="Times New Roman"/>
          <w:sz w:val="24"/>
        </w:rPr>
        <w:t>which actions, if any, they sho</w:t>
      </w:r>
      <w:r w:rsidR="003175F7" w:rsidRPr="008B7E8A">
        <w:rPr>
          <w:rFonts w:ascii="Times New Roman" w:hAnsi="Times New Roman"/>
          <w:sz w:val="24"/>
        </w:rPr>
        <w:t>uld perform, and a second later</w:t>
      </w:r>
      <w:r w:rsidR="000E5692" w:rsidRPr="008B7E8A">
        <w:rPr>
          <w:rFonts w:ascii="Times New Roman" w:hAnsi="Times New Roman"/>
          <w:sz w:val="24"/>
        </w:rPr>
        <w:t xml:space="preserve"> they were prompted to act. </w:t>
      </w:r>
      <w:r w:rsidR="00075648" w:rsidRPr="008B7E8A">
        <w:rPr>
          <w:rFonts w:ascii="Times New Roman" w:hAnsi="Times New Roman"/>
          <w:sz w:val="24"/>
        </w:rPr>
        <w:t xml:space="preserve">The crucial comparison was between trials where participants did not have to act themselves, but expected that either their interaction partner would lift the object alone or that the ‘loner’ would lift the object alone. </w:t>
      </w:r>
      <w:r w:rsidR="000E5692" w:rsidRPr="008B7E8A">
        <w:rPr>
          <w:rFonts w:ascii="Times New Roman" w:hAnsi="Times New Roman"/>
          <w:sz w:val="24"/>
        </w:rPr>
        <w:t>A neural marker of action simulation</w:t>
      </w:r>
      <w:r w:rsidR="00075648" w:rsidRPr="008B7E8A">
        <w:rPr>
          <w:rFonts w:ascii="Times New Roman" w:hAnsi="Times New Roman"/>
          <w:sz w:val="24"/>
        </w:rPr>
        <w:t xml:space="preserve"> </w:t>
      </w:r>
      <w:r w:rsidR="000E5692" w:rsidRPr="008B7E8A">
        <w:rPr>
          <w:rFonts w:ascii="Times New Roman" w:hAnsi="Times New Roman"/>
          <w:sz w:val="24"/>
        </w:rPr>
        <w:t>reflecting anticipatory motor activation was more pronounced</w:t>
      </w:r>
      <w:r w:rsidR="00075648" w:rsidRPr="008B7E8A">
        <w:rPr>
          <w:rFonts w:ascii="Times New Roman" w:hAnsi="Times New Roman"/>
          <w:sz w:val="24"/>
        </w:rPr>
        <w:t xml:space="preserve"> when people anticipate</w:t>
      </w:r>
      <w:r w:rsidR="000E5692" w:rsidRPr="008B7E8A">
        <w:rPr>
          <w:rFonts w:ascii="Times New Roman" w:hAnsi="Times New Roman"/>
          <w:sz w:val="24"/>
        </w:rPr>
        <w:t>d</w:t>
      </w:r>
      <w:r w:rsidR="00075648" w:rsidRPr="008B7E8A">
        <w:rPr>
          <w:rFonts w:ascii="Times New Roman" w:hAnsi="Times New Roman"/>
          <w:sz w:val="24"/>
        </w:rPr>
        <w:t xml:space="preserve"> the action of their interaction partner (Kilner, Vargas, Duv</w:t>
      </w:r>
      <w:r w:rsidR="000E5692" w:rsidRPr="008B7E8A">
        <w:rPr>
          <w:rFonts w:ascii="Times New Roman" w:hAnsi="Times New Roman"/>
          <w:sz w:val="24"/>
        </w:rPr>
        <w:t xml:space="preserve">al, Blakemore, &amp; Sirigu, 2004) than </w:t>
      </w:r>
      <w:r w:rsidR="00075648" w:rsidRPr="008B7E8A">
        <w:rPr>
          <w:rFonts w:ascii="Times New Roman" w:hAnsi="Times New Roman"/>
          <w:sz w:val="24"/>
        </w:rPr>
        <w:t xml:space="preserve">when </w:t>
      </w:r>
      <w:r w:rsidR="000E5692" w:rsidRPr="008B7E8A">
        <w:rPr>
          <w:rFonts w:ascii="Times New Roman" w:hAnsi="Times New Roman"/>
          <w:sz w:val="24"/>
        </w:rPr>
        <w:t>they</w:t>
      </w:r>
      <w:r w:rsidR="00075648" w:rsidRPr="008B7E8A">
        <w:rPr>
          <w:rFonts w:ascii="Times New Roman" w:hAnsi="Times New Roman"/>
          <w:sz w:val="24"/>
        </w:rPr>
        <w:t xml:space="preserve"> anticipated the same action </w:t>
      </w:r>
      <w:r w:rsidR="000E5692" w:rsidRPr="008B7E8A">
        <w:rPr>
          <w:rFonts w:ascii="Times New Roman" w:hAnsi="Times New Roman"/>
          <w:sz w:val="24"/>
        </w:rPr>
        <w:t xml:space="preserve">to be </w:t>
      </w:r>
      <w:r w:rsidR="00075648" w:rsidRPr="008B7E8A">
        <w:rPr>
          <w:rFonts w:ascii="Times New Roman" w:hAnsi="Times New Roman"/>
          <w:sz w:val="24"/>
        </w:rPr>
        <w:t xml:space="preserve">performed by </w:t>
      </w:r>
      <w:r w:rsidR="000E5692" w:rsidRPr="008B7E8A">
        <w:rPr>
          <w:rFonts w:ascii="Times New Roman" w:hAnsi="Times New Roman"/>
          <w:sz w:val="24"/>
        </w:rPr>
        <w:t>the loner</w:t>
      </w:r>
      <w:r w:rsidR="00075648" w:rsidRPr="008B7E8A">
        <w:rPr>
          <w:rFonts w:ascii="Times New Roman" w:hAnsi="Times New Roman"/>
          <w:sz w:val="24"/>
        </w:rPr>
        <w:t xml:space="preserve">. </w:t>
      </w:r>
      <w:r w:rsidR="000E5692" w:rsidRPr="008B7E8A">
        <w:rPr>
          <w:rFonts w:ascii="Times New Roman" w:hAnsi="Times New Roman"/>
          <w:sz w:val="24"/>
        </w:rPr>
        <w:t xml:space="preserve">Given that the actions of the partner and the loner were identical in all respects, this indicates that action simulation is constrained by the relation between </w:t>
      </w:r>
      <w:commentRangeStart w:id="209"/>
      <w:r w:rsidR="000E5692" w:rsidRPr="008B7E8A">
        <w:rPr>
          <w:rFonts w:ascii="Times New Roman" w:hAnsi="Times New Roman"/>
          <w:sz w:val="24"/>
        </w:rPr>
        <w:t>actor and observer</w:t>
      </w:r>
      <w:commentRangeEnd w:id="209"/>
      <w:r w:rsidR="004C7E99">
        <w:rPr>
          <w:rStyle w:val="CommentReference"/>
          <w:vanish/>
        </w:rPr>
        <w:commentReference w:id="209"/>
      </w:r>
      <w:r w:rsidR="000E5692" w:rsidRPr="008B7E8A">
        <w:rPr>
          <w:rFonts w:ascii="Times New Roman" w:hAnsi="Times New Roman"/>
          <w:sz w:val="24"/>
        </w:rPr>
        <w:t>.</w:t>
      </w:r>
    </w:p>
    <w:p w:rsidR="00F16C7E" w:rsidRPr="008B7E8A" w:rsidRDefault="000E5692" w:rsidP="001F7331">
      <w:pPr>
        <w:spacing w:after="0" w:line="480" w:lineRule="auto"/>
        <w:rPr>
          <w:rFonts w:ascii="Times New Roman" w:hAnsi="Times New Roman"/>
          <w:color w:val="0000FF"/>
          <w:sz w:val="24"/>
        </w:rPr>
      </w:pPr>
      <w:r w:rsidRPr="008B7E8A">
        <w:rPr>
          <w:rFonts w:ascii="Times New Roman" w:hAnsi="Times New Roman"/>
          <w:sz w:val="24"/>
        </w:rPr>
        <w:tab/>
      </w:r>
      <w:r w:rsidR="00692C4A" w:rsidRPr="008B7E8A">
        <w:rPr>
          <w:rFonts w:ascii="Times New Roman" w:hAnsi="Times New Roman"/>
          <w:sz w:val="24"/>
        </w:rPr>
        <w:t xml:space="preserve">Planning to perform a joint action may also involve simulations of the co-actor’s actions that </w:t>
      </w:r>
      <w:r w:rsidR="003175F7" w:rsidRPr="008B7E8A">
        <w:rPr>
          <w:rFonts w:ascii="Times New Roman" w:hAnsi="Times New Roman"/>
          <w:sz w:val="24"/>
        </w:rPr>
        <w:t>lead to adjustments</w:t>
      </w:r>
      <w:r w:rsidR="00692C4A" w:rsidRPr="008B7E8A">
        <w:rPr>
          <w:rFonts w:ascii="Times New Roman" w:hAnsi="Times New Roman"/>
          <w:sz w:val="24"/>
        </w:rPr>
        <w:t xml:space="preserve"> in individual action performance. Becchio</w:t>
      </w:r>
      <w:r w:rsidR="007550EB" w:rsidRPr="008B7E8A">
        <w:rPr>
          <w:rFonts w:ascii="Times New Roman" w:hAnsi="Times New Roman"/>
          <w:sz w:val="24"/>
        </w:rPr>
        <w:t xml:space="preserve"> and colleagues </w:t>
      </w:r>
      <w:r w:rsidR="00692C4A" w:rsidRPr="008B7E8A">
        <w:rPr>
          <w:rFonts w:ascii="Times New Roman" w:hAnsi="Times New Roman"/>
          <w:sz w:val="24"/>
        </w:rPr>
        <w:t>(2007</w:t>
      </w:r>
      <w:r w:rsidR="00F16C7E" w:rsidRPr="008B7E8A">
        <w:rPr>
          <w:rFonts w:ascii="Times New Roman" w:hAnsi="Times New Roman"/>
          <w:sz w:val="24"/>
        </w:rPr>
        <w:t xml:space="preserve">) </w:t>
      </w:r>
      <w:r w:rsidR="00692C4A" w:rsidRPr="008B7E8A">
        <w:rPr>
          <w:rFonts w:ascii="Times New Roman" w:hAnsi="Times New Roman"/>
          <w:sz w:val="24"/>
        </w:rPr>
        <w:t xml:space="preserve">found that the </w:t>
      </w:r>
      <w:r w:rsidR="00F16C7E" w:rsidRPr="008B7E8A">
        <w:rPr>
          <w:rFonts w:ascii="Times New Roman" w:hAnsi="Times New Roman"/>
          <w:sz w:val="24"/>
        </w:rPr>
        <w:t xml:space="preserve">movement kinematics </w:t>
      </w:r>
      <w:r w:rsidR="00566620" w:rsidRPr="008B7E8A">
        <w:rPr>
          <w:rFonts w:ascii="Times New Roman" w:hAnsi="Times New Roman"/>
          <w:sz w:val="24"/>
        </w:rPr>
        <w:t xml:space="preserve">of a reaching movement performed to grasp an object differed depending on whether the actor reached for the object to place it on a </w:t>
      </w:r>
      <w:r w:rsidR="00711417" w:rsidRPr="008B7E8A">
        <w:rPr>
          <w:rFonts w:ascii="Times New Roman" w:hAnsi="Times New Roman"/>
          <w:sz w:val="24"/>
        </w:rPr>
        <w:t>hand-shaped pad</w:t>
      </w:r>
      <w:r w:rsidR="00566620" w:rsidRPr="008B7E8A">
        <w:rPr>
          <w:rFonts w:ascii="Times New Roman" w:hAnsi="Times New Roman"/>
          <w:sz w:val="24"/>
        </w:rPr>
        <w:t xml:space="preserve"> or to </w:t>
      </w:r>
      <w:r w:rsidR="00711417" w:rsidRPr="008B7E8A">
        <w:rPr>
          <w:rFonts w:ascii="Times New Roman" w:hAnsi="Times New Roman"/>
          <w:sz w:val="24"/>
        </w:rPr>
        <w:t>place</w:t>
      </w:r>
      <w:r w:rsidR="00566620" w:rsidRPr="008B7E8A">
        <w:rPr>
          <w:rFonts w:ascii="Times New Roman" w:hAnsi="Times New Roman"/>
          <w:sz w:val="24"/>
        </w:rPr>
        <w:t xml:space="preserve"> it </w:t>
      </w:r>
      <w:r w:rsidR="003175F7" w:rsidRPr="008B7E8A">
        <w:rPr>
          <w:rFonts w:ascii="Times New Roman" w:hAnsi="Times New Roman"/>
          <w:sz w:val="24"/>
        </w:rPr>
        <w:t>o</w:t>
      </w:r>
      <w:r w:rsidR="00711417" w:rsidRPr="008B7E8A">
        <w:rPr>
          <w:rFonts w:ascii="Times New Roman" w:hAnsi="Times New Roman"/>
          <w:sz w:val="24"/>
        </w:rPr>
        <w:t>n</w:t>
      </w:r>
      <w:r w:rsidR="00566620" w:rsidRPr="008B7E8A">
        <w:rPr>
          <w:rFonts w:ascii="Times New Roman" w:hAnsi="Times New Roman"/>
          <w:sz w:val="24"/>
        </w:rPr>
        <w:t xml:space="preserve"> another person</w:t>
      </w:r>
      <w:r w:rsidR="00711417" w:rsidRPr="008B7E8A">
        <w:rPr>
          <w:rFonts w:ascii="Times New Roman" w:hAnsi="Times New Roman"/>
          <w:sz w:val="24"/>
        </w:rPr>
        <w:t xml:space="preserve">’s </w:t>
      </w:r>
      <w:r w:rsidR="003175F7" w:rsidRPr="008B7E8A">
        <w:rPr>
          <w:rFonts w:ascii="Times New Roman" w:hAnsi="Times New Roman"/>
          <w:sz w:val="24"/>
        </w:rPr>
        <w:t>palm</w:t>
      </w:r>
      <w:r w:rsidR="00711417" w:rsidRPr="008B7E8A">
        <w:rPr>
          <w:rFonts w:ascii="Times New Roman" w:hAnsi="Times New Roman"/>
          <w:sz w:val="24"/>
        </w:rPr>
        <w:t xml:space="preserve"> at exactly the same location</w:t>
      </w:r>
      <w:r w:rsidR="00566620" w:rsidRPr="008B7E8A">
        <w:rPr>
          <w:rFonts w:ascii="Times New Roman" w:hAnsi="Times New Roman"/>
          <w:sz w:val="24"/>
        </w:rPr>
        <w:t>.</w:t>
      </w:r>
      <w:r w:rsidR="00692C4A" w:rsidRPr="008B7E8A">
        <w:rPr>
          <w:rFonts w:ascii="Times New Roman" w:hAnsi="Times New Roman"/>
          <w:color w:val="0000FF"/>
          <w:sz w:val="24"/>
        </w:rPr>
        <w:t xml:space="preserve"> </w:t>
      </w:r>
      <w:r w:rsidR="00711417" w:rsidRPr="008B7E8A">
        <w:rPr>
          <w:rFonts w:ascii="Times New Roman" w:hAnsi="Times New Roman"/>
          <w:sz w:val="24"/>
        </w:rPr>
        <w:t xml:space="preserve">The authors suggest that </w:t>
      </w:r>
      <w:r w:rsidR="00897682" w:rsidRPr="008B7E8A">
        <w:rPr>
          <w:rFonts w:ascii="Times New Roman" w:hAnsi="Times New Roman"/>
          <w:sz w:val="24"/>
        </w:rPr>
        <w:t>the smaller</w:t>
      </w:r>
      <w:r w:rsidR="00711417" w:rsidRPr="008B7E8A">
        <w:rPr>
          <w:rFonts w:ascii="Times New Roman" w:hAnsi="Times New Roman"/>
          <w:sz w:val="24"/>
        </w:rPr>
        <w:t xml:space="preserve"> grip aperture and the </w:t>
      </w:r>
      <w:r w:rsidR="00897682" w:rsidRPr="008B7E8A">
        <w:rPr>
          <w:rFonts w:ascii="Times New Roman" w:hAnsi="Times New Roman"/>
          <w:sz w:val="24"/>
        </w:rPr>
        <w:t xml:space="preserve">lower </w:t>
      </w:r>
      <w:r w:rsidR="00711417" w:rsidRPr="008B7E8A">
        <w:rPr>
          <w:rFonts w:ascii="Times New Roman" w:hAnsi="Times New Roman"/>
          <w:sz w:val="24"/>
        </w:rPr>
        <w:t>speed at which the object</w:t>
      </w:r>
      <w:r w:rsidR="00897682" w:rsidRPr="008B7E8A">
        <w:rPr>
          <w:rFonts w:ascii="Times New Roman" w:hAnsi="Times New Roman"/>
          <w:sz w:val="24"/>
        </w:rPr>
        <w:t xml:space="preserve"> was</w:t>
      </w:r>
      <w:r w:rsidR="00711417" w:rsidRPr="008B7E8A">
        <w:rPr>
          <w:rFonts w:ascii="Times New Roman" w:hAnsi="Times New Roman"/>
          <w:sz w:val="24"/>
        </w:rPr>
        <w:t xml:space="preserve"> grasped </w:t>
      </w:r>
      <w:r w:rsidR="00897682" w:rsidRPr="008B7E8A">
        <w:rPr>
          <w:rFonts w:ascii="Times New Roman" w:hAnsi="Times New Roman"/>
          <w:sz w:val="24"/>
        </w:rPr>
        <w:t xml:space="preserve">in the joint action context </w:t>
      </w:r>
      <w:r w:rsidR="00711417" w:rsidRPr="008B7E8A">
        <w:rPr>
          <w:rFonts w:ascii="Times New Roman" w:hAnsi="Times New Roman"/>
          <w:sz w:val="24"/>
        </w:rPr>
        <w:t xml:space="preserve">reflect the need to </w:t>
      </w:r>
      <w:r w:rsidR="00897682" w:rsidRPr="008B7E8A">
        <w:rPr>
          <w:rFonts w:ascii="Times New Roman" w:hAnsi="Times New Roman"/>
          <w:sz w:val="24"/>
        </w:rPr>
        <w:t>handle</w:t>
      </w:r>
      <w:r w:rsidR="00711417" w:rsidRPr="008B7E8A">
        <w:rPr>
          <w:rFonts w:ascii="Times New Roman" w:hAnsi="Times New Roman"/>
          <w:sz w:val="24"/>
        </w:rPr>
        <w:t xml:space="preserve"> the object in a </w:t>
      </w:r>
      <w:r w:rsidR="00897682" w:rsidRPr="008B7E8A">
        <w:rPr>
          <w:rFonts w:ascii="Times New Roman" w:hAnsi="Times New Roman"/>
          <w:sz w:val="24"/>
        </w:rPr>
        <w:t xml:space="preserve">way that makes it easy for the receiving person to grasp it. </w:t>
      </w:r>
      <w:bookmarkStart w:id="210" w:name="OLE_LINK23"/>
      <w:r w:rsidR="00711417" w:rsidRPr="008B7E8A">
        <w:rPr>
          <w:rFonts w:ascii="Times New Roman" w:hAnsi="Times New Roman"/>
          <w:sz w:val="24"/>
        </w:rPr>
        <w:t xml:space="preserve">This </w:t>
      </w:r>
      <w:r w:rsidR="00897682" w:rsidRPr="008B7E8A">
        <w:rPr>
          <w:rFonts w:ascii="Times New Roman" w:hAnsi="Times New Roman"/>
          <w:sz w:val="24"/>
        </w:rPr>
        <w:t xml:space="preserve">may be taken as an </w:t>
      </w:r>
      <w:r w:rsidR="00711417" w:rsidRPr="008B7E8A">
        <w:rPr>
          <w:rFonts w:ascii="Times New Roman" w:hAnsi="Times New Roman"/>
          <w:sz w:val="24"/>
        </w:rPr>
        <w:t>indicat</w:t>
      </w:r>
      <w:r w:rsidR="00897682" w:rsidRPr="008B7E8A">
        <w:rPr>
          <w:rFonts w:ascii="Times New Roman" w:hAnsi="Times New Roman"/>
          <w:sz w:val="24"/>
        </w:rPr>
        <w:t>ion</w:t>
      </w:r>
      <w:r w:rsidR="00711417" w:rsidRPr="008B7E8A">
        <w:rPr>
          <w:rFonts w:ascii="Times New Roman" w:hAnsi="Times New Roman"/>
          <w:sz w:val="24"/>
        </w:rPr>
        <w:t xml:space="preserve"> that </w:t>
      </w:r>
      <w:r w:rsidR="00897682" w:rsidRPr="008B7E8A">
        <w:rPr>
          <w:rFonts w:ascii="Times New Roman" w:hAnsi="Times New Roman"/>
          <w:sz w:val="24"/>
        </w:rPr>
        <w:t xml:space="preserve">a simulation of </w:t>
      </w:r>
      <w:r w:rsidR="00711417" w:rsidRPr="008B7E8A">
        <w:rPr>
          <w:rFonts w:ascii="Times New Roman" w:hAnsi="Times New Roman"/>
          <w:sz w:val="24"/>
        </w:rPr>
        <w:t>the acti</w:t>
      </w:r>
      <w:r w:rsidR="00897682" w:rsidRPr="008B7E8A">
        <w:rPr>
          <w:rFonts w:ascii="Times New Roman" w:hAnsi="Times New Roman"/>
          <w:sz w:val="24"/>
        </w:rPr>
        <w:t xml:space="preserve">on to be performed by the partner guides individual action planning and </w:t>
      </w:r>
      <w:r w:rsidR="003175F7" w:rsidRPr="008B7E8A">
        <w:rPr>
          <w:rFonts w:ascii="Times New Roman" w:hAnsi="Times New Roman"/>
          <w:sz w:val="24"/>
        </w:rPr>
        <w:t>control</w:t>
      </w:r>
      <w:bookmarkEnd w:id="210"/>
      <w:r w:rsidR="00897682" w:rsidRPr="008B7E8A">
        <w:rPr>
          <w:rFonts w:ascii="Times New Roman" w:hAnsi="Times New Roman"/>
          <w:sz w:val="24"/>
        </w:rPr>
        <w:t>.</w:t>
      </w:r>
    </w:p>
    <w:p w:rsidR="008A4128" w:rsidRPr="008B7E8A" w:rsidRDefault="003175F7" w:rsidP="001F7331">
      <w:pPr>
        <w:spacing w:after="0" w:line="480" w:lineRule="auto"/>
        <w:rPr>
          <w:rFonts w:ascii="Times New Roman" w:hAnsi="Times New Roman"/>
          <w:sz w:val="24"/>
        </w:rPr>
      </w:pPr>
      <w:r w:rsidRPr="008B7E8A">
        <w:rPr>
          <w:rFonts w:ascii="Times New Roman" w:hAnsi="Times New Roman"/>
          <w:sz w:val="24"/>
        </w:rPr>
        <w:tab/>
      </w:r>
      <w:commentRangeStart w:id="211"/>
      <w:r w:rsidR="008A4128" w:rsidRPr="008B7E8A">
        <w:rPr>
          <w:rFonts w:ascii="Times New Roman" w:hAnsi="Times New Roman"/>
          <w:sz w:val="24"/>
        </w:rPr>
        <w:t>Action</w:t>
      </w:r>
      <w:commentRangeEnd w:id="211"/>
      <w:r w:rsidR="005A6805">
        <w:rPr>
          <w:rStyle w:val="CommentReference"/>
          <w:vanish/>
        </w:rPr>
        <w:commentReference w:id="211"/>
      </w:r>
      <w:r w:rsidR="008A4128" w:rsidRPr="008B7E8A">
        <w:rPr>
          <w:rFonts w:ascii="Times New Roman" w:hAnsi="Times New Roman"/>
          <w:sz w:val="24"/>
        </w:rPr>
        <w:t xml:space="preserve"> simulation likely plays a key role in joint actions that require close temporal coordination of different individual actions, such as playing a piano duet. </w:t>
      </w:r>
      <w:r w:rsidR="00B8212E" w:rsidRPr="008B7E8A">
        <w:rPr>
          <w:rFonts w:ascii="Times New Roman" w:hAnsi="Times New Roman"/>
          <w:sz w:val="24"/>
        </w:rPr>
        <w:t xml:space="preserve">Findings from studies of temporal coordination suggest two different ways in which action simulation may support planned coordination (Sebanz &amp; Knoblich, 2009). On the one hand, actors may run multiple parallel action simulations to predict the timing of other co-actors’ actions (Keller, Knoblich, &amp; Repp, 2007). In support of this assumption, Keller and colleagues found that pianists playing one part of a duet together with a recording of the other part of the duet were better synchronized when playing together with a recording of their own earlier performance than when trying to synchronize with another pianist’s performance. This may indicate that </w:t>
      </w:r>
      <w:r w:rsidR="004B6125" w:rsidRPr="008B7E8A">
        <w:rPr>
          <w:rFonts w:ascii="Times New Roman" w:hAnsi="Times New Roman"/>
          <w:sz w:val="24"/>
        </w:rPr>
        <w:t>they used internal models in their motor system to predict the performance of both parts of the duet (their own and the one they synchronized with), which led to the best result when the actions to which they applied the models were their own earlier actions.</w:t>
      </w:r>
    </w:p>
    <w:p w:rsidR="001B551A" w:rsidRPr="008B7E8A" w:rsidRDefault="004B6125" w:rsidP="001F7331">
      <w:pPr>
        <w:spacing w:after="0" w:line="480" w:lineRule="auto"/>
        <w:rPr>
          <w:rFonts w:ascii="Times New Roman" w:hAnsi="Times New Roman"/>
          <w:sz w:val="24"/>
        </w:rPr>
      </w:pPr>
      <w:r w:rsidRPr="008B7E8A">
        <w:rPr>
          <w:rFonts w:ascii="Times New Roman" w:hAnsi="Times New Roman"/>
          <w:sz w:val="24"/>
        </w:rPr>
        <w:tab/>
        <w:t>However, action simulation can also support temporal coordination if the target of the prediction is the timing of jointly produced events</w:t>
      </w:r>
      <w:r w:rsidR="009743EB" w:rsidRPr="008B7E8A">
        <w:rPr>
          <w:rFonts w:ascii="Times New Roman" w:hAnsi="Times New Roman"/>
          <w:sz w:val="24"/>
        </w:rPr>
        <w:t xml:space="preserve"> </w:t>
      </w:r>
      <w:bookmarkStart w:id="212" w:name="OLE_LINK19"/>
      <w:r w:rsidR="009743EB" w:rsidRPr="008B7E8A">
        <w:rPr>
          <w:rFonts w:ascii="Times New Roman" w:hAnsi="Times New Roman"/>
          <w:sz w:val="24"/>
        </w:rPr>
        <w:t>(Knoblich, &amp; Jordan, 2003)</w:t>
      </w:r>
      <w:bookmarkEnd w:id="212"/>
      <w:r w:rsidRPr="008B7E8A">
        <w:rPr>
          <w:rFonts w:ascii="Times New Roman" w:hAnsi="Times New Roman"/>
          <w:sz w:val="24"/>
        </w:rPr>
        <w:t xml:space="preserve">. </w:t>
      </w:r>
      <w:r w:rsidR="008A4128" w:rsidRPr="008B7E8A">
        <w:rPr>
          <w:rFonts w:ascii="Times New Roman" w:hAnsi="Times New Roman"/>
          <w:sz w:val="24"/>
        </w:rPr>
        <w:t xml:space="preserve">Rather than </w:t>
      </w:r>
      <w:r w:rsidRPr="008B7E8A">
        <w:rPr>
          <w:rFonts w:ascii="Times New Roman" w:hAnsi="Times New Roman"/>
          <w:sz w:val="24"/>
        </w:rPr>
        <w:t>generating separate predictions for their own and a co-actor’s performance</w:t>
      </w:r>
      <w:r w:rsidR="008A4128" w:rsidRPr="008B7E8A">
        <w:rPr>
          <w:rFonts w:ascii="Times New Roman" w:hAnsi="Times New Roman"/>
          <w:sz w:val="24"/>
        </w:rPr>
        <w:t xml:space="preserve">, </w:t>
      </w:r>
      <w:r w:rsidRPr="008B7E8A">
        <w:rPr>
          <w:rFonts w:ascii="Times New Roman" w:hAnsi="Times New Roman"/>
          <w:sz w:val="24"/>
        </w:rPr>
        <w:t>agents</w:t>
      </w:r>
      <w:r w:rsidR="008A4128" w:rsidRPr="008B7E8A">
        <w:rPr>
          <w:rFonts w:ascii="Times New Roman" w:hAnsi="Times New Roman"/>
          <w:sz w:val="24"/>
        </w:rPr>
        <w:t xml:space="preserve"> m</w:t>
      </w:r>
      <w:r w:rsidRPr="008B7E8A">
        <w:rPr>
          <w:rFonts w:ascii="Times New Roman" w:hAnsi="Times New Roman"/>
          <w:sz w:val="24"/>
        </w:rPr>
        <w:t>ight</w:t>
      </w:r>
      <w:r w:rsidR="008A4128" w:rsidRPr="008B7E8A">
        <w:rPr>
          <w:rFonts w:ascii="Times New Roman" w:hAnsi="Times New Roman"/>
          <w:sz w:val="24"/>
        </w:rPr>
        <w:t xml:space="preserve"> generate predictions </w:t>
      </w:r>
      <w:r w:rsidRPr="008B7E8A">
        <w:rPr>
          <w:rFonts w:ascii="Times New Roman" w:hAnsi="Times New Roman"/>
          <w:sz w:val="24"/>
        </w:rPr>
        <w:t xml:space="preserve">regarding the </w:t>
      </w:r>
      <w:r w:rsidR="009743EB" w:rsidRPr="008B7E8A">
        <w:rPr>
          <w:rFonts w:ascii="Times New Roman" w:hAnsi="Times New Roman"/>
          <w:sz w:val="24"/>
        </w:rPr>
        <w:t xml:space="preserve">temporal </w:t>
      </w:r>
      <w:r w:rsidRPr="008B7E8A">
        <w:rPr>
          <w:rFonts w:ascii="Times New Roman" w:hAnsi="Times New Roman"/>
          <w:sz w:val="24"/>
        </w:rPr>
        <w:t xml:space="preserve">consequences of their combined efforts. Such predictions about joint action outcomes can only be made, however, after </w:t>
      </w:r>
      <w:r w:rsidR="009743EB" w:rsidRPr="008B7E8A">
        <w:rPr>
          <w:rFonts w:ascii="Times New Roman" w:hAnsi="Times New Roman"/>
          <w:sz w:val="24"/>
        </w:rPr>
        <w:t>agents</w:t>
      </w:r>
      <w:r w:rsidRPr="008B7E8A">
        <w:rPr>
          <w:rFonts w:ascii="Times New Roman" w:hAnsi="Times New Roman"/>
          <w:sz w:val="24"/>
        </w:rPr>
        <w:t xml:space="preserve"> have had the opportunity to learn </w:t>
      </w:r>
      <w:r w:rsidR="009743EB" w:rsidRPr="008B7E8A">
        <w:rPr>
          <w:rFonts w:ascii="Times New Roman" w:hAnsi="Times New Roman"/>
          <w:sz w:val="24"/>
        </w:rPr>
        <w:t xml:space="preserve">about </w:t>
      </w:r>
      <w:r w:rsidRPr="008B7E8A">
        <w:rPr>
          <w:rFonts w:ascii="Times New Roman" w:hAnsi="Times New Roman"/>
          <w:sz w:val="24"/>
        </w:rPr>
        <w:t>regularities between their own actions, other</w:t>
      </w:r>
      <w:r w:rsidR="009743EB" w:rsidRPr="008B7E8A">
        <w:rPr>
          <w:rFonts w:ascii="Times New Roman" w:hAnsi="Times New Roman"/>
          <w:sz w:val="24"/>
        </w:rPr>
        <w:t>s’</w:t>
      </w:r>
      <w:r w:rsidRPr="008B7E8A">
        <w:rPr>
          <w:rFonts w:ascii="Times New Roman" w:hAnsi="Times New Roman"/>
          <w:sz w:val="24"/>
        </w:rPr>
        <w:t xml:space="preserve"> actions, and the resulting effects.</w:t>
      </w:r>
      <w:r w:rsidRPr="008B7E8A">
        <w:rPr>
          <w:rFonts w:ascii="Times New Roman" w:hAnsi="Times New Roman"/>
          <w:color w:val="0000FF"/>
          <w:sz w:val="24"/>
        </w:rPr>
        <w:t xml:space="preserve"> </w:t>
      </w:r>
      <w:r w:rsidR="009743EB" w:rsidRPr="008B7E8A">
        <w:rPr>
          <w:rFonts w:ascii="Times New Roman" w:hAnsi="Times New Roman"/>
          <w:sz w:val="24"/>
        </w:rPr>
        <w:t>This was demonstrated in a study where participants were instructed to keep a circle on top of a target moving horizontally along the computer screen, using an ‘‘acceleration’’ and a ‘‘deceleration’’ key</w:t>
      </w:r>
      <w:ins w:id="213" w:author="stephen butterfill" w:date="2010-09-06T01:41:00Z">
        <w:r w:rsidR="00A01F1A">
          <w:rPr>
            <w:rFonts w:ascii="Times New Roman" w:hAnsi="Times New Roman"/>
            <w:sz w:val="24"/>
          </w:rPr>
          <w:t xml:space="preserve"> </w:t>
        </w:r>
      </w:ins>
      <w:r w:rsidR="00A01F1A" w:rsidRPr="008B7E8A">
        <w:rPr>
          <w:rFonts w:ascii="Times New Roman" w:hAnsi="Times New Roman"/>
          <w:sz w:val="24"/>
        </w:rPr>
        <w:t>(Knoblich, &amp; Jordan, 2003)</w:t>
      </w:r>
      <w:r w:rsidR="009743EB" w:rsidRPr="008B7E8A">
        <w:rPr>
          <w:rFonts w:ascii="Times New Roman" w:hAnsi="Times New Roman"/>
          <w:sz w:val="24"/>
        </w:rPr>
        <w:t xml:space="preserve">. Participants performed the task alone, controlling both keys, or in pairs, controlling one </w:t>
      </w:r>
      <w:r w:rsidR="00E07F38" w:rsidRPr="008B7E8A">
        <w:rPr>
          <w:rFonts w:ascii="Times New Roman" w:hAnsi="Times New Roman"/>
          <w:sz w:val="24"/>
        </w:rPr>
        <w:t xml:space="preserve">of the </w:t>
      </w:r>
      <w:r w:rsidR="009743EB" w:rsidRPr="008B7E8A">
        <w:rPr>
          <w:rFonts w:ascii="Times New Roman" w:hAnsi="Times New Roman"/>
          <w:sz w:val="24"/>
        </w:rPr>
        <w:t>key</w:t>
      </w:r>
      <w:r w:rsidR="00E07F38" w:rsidRPr="008B7E8A">
        <w:rPr>
          <w:rFonts w:ascii="Times New Roman" w:hAnsi="Times New Roman"/>
          <w:sz w:val="24"/>
        </w:rPr>
        <w:t>s</w:t>
      </w:r>
      <w:r w:rsidR="009743EB" w:rsidRPr="008B7E8A">
        <w:rPr>
          <w:rFonts w:ascii="Times New Roman" w:hAnsi="Times New Roman"/>
          <w:sz w:val="24"/>
        </w:rPr>
        <w:t xml:space="preserve"> each. After considerable practice</w:t>
      </w:r>
      <w:r w:rsidR="008A4128" w:rsidRPr="008B7E8A">
        <w:rPr>
          <w:rFonts w:ascii="Times New Roman" w:hAnsi="Times New Roman"/>
          <w:sz w:val="24"/>
        </w:rPr>
        <w:t xml:space="preserve">, joint task performance </w:t>
      </w:r>
      <w:r w:rsidR="009743EB" w:rsidRPr="008B7E8A">
        <w:rPr>
          <w:rFonts w:ascii="Times New Roman" w:hAnsi="Times New Roman"/>
          <w:sz w:val="24"/>
        </w:rPr>
        <w:t>was as good as</w:t>
      </w:r>
      <w:r w:rsidR="008A4128" w:rsidRPr="008B7E8A">
        <w:rPr>
          <w:rFonts w:ascii="Times New Roman" w:hAnsi="Times New Roman"/>
          <w:sz w:val="24"/>
        </w:rPr>
        <w:t xml:space="preserve"> individual</w:t>
      </w:r>
      <w:r w:rsidR="009743EB" w:rsidRPr="008B7E8A">
        <w:rPr>
          <w:rFonts w:ascii="Times New Roman" w:hAnsi="Times New Roman"/>
          <w:sz w:val="24"/>
        </w:rPr>
        <w:t xml:space="preserve"> </w:t>
      </w:r>
      <w:r w:rsidR="008A4128" w:rsidRPr="008B7E8A">
        <w:rPr>
          <w:rFonts w:ascii="Times New Roman" w:hAnsi="Times New Roman"/>
          <w:sz w:val="24"/>
        </w:rPr>
        <w:t>performance, but only when participants received</w:t>
      </w:r>
      <w:r w:rsidR="009743EB" w:rsidRPr="008B7E8A">
        <w:rPr>
          <w:rFonts w:ascii="Times New Roman" w:hAnsi="Times New Roman"/>
          <w:sz w:val="24"/>
        </w:rPr>
        <w:t xml:space="preserve"> auditory</w:t>
      </w:r>
      <w:r w:rsidR="008A4128" w:rsidRPr="008B7E8A">
        <w:rPr>
          <w:rFonts w:ascii="Times New Roman" w:hAnsi="Times New Roman"/>
          <w:sz w:val="24"/>
        </w:rPr>
        <w:t xml:space="preserve"> feedback about the timing of each</w:t>
      </w:r>
      <w:r w:rsidR="009743EB" w:rsidRPr="008B7E8A">
        <w:rPr>
          <w:rFonts w:ascii="Times New Roman" w:hAnsi="Times New Roman"/>
          <w:sz w:val="24"/>
        </w:rPr>
        <w:t xml:space="preserve"> </w:t>
      </w:r>
      <w:r w:rsidR="008A4128" w:rsidRPr="008B7E8A">
        <w:rPr>
          <w:rFonts w:ascii="Times New Roman" w:hAnsi="Times New Roman"/>
          <w:sz w:val="24"/>
        </w:rPr>
        <w:t>other’s actions.</w:t>
      </w:r>
      <w:r w:rsidR="008A4128" w:rsidRPr="008B7E8A">
        <w:rPr>
          <w:rFonts w:ascii="Times New Roman" w:hAnsi="Times New Roman"/>
          <w:color w:val="0000FF"/>
          <w:sz w:val="24"/>
        </w:rPr>
        <w:t xml:space="preserve"> </w:t>
      </w:r>
      <w:r w:rsidR="008A4128" w:rsidRPr="008B7E8A">
        <w:rPr>
          <w:rFonts w:ascii="Times New Roman" w:hAnsi="Times New Roman"/>
          <w:sz w:val="24"/>
        </w:rPr>
        <w:t xml:space="preserve">This suggests that </w:t>
      </w:r>
      <w:r w:rsidR="009743EB" w:rsidRPr="008B7E8A">
        <w:rPr>
          <w:rFonts w:ascii="Times New Roman" w:hAnsi="Times New Roman"/>
          <w:sz w:val="24"/>
        </w:rPr>
        <w:t xml:space="preserve">accurate predictions about the timing of joint action outcomes can be made </w:t>
      </w:r>
      <w:r w:rsidR="00E07F38" w:rsidRPr="008B7E8A">
        <w:rPr>
          <w:rFonts w:ascii="Times New Roman" w:hAnsi="Times New Roman"/>
          <w:sz w:val="24"/>
        </w:rPr>
        <w:t>if</w:t>
      </w:r>
      <w:r w:rsidR="008A4128" w:rsidRPr="008B7E8A">
        <w:rPr>
          <w:rFonts w:ascii="Times New Roman" w:hAnsi="Times New Roman"/>
          <w:sz w:val="24"/>
        </w:rPr>
        <w:t xml:space="preserve"> </w:t>
      </w:r>
      <w:r w:rsidR="009743EB" w:rsidRPr="008B7E8A">
        <w:rPr>
          <w:rFonts w:ascii="Times New Roman" w:hAnsi="Times New Roman"/>
          <w:sz w:val="24"/>
        </w:rPr>
        <w:t xml:space="preserve">agents have had the opportunity to </w:t>
      </w:r>
      <w:r w:rsidR="00E07F38" w:rsidRPr="008B7E8A">
        <w:rPr>
          <w:rFonts w:ascii="Times New Roman" w:hAnsi="Times New Roman"/>
          <w:sz w:val="24"/>
        </w:rPr>
        <w:t>trace</w:t>
      </w:r>
      <w:r w:rsidR="009743EB" w:rsidRPr="008B7E8A">
        <w:rPr>
          <w:rFonts w:ascii="Times New Roman" w:hAnsi="Times New Roman"/>
          <w:sz w:val="24"/>
        </w:rPr>
        <w:t xml:space="preserve"> </w:t>
      </w:r>
      <w:r w:rsidR="00E07F38" w:rsidRPr="008B7E8A">
        <w:rPr>
          <w:rFonts w:ascii="Times New Roman" w:hAnsi="Times New Roman"/>
          <w:sz w:val="24"/>
        </w:rPr>
        <w:t xml:space="preserve">back </w:t>
      </w:r>
      <w:r w:rsidR="009743EB" w:rsidRPr="008B7E8A">
        <w:rPr>
          <w:rFonts w:ascii="Times New Roman" w:hAnsi="Times New Roman"/>
          <w:sz w:val="24"/>
        </w:rPr>
        <w:t xml:space="preserve">the </w:t>
      </w:r>
      <w:r w:rsidR="008A4128" w:rsidRPr="008B7E8A">
        <w:rPr>
          <w:rFonts w:ascii="Times New Roman" w:hAnsi="Times New Roman"/>
          <w:sz w:val="24"/>
        </w:rPr>
        <w:t xml:space="preserve">consequences of </w:t>
      </w:r>
      <w:r w:rsidR="00E07F38" w:rsidRPr="008B7E8A">
        <w:rPr>
          <w:rFonts w:ascii="Times New Roman" w:hAnsi="Times New Roman"/>
          <w:sz w:val="24"/>
        </w:rPr>
        <w:t xml:space="preserve">their combined </w:t>
      </w:r>
      <w:r w:rsidR="008A4128" w:rsidRPr="008B7E8A">
        <w:rPr>
          <w:rFonts w:ascii="Times New Roman" w:hAnsi="Times New Roman"/>
          <w:sz w:val="24"/>
        </w:rPr>
        <w:t>actions to the</w:t>
      </w:r>
      <w:r w:rsidR="009743EB" w:rsidRPr="008B7E8A">
        <w:rPr>
          <w:rFonts w:ascii="Times New Roman" w:hAnsi="Times New Roman"/>
          <w:sz w:val="24"/>
        </w:rPr>
        <w:t>ir</w:t>
      </w:r>
      <w:r w:rsidR="008A4128" w:rsidRPr="008B7E8A">
        <w:rPr>
          <w:rFonts w:ascii="Times New Roman" w:hAnsi="Times New Roman"/>
          <w:sz w:val="24"/>
        </w:rPr>
        <w:t xml:space="preserve"> </w:t>
      </w:r>
      <w:r w:rsidR="009743EB" w:rsidRPr="008B7E8A">
        <w:rPr>
          <w:rFonts w:ascii="Times New Roman" w:hAnsi="Times New Roman"/>
          <w:sz w:val="24"/>
        </w:rPr>
        <w:t>individual contributions</w:t>
      </w:r>
      <w:r w:rsidR="008A4128" w:rsidRPr="008B7E8A">
        <w:rPr>
          <w:rFonts w:ascii="Times New Roman" w:hAnsi="Times New Roman"/>
          <w:sz w:val="24"/>
        </w:rPr>
        <w:t>.</w:t>
      </w:r>
      <w:r w:rsidR="008977B1" w:rsidRPr="008B7E8A">
        <w:rPr>
          <w:rFonts w:ascii="Times New Roman" w:hAnsi="Times New Roman"/>
          <w:sz w:val="24"/>
        </w:rPr>
        <w:t xml:space="preserve"> </w:t>
      </w:r>
    </w:p>
    <w:p w:rsidR="001B551A" w:rsidRPr="008B7E8A" w:rsidRDefault="001B551A" w:rsidP="008B7E8A">
      <w:pPr>
        <w:rPr>
          <w:rFonts w:ascii="Times New Roman" w:hAnsi="Times New Roman"/>
          <w:color w:val="0000FF"/>
          <w:sz w:val="24"/>
        </w:rPr>
      </w:pPr>
    </w:p>
    <w:p w:rsidR="003175F7" w:rsidRPr="001B551A" w:rsidRDefault="008B7E8A" w:rsidP="001B551A">
      <w:pPr>
        <w:pStyle w:val="Heading1"/>
        <w:jc w:val="center"/>
        <w:rPr>
          <w:rFonts w:ascii="Times New Roman" w:hAnsi="Times New Roman"/>
          <w:b w:val="0"/>
          <w:sz w:val="24"/>
        </w:rPr>
      </w:pPr>
      <w:r>
        <w:rPr>
          <w:rFonts w:ascii="Times New Roman" w:hAnsi="Times New Roman"/>
          <w:b w:val="0"/>
          <w:sz w:val="24"/>
        </w:rPr>
        <w:t xml:space="preserve">4. </w:t>
      </w:r>
      <w:r w:rsidR="001B551A" w:rsidRPr="001B551A">
        <w:rPr>
          <w:rFonts w:ascii="Times New Roman" w:hAnsi="Times New Roman"/>
          <w:b w:val="0"/>
          <w:sz w:val="24"/>
        </w:rPr>
        <w:t>Discussion</w:t>
      </w:r>
    </w:p>
    <w:p w:rsidR="00776613" w:rsidRPr="00776613" w:rsidRDefault="00776613" w:rsidP="00776613">
      <w:pPr>
        <w:spacing w:after="0"/>
        <w:rPr>
          <w:rFonts w:ascii="Times New Roman" w:hAnsi="Times New Roman"/>
          <w:color w:val="0000FF"/>
          <w:sz w:val="24"/>
        </w:rPr>
      </w:pPr>
    </w:p>
    <w:p w:rsidR="00C52107" w:rsidRDefault="007F29F1" w:rsidP="00C9771D">
      <w:pPr>
        <w:spacing w:after="0" w:line="480" w:lineRule="auto"/>
        <w:rPr>
          <w:rFonts w:ascii="Times New Roman" w:hAnsi="Times New Roman"/>
          <w:sz w:val="24"/>
        </w:rPr>
      </w:pPr>
      <w:r>
        <w:rPr>
          <w:rFonts w:ascii="Times New Roman" w:hAnsi="Times New Roman"/>
          <w:sz w:val="24"/>
        </w:rPr>
        <w:t xml:space="preserve">The evidence reviewed above shows that emergent coordination and planned coordination </w:t>
      </w:r>
      <w:r w:rsidR="0089787E">
        <w:rPr>
          <w:rFonts w:ascii="Times New Roman" w:hAnsi="Times New Roman"/>
          <w:sz w:val="24"/>
        </w:rPr>
        <w:t xml:space="preserve">each </w:t>
      </w:r>
      <w:r>
        <w:rPr>
          <w:rFonts w:ascii="Times New Roman" w:hAnsi="Times New Roman"/>
          <w:sz w:val="24"/>
        </w:rPr>
        <w:t>support joint action.</w:t>
      </w:r>
      <w:r w:rsidR="00C52107">
        <w:rPr>
          <w:rFonts w:ascii="Times New Roman" w:hAnsi="Times New Roman"/>
          <w:sz w:val="24"/>
        </w:rPr>
        <w:t xml:space="preserve"> </w:t>
      </w:r>
      <w:r w:rsidR="00C52107" w:rsidRPr="00BE30F0">
        <w:rPr>
          <w:rFonts w:ascii="Times New Roman" w:hAnsi="Times New Roman"/>
          <w:sz w:val="24"/>
        </w:rPr>
        <w:t>Emergent coordination can occur spontaneously between individuals who have no plan to perform actions together</w:t>
      </w:r>
      <w:ins w:id="214" w:author="stephen butterfill" w:date="2010-09-05T20:11:00Z">
        <w:r w:rsidR="00A155EA">
          <w:rPr>
            <w:rFonts w:ascii="Times New Roman" w:hAnsi="Times New Roman"/>
            <w:sz w:val="24"/>
          </w:rPr>
          <w:t xml:space="preserve"> </w:t>
        </w:r>
      </w:ins>
      <w:r w:rsidR="00A155EA">
        <w:rPr>
          <w:rFonts w:ascii="Times New Roman" w:hAnsi="Times New Roman"/>
          <w:sz w:val="24"/>
        </w:rPr>
        <w:t xml:space="preserve">and relies on </w:t>
      </w:r>
      <w:r w:rsidR="00C52107">
        <w:rPr>
          <w:rFonts w:ascii="Times New Roman" w:hAnsi="Times New Roman"/>
          <w:sz w:val="24"/>
        </w:rPr>
        <w:t>perception</w:t>
      </w:r>
      <w:r w:rsidR="00A042C9">
        <w:rPr>
          <w:rFonts w:ascii="Times New Roman" w:hAnsi="Times New Roman"/>
          <w:sz w:val="24"/>
        </w:rPr>
        <w:t xml:space="preserve"> </w:t>
      </w:r>
      <w:r w:rsidR="00C52107" w:rsidRPr="00BE30F0">
        <w:rPr>
          <w:rFonts w:ascii="Times New Roman" w:hAnsi="Times New Roman"/>
          <w:sz w:val="24"/>
        </w:rPr>
        <w:t>action couplings that make multiple</w:t>
      </w:r>
      <w:r w:rsidR="00C52107">
        <w:rPr>
          <w:rFonts w:ascii="Times New Roman" w:hAnsi="Times New Roman"/>
          <w:sz w:val="24"/>
        </w:rPr>
        <w:t xml:space="preserve"> individuals act in similar ways</w:t>
      </w:r>
      <w:r w:rsidR="00C52107" w:rsidRPr="00BE30F0">
        <w:rPr>
          <w:rFonts w:ascii="Times New Roman" w:hAnsi="Times New Roman"/>
          <w:sz w:val="24"/>
        </w:rPr>
        <w:t>.</w:t>
      </w:r>
      <w:r w:rsidR="00C52107">
        <w:rPr>
          <w:rFonts w:ascii="Times New Roman" w:hAnsi="Times New Roman"/>
          <w:sz w:val="24"/>
        </w:rPr>
        <w:t xml:space="preserve"> </w:t>
      </w:r>
      <w:r w:rsidR="00C52107" w:rsidRPr="00BE30F0">
        <w:rPr>
          <w:rFonts w:ascii="Times New Roman" w:hAnsi="Times New Roman"/>
          <w:sz w:val="24"/>
        </w:rPr>
        <w:t>In planned coordination agents plan their own actions in relation to joint action outcomes or in relation to others’ actions</w:t>
      </w:r>
      <w:r w:rsidR="00C52107">
        <w:rPr>
          <w:rFonts w:ascii="Times New Roman" w:hAnsi="Times New Roman"/>
          <w:sz w:val="24"/>
        </w:rPr>
        <w:t xml:space="preserve">. Joint task representations and joint perceptions support these planning processes. </w:t>
      </w:r>
    </w:p>
    <w:p w:rsidR="005908EA" w:rsidRDefault="00C52107" w:rsidP="00A155EA">
      <w:pPr>
        <w:spacing w:after="0" w:line="480" w:lineRule="auto"/>
        <w:rPr>
          <w:rFonts w:ascii="Times New Roman" w:hAnsi="Times New Roman"/>
          <w:sz w:val="24"/>
        </w:rPr>
      </w:pPr>
      <w:r>
        <w:rPr>
          <w:rFonts w:ascii="Times New Roman" w:hAnsi="Times New Roman"/>
          <w:sz w:val="24"/>
        </w:rPr>
        <w:tab/>
        <w:t>Most forms of joint action likely require both emergent and planned coordination</w:t>
      </w:r>
      <w:r w:rsidR="00A155EA">
        <w:rPr>
          <w:rFonts w:ascii="Times New Roman" w:hAnsi="Times New Roman"/>
          <w:sz w:val="24"/>
        </w:rPr>
        <w:t xml:space="preserve"> because there are complementary limits on what each can achieve</w:t>
      </w:r>
      <w:r>
        <w:rPr>
          <w:rFonts w:ascii="Times New Roman" w:hAnsi="Times New Roman"/>
          <w:sz w:val="24"/>
        </w:rPr>
        <w:t xml:space="preserve">. </w:t>
      </w:r>
      <w:r w:rsidR="00A155EA">
        <w:rPr>
          <w:rFonts w:ascii="Times New Roman" w:hAnsi="Times New Roman"/>
          <w:sz w:val="24"/>
        </w:rPr>
        <w:t xml:space="preserve"> On the one hand, p</w:t>
      </w:r>
      <w:r w:rsidR="001A78C4">
        <w:rPr>
          <w:rFonts w:ascii="Times New Roman" w:hAnsi="Times New Roman"/>
          <w:sz w:val="24"/>
        </w:rPr>
        <w:t xml:space="preserve">lanning alone does not make people act at the right time, </w:t>
      </w:r>
      <w:r w:rsidR="00963F18">
        <w:rPr>
          <w:rFonts w:ascii="Times New Roman" w:hAnsi="Times New Roman"/>
          <w:sz w:val="24"/>
        </w:rPr>
        <w:t>fall</w:t>
      </w:r>
      <w:ins w:id="215" w:author="stephen butterfill" w:date="2010-09-05T20:07:00Z">
        <w:r w:rsidR="00963F18">
          <w:rPr>
            <w:rFonts w:ascii="Times New Roman" w:hAnsi="Times New Roman"/>
            <w:sz w:val="24"/>
          </w:rPr>
          <w:t xml:space="preserve"> </w:t>
        </w:r>
      </w:ins>
      <w:r w:rsidR="001A78C4">
        <w:rPr>
          <w:rFonts w:ascii="Times New Roman" w:hAnsi="Times New Roman"/>
          <w:sz w:val="24"/>
        </w:rPr>
        <w:t xml:space="preserve">into synchrony or </w:t>
      </w:r>
      <w:r w:rsidR="00963F18">
        <w:rPr>
          <w:rFonts w:ascii="Times New Roman" w:hAnsi="Times New Roman"/>
          <w:sz w:val="24"/>
        </w:rPr>
        <w:t xml:space="preserve">predict </w:t>
      </w:r>
      <w:r w:rsidR="001A78C4">
        <w:rPr>
          <w:rFonts w:ascii="Times New Roman" w:hAnsi="Times New Roman"/>
          <w:sz w:val="24"/>
        </w:rPr>
        <w:t>others’ upcoming actions based on their own action repertoire.</w:t>
      </w:r>
      <w:r>
        <w:rPr>
          <w:rFonts w:ascii="Times New Roman" w:hAnsi="Times New Roman"/>
          <w:sz w:val="24"/>
        </w:rPr>
        <w:t xml:space="preserve"> </w:t>
      </w:r>
      <w:r w:rsidR="00ED019F">
        <w:rPr>
          <w:rFonts w:ascii="Times New Roman" w:hAnsi="Times New Roman"/>
          <w:sz w:val="24"/>
        </w:rPr>
        <w:t xml:space="preserve">Although planning can prepare actors to perform their individual parts of a joint action, it does not guarantee successful implementation. </w:t>
      </w:r>
      <w:r w:rsidR="001A78C4">
        <w:rPr>
          <w:rFonts w:ascii="Times New Roman" w:hAnsi="Times New Roman"/>
          <w:sz w:val="24"/>
        </w:rPr>
        <w:t>Emergent coordination is likely the key to dealing with the real tim</w:t>
      </w:r>
      <w:r w:rsidR="00ED019F">
        <w:rPr>
          <w:rFonts w:ascii="Times New Roman" w:hAnsi="Times New Roman"/>
          <w:sz w:val="24"/>
        </w:rPr>
        <w:t xml:space="preserve">e aspects of joint action. </w:t>
      </w:r>
      <w:r w:rsidR="00A155EA">
        <w:rPr>
          <w:rFonts w:ascii="Times New Roman" w:hAnsi="Times New Roman"/>
          <w:sz w:val="24"/>
        </w:rPr>
        <w:t xml:space="preserve"> On the other hand, emergent</w:t>
      </w:r>
      <w:ins w:id="216" w:author="stephen butterfill" w:date="2010-09-05T20:14:00Z">
        <w:r w:rsidR="00A155EA">
          <w:rPr>
            <w:rFonts w:ascii="Times New Roman" w:hAnsi="Times New Roman"/>
            <w:sz w:val="24"/>
          </w:rPr>
          <w:t xml:space="preserve"> </w:t>
        </w:r>
      </w:ins>
      <w:r w:rsidR="00ED019F">
        <w:rPr>
          <w:rFonts w:ascii="Times New Roman" w:hAnsi="Times New Roman"/>
          <w:sz w:val="24"/>
        </w:rPr>
        <w:t xml:space="preserve">coordination alone is limited in that it does not allow people to distribute different parts of a task </w:t>
      </w:r>
      <w:r w:rsidR="00A155EA">
        <w:rPr>
          <w:rFonts w:ascii="Times New Roman" w:hAnsi="Times New Roman"/>
          <w:sz w:val="24"/>
        </w:rPr>
        <w:t xml:space="preserve">among themselves, nor </w:t>
      </w:r>
      <w:r w:rsidR="00ED019F">
        <w:rPr>
          <w:rFonts w:ascii="Times New Roman" w:hAnsi="Times New Roman"/>
          <w:sz w:val="24"/>
        </w:rPr>
        <w:t xml:space="preserve">to adjust their actions to others’ </w:t>
      </w:r>
      <w:r w:rsidR="00A155EA">
        <w:rPr>
          <w:rFonts w:ascii="Times New Roman" w:hAnsi="Times New Roman"/>
          <w:sz w:val="24"/>
        </w:rPr>
        <w:t xml:space="preserve">so as </w:t>
      </w:r>
      <w:r w:rsidR="00ED019F">
        <w:rPr>
          <w:rFonts w:ascii="Times New Roman" w:hAnsi="Times New Roman"/>
          <w:sz w:val="24"/>
        </w:rPr>
        <w:t>to flexibly achieve joint outcomes.</w:t>
      </w:r>
      <w:r w:rsidR="00301F08">
        <w:rPr>
          <w:rFonts w:ascii="Times New Roman" w:hAnsi="Times New Roman"/>
          <w:sz w:val="24"/>
        </w:rPr>
        <w:t xml:space="preserve"> </w:t>
      </w:r>
      <w:r w:rsidR="00A155EA">
        <w:rPr>
          <w:rFonts w:ascii="Times New Roman" w:hAnsi="Times New Roman"/>
          <w:sz w:val="24"/>
        </w:rPr>
        <w:t xml:space="preserve"> These aspects of joint action require planned coordination.  The complementary limits of emergent and planned coordination suggest that it is </w:t>
      </w:r>
      <w:r w:rsidR="001315CD">
        <w:rPr>
          <w:rFonts w:ascii="Times New Roman" w:hAnsi="Times New Roman"/>
          <w:sz w:val="24"/>
        </w:rPr>
        <w:t xml:space="preserve">the </w:t>
      </w:r>
      <w:r w:rsidR="0090723A">
        <w:rPr>
          <w:rFonts w:ascii="Times New Roman" w:hAnsi="Times New Roman"/>
          <w:sz w:val="24"/>
        </w:rPr>
        <w:t xml:space="preserve">synergy </w:t>
      </w:r>
      <w:r w:rsidR="001F40C3">
        <w:rPr>
          <w:rFonts w:ascii="Times New Roman" w:hAnsi="Times New Roman"/>
          <w:sz w:val="24"/>
        </w:rPr>
        <w:t xml:space="preserve">of </w:t>
      </w:r>
      <w:r w:rsidR="00A155EA">
        <w:rPr>
          <w:rFonts w:ascii="Times New Roman" w:hAnsi="Times New Roman"/>
          <w:sz w:val="24"/>
        </w:rPr>
        <w:t>emergent and planned coordination that allows people to make music together, play team sports, or build a house.</w:t>
      </w:r>
    </w:p>
    <w:p w:rsidR="00F4182E" w:rsidRDefault="005A54FA" w:rsidP="00A155EA">
      <w:pPr>
        <w:spacing w:after="0" w:line="480" w:lineRule="auto"/>
        <w:rPr>
          <w:rFonts w:ascii="Times New Roman" w:hAnsi="Times New Roman"/>
          <w:sz w:val="24"/>
        </w:rPr>
      </w:pPr>
      <w:r>
        <w:rPr>
          <w:rFonts w:ascii="Times New Roman" w:hAnsi="Times New Roman"/>
          <w:sz w:val="24"/>
        </w:rPr>
        <w:tab/>
      </w:r>
      <w:r w:rsidR="00F4182E">
        <w:rPr>
          <w:rFonts w:ascii="Times New Roman" w:hAnsi="Times New Roman"/>
          <w:sz w:val="24"/>
        </w:rPr>
        <w:t>This synergy is partly a matter of how planned coordination modulates mechanisms of emergent coordination: examples discussed above include greater entrainment in planned social interactions</w:t>
      </w:r>
      <w:r w:rsidR="004F3087">
        <w:rPr>
          <w:rFonts w:ascii="Times New Roman" w:hAnsi="Times New Roman"/>
          <w:sz w:val="24"/>
        </w:rPr>
        <w:t xml:space="preserve">, the activation of action simulations for co-actors but not independent third-parties, </w:t>
      </w:r>
      <w:r w:rsidR="00F4182E">
        <w:rPr>
          <w:rFonts w:ascii="Times New Roman" w:hAnsi="Times New Roman"/>
          <w:sz w:val="24"/>
        </w:rPr>
        <w:t xml:space="preserve">and, under the heading of perception action matching, the possibility of performing actions which complement rather than match observed actions depending on </w:t>
      </w:r>
      <w:r w:rsidR="00103AD6">
        <w:rPr>
          <w:rFonts w:ascii="Times New Roman" w:hAnsi="Times New Roman"/>
          <w:sz w:val="24"/>
        </w:rPr>
        <w:t xml:space="preserve">either </w:t>
      </w:r>
      <w:r w:rsidR="00F4182E">
        <w:rPr>
          <w:rFonts w:ascii="Times New Roman" w:hAnsi="Times New Roman"/>
          <w:sz w:val="24"/>
        </w:rPr>
        <w:t>the nature of one’s own task</w:t>
      </w:r>
      <w:r w:rsidR="00103AD6">
        <w:rPr>
          <w:rFonts w:ascii="Times New Roman" w:hAnsi="Times New Roman"/>
          <w:sz w:val="24"/>
        </w:rPr>
        <w:t xml:space="preserve"> or </w:t>
      </w:r>
      <w:commentRangeStart w:id="217"/>
      <w:r w:rsidR="00103AD6">
        <w:rPr>
          <w:rFonts w:ascii="Times New Roman" w:hAnsi="Times New Roman"/>
          <w:sz w:val="24"/>
        </w:rPr>
        <w:t xml:space="preserve">one’s </w:t>
      </w:r>
      <w:r w:rsidR="00F77190">
        <w:rPr>
          <w:rFonts w:ascii="Times New Roman" w:hAnsi="Times New Roman"/>
          <w:sz w:val="24"/>
        </w:rPr>
        <w:t xml:space="preserve">representation of </w:t>
      </w:r>
      <w:r w:rsidR="00103AD6">
        <w:rPr>
          <w:rFonts w:ascii="Times New Roman" w:hAnsi="Times New Roman"/>
          <w:sz w:val="24"/>
        </w:rPr>
        <w:t>the observed agent</w:t>
      </w:r>
      <w:r w:rsidR="00F77190">
        <w:rPr>
          <w:rFonts w:ascii="Times New Roman" w:hAnsi="Times New Roman"/>
          <w:sz w:val="24"/>
        </w:rPr>
        <w:t>’s task</w:t>
      </w:r>
      <w:commentRangeEnd w:id="217"/>
      <w:r w:rsidR="003606A5">
        <w:rPr>
          <w:rStyle w:val="CommentReference"/>
          <w:vanish/>
        </w:rPr>
        <w:commentReference w:id="217"/>
      </w:r>
      <w:r w:rsidR="00F4182E">
        <w:rPr>
          <w:rFonts w:ascii="Times New Roman" w:hAnsi="Times New Roman"/>
          <w:sz w:val="24"/>
        </w:rPr>
        <w:t xml:space="preserve">. </w:t>
      </w:r>
      <w:r w:rsidR="00D90711">
        <w:rPr>
          <w:rFonts w:ascii="Times New Roman" w:hAnsi="Times New Roman"/>
          <w:sz w:val="24"/>
        </w:rPr>
        <w:t xml:space="preserve"> But the synergy</w:t>
      </w:r>
      <w:r w:rsidR="00821F12">
        <w:rPr>
          <w:rFonts w:ascii="Times New Roman" w:hAnsi="Times New Roman"/>
          <w:sz w:val="24"/>
        </w:rPr>
        <w:t xml:space="preserve"> also involves modulation of planned by emergent coordination</w:t>
      </w:r>
      <w:r w:rsidR="00F77190">
        <w:rPr>
          <w:rFonts w:ascii="Times New Roman" w:hAnsi="Times New Roman"/>
          <w:sz w:val="24"/>
        </w:rPr>
        <w:t>,</w:t>
      </w:r>
      <w:r w:rsidR="009D1724">
        <w:rPr>
          <w:rFonts w:ascii="Times New Roman" w:hAnsi="Times New Roman"/>
          <w:sz w:val="24"/>
        </w:rPr>
        <w:t xml:space="preserve"> as </w:t>
      </w:r>
      <w:r w:rsidR="00231BE0">
        <w:rPr>
          <w:rFonts w:ascii="Times New Roman" w:hAnsi="Times New Roman"/>
          <w:sz w:val="24"/>
        </w:rPr>
        <w:t>where perception of joint affordances causes participants to switch from individual to joint action</w:t>
      </w:r>
      <w:r w:rsidR="00034175">
        <w:rPr>
          <w:rFonts w:ascii="Times New Roman" w:hAnsi="Times New Roman"/>
          <w:sz w:val="24"/>
        </w:rPr>
        <w:t xml:space="preserve"> and </w:t>
      </w:r>
      <w:commentRangeStart w:id="218"/>
      <w:r w:rsidR="00034175">
        <w:rPr>
          <w:rFonts w:ascii="Times New Roman" w:hAnsi="Times New Roman"/>
          <w:sz w:val="24"/>
        </w:rPr>
        <w:t>where action simulation of a partner’s next action affects one’s own action planning</w:t>
      </w:r>
      <w:commentRangeEnd w:id="218"/>
      <w:r w:rsidR="00AB74D4">
        <w:rPr>
          <w:rStyle w:val="CommentReference"/>
          <w:vanish/>
        </w:rPr>
        <w:commentReference w:id="218"/>
      </w:r>
      <w:commentRangeStart w:id="219"/>
      <w:r w:rsidR="00FF7233">
        <w:rPr>
          <w:rFonts w:ascii="Times New Roman" w:hAnsi="Times New Roman"/>
          <w:sz w:val="24"/>
        </w:rPr>
        <w:t>.</w:t>
      </w:r>
      <w:commentRangeEnd w:id="219"/>
      <w:r w:rsidR="00E064B9">
        <w:rPr>
          <w:rStyle w:val="CommentReference"/>
          <w:vanish/>
        </w:rPr>
        <w:commentReference w:id="219"/>
      </w:r>
      <w:r w:rsidR="00F77190">
        <w:rPr>
          <w:rFonts w:ascii="Times New Roman" w:hAnsi="Times New Roman"/>
          <w:sz w:val="24"/>
        </w:rPr>
        <w:t xml:space="preserve">  </w:t>
      </w:r>
    </w:p>
    <w:p w:rsidR="00ED019F" w:rsidRDefault="001E1DFE" w:rsidP="005908EA">
      <w:pPr>
        <w:spacing w:after="0" w:line="480" w:lineRule="auto"/>
        <w:ind w:firstLine="708"/>
        <w:rPr>
          <w:rFonts w:ascii="Times New Roman" w:hAnsi="Times New Roman"/>
          <w:sz w:val="24"/>
        </w:rPr>
      </w:pPr>
      <w:r>
        <w:rPr>
          <w:rFonts w:ascii="Times New Roman" w:hAnsi="Times New Roman"/>
          <w:sz w:val="24"/>
        </w:rPr>
        <w:t>One</w:t>
      </w:r>
      <w:r w:rsidR="00301F08">
        <w:rPr>
          <w:rFonts w:ascii="Times New Roman" w:hAnsi="Times New Roman"/>
          <w:sz w:val="24"/>
        </w:rPr>
        <w:t xml:space="preserve"> big challenge for future research on joint action </w:t>
      </w:r>
      <w:r>
        <w:rPr>
          <w:rFonts w:ascii="Times New Roman" w:hAnsi="Times New Roman"/>
          <w:sz w:val="24"/>
        </w:rPr>
        <w:t xml:space="preserve">is </w:t>
      </w:r>
      <w:r w:rsidR="00301F08">
        <w:rPr>
          <w:rFonts w:ascii="Times New Roman" w:hAnsi="Times New Roman"/>
          <w:sz w:val="24"/>
        </w:rPr>
        <w:t xml:space="preserve">to specify </w:t>
      </w:r>
      <w:r w:rsidR="00112E40">
        <w:rPr>
          <w:rFonts w:ascii="Times New Roman" w:hAnsi="Times New Roman"/>
          <w:sz w:val="24"/>
        </w:rPr>
        <w:t xml:space="preserve">in more detail </w:t>
      </w:r>
      <w:r w:rsidR="00301F08">
        <w:rPr>
          <w:rFonts w:ascii="Times New Roman" w:hAnsi="Times New Roman"/>
          <w:sz w:val="24"/>
        </w:rPr>
        <w:t>how emergent coordination and planned coordination work together.</w:t>
      </w:r>
      <w:r w:rsidR="005908EA">
        <w:rPr>
          <w:rFonts w:ascii="Times New Roman" w:hAnsi="Times New Roman"/>
          <w:sz w:val="24"/>
        </w:rPr>
        <w:t xml:space="preserve"> </w:t>
      </w:r>
      <w:r w:rsidR="00EC5BBD">
        <w:rPr>
          <w:rFonts w:ascii="Times New Roman" w:hAnsi="Times New Roman"/>
          <w:sz w:val="24"/>
        </w:rPr>
        <w:t xml:space="preserve">How can joint task representations tap into mechanisms of entrainment, perception-action matching, and predictive action simulation? </w:t>
      </w:r>
      <w:r w:rsidR="005908EA">
        <w:rPr>
          <w:rFonts w:ascii="Times New Roman" w:hAnsi="Times New Roman"/>
          <w:sz w:val="24"/>
        </w:rPr>
        <w:t xml:space="preserve">Which perceptions need to be shared so that </w:t>
      </w:r>
      <w:r w:rsidR="005E1358">
        <w:rPr>
          <w:rFonts w:ascii="Times New Roman" w:hAnsi="Times New Roman"/>
          <w:sz w:val="24"/>
        </w:rPr>
        <w:t xml:space="preserve">mechanisms of </w:t>
      </w:r>
      <w:r w:rsidR="005908EA">
        <w:rPr>
          <w:rFonts w:ascii="Times New Roman" w:hAnsi="Times New Roman"/>
          <w:sz w:val="24"/>
        </w:rPr>
        <w:t xml:space="preserve">planned and emergent coordination will </w:t>
      </w:r>
      <w:r w:rsidR="005E1358">
        <w:rPr>
          <w:rFonts w:ascii="Times New Roman" w:hAnsi="Times New Roman"/>
          <w:sz w:val="24"/>
        </w:rPr>
        <w:t>act in combination</w:t>
      </w:r>
      <w:r w:rsidR="005908EA">
        <w:rPr>
          <w:rFonts w:ascii="Times New Roman" w:hAnsi="Times New Roman"/>
          <w:sz w:val="24"/>
        </w:rPr>
        <w:t>? Does emergent coordination have a role in how joint action plans are set up and how roles are distributed between individual actors? What is the role of emergent coordination in generating joint perceptions?</w:t>
      </w:r>
    </w:p>
    <w:p w:rsidR="007F29F1" w:rsidRDefault="00301F08" w:rsidP="00B0166D">
      <w:pPr>
        <w:numPr>
          <w:ins w:id="220" w:author="stephen butterfill" w:date="2010-09-06T03:04:00Z"/>
        </w:numPr>
        <w:spacing w:after="0" w:line="480" w:lineRule="auto"/>
        <w:rPr>
          <w:rFonts w:ascii="Times New Roman" w:hAnsi="Times New Roman"/>
          <w:sz w:val="24"/>
        </w:rPr>
      </w:pPr>
      <w:r>
        <w:rPr>
          <w:rFonts w:ascii="Times New Roman" w:hAnsi="Times New Roman"/>
          <w:sz w:val="24"/>
        </w:rPr>
        <w:tab/>
      </w:r>
      <w:r w:rsidR="00E52D74">
        <w:rPr>
          <w:rFonts w:ascii="Times New Roman" w:hAnsi="Times New Roman"/>
          <w:sz w:val="24"/>
        </w:rPr>
        <w:t xml:space="preserve">A further challenge for joint action research is to </w:t>
      </w:r>
      <w:r w:rsidR="00B9042D">
        <w:rPr>
          <w:rFonts w:ascii="Times New Roman" w:hAnsi="Times New Roman"/>
          <w:sz w:val="24"/>
        </w:rPr>
        <w:t xml:space="preserve">discover </w:t>
      </w:r>
      <w:r w:rsidR="00E52D74">
        <w:rPr>
          <w:rFonts w:ascii="Times New Roman" w:hAnsi="Times New Roman"/>
          <w:sz w:val="24"/>
        </w:rPr>
        <w:t xml:space="preserve">interfaces </w:t>
      </w:r>
      <w:r w:rsidR="0009424D">
        <w:rPr>
          <w:rFonts w:ascii="Times New Roman" w:hAnsi="Times New Roman"/>
          <w:sz w:val="24"/>
        </w:rPr>
        <w:t xml:space="preserve">that allow </w:t>
      </w:r>
      <w:r w:rsidR="007A06FC">
        <w:rPr>
          <w:rFonts w:ascii="Times New Roman" w:hAnsi="Times New Roman"/>
          <w:sz w:val="24"/>
        </w:rPr>
        <w:t xml:space="preserve">agents </w:t>
      </w:r>
      <w:r w:rsidR="0009424D">
        <w:rPr>
          <w:rFonts w:ascii="Times New Roman" w:hAnsi="Times New Roman"/>
          <w:sz w:val="24"/>
        </w:rPr>
        <w:t>to integrate</w:t>
      </w:r>
      <w:r w:rsidR="00FF7CD6">
        <w:rPr>
          <w:rFonts w:ascii="Times New Roman" w:hAnsi="Times New Roman"/>
          <w:sz w:val="24"/>
        </w:rPr>
        <w:t xml:space="preserve"> the more</w:t>
      </w:r>
      <w:r w:rsidR="0009424D">
        <w:rPr>
          <w:rFonts w:ascii="Times New Roman" w:hAnsi="Times New Roman"/>
          <w:sz w:val="24"/>
        </w:rPr>
        <w:t xml:space="preserve"> basic processes of emergent and planned coordination with</w:t>
      </w:r>
      <w:r w:rsidR="0009424D" w:rsidRPr="0009424D">
        <w:rPr>
          <w:rFonts w:ascii="Times New Roman" w:hAnsi="Times New Roman"/>
          <w:sz w:val="24"/>
        </w:rPr>
        <w:t xml:space="preserve"> </w:t>
      </w:r>
      <w:r w:rsidR="0009424D">
        <w:rPr>
          <w:rFonts w:ascii="Times New Roman" w:hAnsi="Times New Roman"/>
          <w:sz w:val="24"/>
        </w:rPr>
        <w:t xml:space="preserve">the higher-level representations and processes postulated in theory of mind research such as common knowledge and mental state attribution. </w:t>
      </w:r>
      <w:r w:rsidR="00E97C64">
        <w:rPr>
          <w:rFonts w:ascii="Times New Roman" w:hAnsi="Times New Roman"/>
          <w:sz w:val="24"/>
        </w:rPr>
        <w:t xml:space="preserve"> It is plausible that many cases of joint action, particularly those involving many distinct steps such as putting up a</w:t>
      </w:r>
      <w:r w:rsidR="00095B0B">
        <w:rPr>
          <w:rFonts w:ascii="Times New Roman" w:hAnsi="Times New Roman"/>
          <w:sz w:val="24"/>
        </w:rPr>
        <w:t xml:space="preserve"> large</w:t>
      </w:r>
      <w:r w:rsidR="00E97C64">
        <w:rPr>
          <w:rFonts w:ascii="Times New Roman" w:hAnsi="Times New Roman"/>
          <w:sz w:val="24"/>
        </w:rPr>
        <w:t xml:space="preserve"> tent on a wet and windy hill, depend on interlocking intentions </w:t>
      </w:r>
      <w:r w:rsidR="00B962A3">
        <w:rPr>
          <w:rFonts w:ascii="Times New Roman" w:hAnsi="Times New Roman"/>
          <w:sz w:val="24"/>
        </w:rPr>
        <w:t xml:space="preserve">and commitments in addition to </w:t>
      </w:r>
      <w:r w:rsidR="00E97C64">
        <w:rPr>
          <w:rFonts w:ascii="Times New Roman" w:hAnsi="Times New Roman"/>
          <w:sz w:val="24"/>
        </w:rPr>
        <w:t>emergent and planned coordination</w:t>
      </w:r>
      <w:r w:rsidR="009B200E">
        <w:rPr>
          <w:rFonts w:ascii="Times New Roman" w:hAnsi="Times New Roman"/>
          <w:sz w:val="24"/>
        </w:rPr>
        <w:t xml:space="preserve">.  </w:t>
      </w:r>
      <w:r w:rsidR="00333E87">
        <w:rPr>
          <w:rFonts w:ascii="Times New Roman" w:hAnsi="Times New Roman"/>
          <w:sz w:val="24"/>
        </w:rPr>
        <w:t xml:space="preserve">How do attributions of intention and knowledge in the pursuit of joint action goals interact with mechanisms of emergent and planned coordination?  </w:t>
      </w:r>
      <w:r w:rsidR="0009424D">
        <w:rPr>
          <w:rFonts w:ascii="Times New Roman" w:hAnsi="Times New Roman"/>
          <w:sz w:val="24"/>
        </w:rPr>
        <w:t xml:space="preserve">Some of the studies reviewed above indicate the </w:t>
      </w:r>
      <w:r w:rsidR="0009424D" w:rsidRPr="0009424D">
        <w:rPr>
          <w:rFonts w:ascii="Times New Roman" w:hAnsi="Times New Roman"/>
          <w:sz w:val="24"/>
        </w:rPr>
        <w:t xml:space="preserve">possibility </w:t>
      </w:r>
      <w:r w:rsidR="0009424D">
        <w:rPr>
          <w:rFonts w:ascii="Times New Roman" w:hAnsi="Times New Roman"/>
          <w:sz w:val="24"/>
        </w:rPr>
        <w:t xml:space="preserve">that </w:t>
      </w:r>
      <w:r w:rsidR="0009424D" w:rsidRPr="0009424D">
        <w:rPr>
          <w:rFonts w:ascii="Times New Roman" w:hAnsi="Times New Roman"/>
          <w:sz w:val="24"/>
        </w:rPr>
        <w:t xml:space="preserve">what agents believe, </w:t>
      </w:r>
      <w:r w:rsidR="0009424D">
        <w:rPr>
          <w:rFonts w:ascii="Times New Roman" w:hAnsi="Times New Roman"/>
          <w:sz w:val="24"/>
        </w:rPr>
        <w:t>the</w:t>
      </w:r>
      <w:r w:rsidR="0009424D" w:rsidRPr="0009424D">
        <w:rPr>
          <w:rFonts w:ascii="Times New Roman" w:hAnsi="Times New Roman"/>
          <w:sz w:val="24"/>
        </w:rPr>
        <w:t xml:space="preserve"> mood </w:t>
      </w:r>
      <w:r w:rsidR="0009424D">
        <w:rPr>
          <w:rFonts w:ascii="Times New Roman" w:hAnsi="Times New Roman"/>
          <w:sz w:val="24"/>
        </w:rPr>
        <w:t>they are</w:t>
      </w:r>
      <w:r w:rsidR="0009424D" w:rsidRPr="0009424D">
        <w:rPr>
          <w:rFonts w:ascii="Times New Roman" w:hAnsi="Times New Roman"/>
          <w:sz w:val="24"/>
        </w:rPr>
        <w:t xml:space="preserve"> in, </w:t>
      </w:r>
      <w:r w:rsidR="0009424D">
        <w:rPr>
          <w:rFonts w:ascii="Times New Roman" w:hAnsi="Times New Roman"/>
          <w:sz w:val="24"/>
        </w:rPr>
        <w:t>and their social relations to each other modulate the processes that are at the heart of performing joint actions</w:t>
      </w:r>
      <w:r w:rsidR="0009424D" w:rsidRPr="0009424D">
        <w:rPr>
          <w:rFonts w:ascii="Times New Roman" w:hAnsi="Times New Roman"/>
          <w:sz w:val="24"/>
        </w:rPr>
        <w:t>.</w:t>
      </w:r>
      <w:r w:rsidR="00ED019F">
        <w:rPr>
          <w:rFonts w:ascii="Times New Roman" w:hAnsi="Times New Roman"/>
          <w:sz w:val="24"/>
        </w:rPr>
        <w:t xml:space="preserve">   </w:t>
      </w:r>
      <w:ins w:id="221" w:author="stephen butterfill" w:date="2010-09-06T02:53:00Z">
        <w:r w:rsidR="0014088D">
          <w:rPr>
            <w:rFonts w:ascii="Times New Roman" w:hAnsi="Times New Roman"/>
            <w:sz w:val="24"/>
          </w:rPr>
          <w:t xml:space="preserve">For instance, we saw that joint task representations depend on beliefs about the status of a partner as an </w:t>
        </w:r>
      </w:ins>
      <w:ins w:id="222" w:author="stephen butterfill" w:date="2010-09-06T02:54:00Z">
        <w:r w:rsidR="0014088D">
          <w:rPr>
            <w:rFonts w:ascii="Times New Roman" w:hAnsi="Times New Roman"/>
            <w:sz w:val="24"/>
          </w:rPr>
          <w:t xml:space="preserve">agent.  </w:t>
        </w:r>
      </w:ins>
      <w:ins w:id="223" w:author="stephen butterfill" w:date="2010-09-06T02:59:00Z">
        <w:r w:rsidR="00793419">
          <w:rPr>
            <w:rFonts w:ascii="Times New Roman" w:hAnsi="Times New Roman"/>
            <w:sz w:val="24"/>
          </w:rPr>
          <w:t>To what extent c</w:t>
        </w:r>
      </w:ins>
      <w:ins w:id="224" w:author="stephen butterfill" w:date="2010-09-06T02:54:00Z">
        <w:r w:rsidR="0014088D">
          <w:rPr>
            <w:rFonts w:ascii="Times New Roman" w:hAnsi="Times New Roman"/>
            <w:sz w:val="24"/>
          </w:rPr>
          <w:t>an joint task representations also be modulated by explicit beliefs about the partner’s task, or by belief</w:t>
        </w:r>
      </w:ins>
      <w:ins w:id="225" w:author="stephen butterfill" w:date="2010-09-06T02:55:00Z">
        <w:r w:rsidR="008A5A13">
          <w:rPr>
            <w:rFonts w:ascii="Times New Roman" w:hAnsi="Times New Roman"/>
            <w:sz w:val="24"/>
          </w:rPr>
          <w:t>s</w:t>
        </w:r>
      </w:ins>
      <w:ins w:id="226" w:author="stephen butterfill" w:date="2010-09-06T02:54:00Z">
        <w:r w:rsidR="0014088D">
          <w:rPr>
            <w:rFonts w:ascii="Times New Roman" w:hAnsi="Times New Roman"/>
            <w:sz w:val="24"/>
          </w:rPr>
          <w:t xml:space="preserve"> about the partner’s beliefs </w:t>
        </w:r>
        <w:r w:rsidR="000E122B">
          <w:rPr>
            <w:rFonts w:ascii="Times New Roman" w:hAnsi="Times New Roman"/>
            <w:sz w:val="24"/>
          </w:rPr>
          <w:t xml:space="preserve">or intentions </w:t>
        </w:r>
        <w:r w:rsidR="0014088D">
          <w:rPr>
            <w:rFonts w:ascii="Times New Roman" w:hAnsi="Times New Roman"/>
            <w:sz w:val="24"/>
          </w:rPr>
          <w:t xml:space="preserve">about one’s own task?  </w:t>
        </w:r>
      </w:ins>
      <w:ins w:id="227" w:author="stephen butterfill" w:date="2010-09-06T03:00:00Z">
        <w:r w:rsidR="00234822">
          <w:rPr>
            <w:rFonts w:ascii="Times New Roman" w:hAnsi="Times New Roman"/>
            <w:sz w:val="24"/>
          </w:rPr>
          <w:t xml:space="preserve">Importantly, </w:t>
        </w:r>
        <w:r w:rsidR="00DB0964">
          <w:rPr>
            <w:rFonts w:ascii="Times New Roman" w:hAnsi="Times New Roman"/>
            <w:sz w:val="24"/>
          </w:rPr>
          <w:t xml:space="preserve">we also noted </w:t>
        </w:r>
        <w:r w:rsidR="00234822">
          <w:rPr>
            <w:rFonts w:ascii="Times New Roman" w:hAnsi="Times New Roman"/>
            <w:sz w:val="24"/>
          </w:rPr>
          <w:t>above</w:t>
        </w:r>
      </w:ins>
      <w:ins w:id="228" w:author="stephen butterfill" w:date="2010-09-06T01:58:00Z">
        <w:r w:rsidR="00112E40">
          <w:rPr>
            <w:rFonts w:ascii="Times New Roman" w:hAnsi="Times New Roman"/>
            <w:sz w:val="24"/>
          </w:rPr>
          <w:t xml:space="preserve"> that both planned and emergent coordination </w:t>
        </w:r>
      </w:ins>
      <w:ins w:id="229" w:author="stephen butterfill" w:date="2010-09-06T02:00:00Z">
        <w:r w:rsidR="00E4344F">
          <w:rPr>
            <w:rFonts w:ascii="Times New Roman" w:hAnsi="Times New Roman"/>
            <w:sz w:val="24"/>
          </w:rPr>
          <w:t xml:space="preserve">may </w:t>
        </w:r>
      </w:ins>
      <w:ins w:id="230" w:author="stephen butterfill" w:date="2010-09-06T01:59:00Z">
        <w:r w:rsidR="00112E40">
          <w:rPr>
            <w:rFonts w:ascii="Times New Roman" w:hAnsi="Times New Roman"/>
            <w:sz w:val="24"/>
          </w:rPr>
          <w:t xml:space="preserve">sometimes </w:t>
        </w:r>
      </w:ins>
      <w:ins w:id="231" w:author="stephen butterfill" w:date="2010-09-06T02:00:00Z">
        <w:r w:rsidR="00112E40">
          <w:rPr>
            <w:rFonts w:ascii="Times New Roman" w:hAnsi="Times New Roman"/>
            <w:sz w:val="24"/>
          </w:rPr>
          <w:t>conflict with the avowed intentions of agents</w:t>
        </w:r>
        <w:r w:rsidR="00E80642">
          <w:rPr>
            <w:rFonts w:ascii="Times New Roman" w:hAnsi="Times New Roman"/>
            <w:sz w:val="24"/>
          </w:rPr>
          <w:t xml:space="preserve">; </w:t>
        </w:r>
      </w:ins>
      <w:ins w:id="232" w:author="stephen butterfill" w:date="2010-09-06T03:01:00Z">
        <w:r w:rsidR="004B58F8">
          <w:rPr>
            <w:rFonts w:ascii="Times New Roman" w:hAnsi="Times New Roman"/>
            <w:sz w:val="24"/>
          </w:rPr>
          <w:t xml:space="preserve">and </w:t>
        </w:r>
      </w:ins>
      <w:ins w:id="233" w:author="stephen butterfill" w:date="2010-09-06T02:00:00Z">
        <w:r w:rsidR="00E80642">
          <w:rPr>
            <w:rFonts w:ascii="Times New Roman" w:hAnsi="Times New Roman"/>
            <w:sz w:val="24"/>
          </w:rPr>
          <w:t xml:space="preserve">certainly neither form of coordination </w:t>
        </w:r>
      </w:ins>
      <w:ins w:id="234" w:author="stephen butterfill" w:date="2010-09-06T02:29:00Z">
        <w:r w:rsidR="00EE1077">
          <w:rPr>
            <w:rFonts w:ascii="Times New Roman" w:hAnsi="Times New Roman"/>
            <w:sz w:val="24"/>
          </w:rPr>
          <w:t xml:space="preserve">appears to </w:t>
        </w:r>
      </w:ins>
      <w:ins w:id="235" w:author="stephen butterfill" w:date="2010-09-06T02:00:00Z">
        <w:r w:rsidR="00EE1077">
          <w:rPr>
            <w:rFonts w:ascii="Times New Roman" w:hAnsi="Times New Roman"/>
            <w:sz w:val="24"/>
          </w:rPr>
          <w:t>depend</w:t>
        </w:r>
        <w:r w:rsidR="00E80642">
          <w:rPr>
            <w:rFonts w:ascii="Times New Roman" w:hAnsi="Times New Roman"/>
            <w:sz w:val="24"/>
          </w:rPr>
          <w:t xml:space="preserve"> on </w:t>
        </w:r>
      </w:ins>
      <w:ins w:id="236" w:author="stephen butterfill" w:date="2010-09-06T02:01:00Z">
        <w:r w:rsidR="00E80642">
          <w:rPr>
            <w:rFonts w:ascii="Times New Roman" w:hAnsi="Times New Roman"/>
            <w:sz w:val="24"/>
          </w:rPr>
          <w:t xml:space="preserve">agents </w:t>
        </w:r>
      </w:ins>
      <w:ins w:id="237" w:author="stephen butterfill" w:date="2010-09-06T02:29:00Z">
        <w:r w:rsidR="00B0713F">
          <w:rPr>
            <w:rFonts w:ascii="Times New Roman" w:hAnsi="Times New Roman"/>
            <w:sz w:val="24"/>
          </w:rPr>
          <w:t xml:space="preserve">making the attributions of mental states required for sharing intentions </w:t>
        </w:r>
      </w:ins>
      <w:ins w:id="238" w:author="stephen butterfill" w:date="2010-09-06T02:00:00Z">
        <w:r w:rsidR="00E80642">
          <w:rPr>
            <w:rFonts w:ascii="Times New Roman" w:hAnsi="Times New Roman"/>
            <w:sz w:val="24"/>
          </w:rPr>
          <w:t>in any elaborate sense</w:t>
        </w:r>
      </w:ins>
      <w:ins w:id="239" w:author="stephen butterfill" w:date="2010-09-06T02:01:00Z">
        <w:r w:rsidR="00E80642">
          <w:rPr>
            <w:rFonts w:ascii="Times New Roman" w:hAnsi="Times New Roman"/>
            <w:sz w:val="24"/>
          </w:rPr>
          <w:t xml:space="preserve"> (e.g. Bratman, 1992)</w:t>
        </w:r>
      </w:ins>
      <w:ins w:id="240" w:author="stephen butterfill" w:date="2010-09-06T02:00:00Z">
        <w:r w:rsidR="003F0688">
          <w:rPr>
            <w:rFonts w:ascii="Times New Roman" w:hAnsi="Times New Roman"/>
            <w:sz w:val="24"/>
          </w:rPr>
          <w:t xml:space="preserve">.  This raises the </w:t>
        </w:r>
      </w:ins>
      <w:ins w:id="241" w:author="stephen butterfill" w:date="2010-09-06T02:25:00Z">
        <w:r w:rsidR="003F0688">
          <w:rPr>
            <w:rFonts w:ascii="Times New Roman" w:hAnsi="Times New Roman"/>
            <w:sz w:val="24"/>
          </w:rPr>
          <w:t xml:space="preserve">possibility that </w:t>
        </w:r>
        <w:r w:rsidR="00E149E8">
          <w:rPr>
            <w:rFonts w:ascii="Times New Roman" w:hAnsi="Times New Roman"/>
            <w:sz w:val="24"/>
          </w:rPr>
          <w:t xml:space="preserve">mental state attribution </w:t>
        </w:r>
      </w:ins>
      <w:ins w:id="242" w:author="stephen butterfill" w:date="2010-09-06T02:26:00Z">
        <w:r w:rsidR="00E149E8">
          <w:rPr>
            <w:rFonts w:ascii="Times New Roman" w:hAnsi="Times New Roman"/>
            <w:sz w:val="24"/>
          </w:rPr>
          <w:t xml:space="preserve">may sometimes be integrated only indirectly with </w:t>
        </w:r>
      </w:ins>
      <w:ins w:id="243" w:author="stephen butterfill" w:date="2010-09-06T02:27:00Z">
        <w:r w:rsidR="00B0713F">
          <w:rPr>
            <w:rFonts w:ascii="Times New Roman" w:hAnsi="Times New Roman"/>
            <w:sz w:val="24"/>
          </w:rPr>
          <w:t>emergent</w:t>
        </w:r>
      </w:ins>
      <w:ins w:id="244" w:author="stephen butterfill" w:date="2010-09-06T02:26:00Z">
        <w:r w:rsidR="00E149E8">
          <w:rPr>
            <w:rFonts w:ascii="Times New Roman" w:hAnsi="Times New Roman"/>
            <w:sz w:val="24"/>
          </w:rPr>
          <w:t xml:space="preserve"> and </w:t>
        </w:r>
      </w:ins>
      <w:ins w:id="245" w:author="stephen butterfill" w:date="2010-09-06T02:25:00Z">
        <w:r w:rsidR="00E149E8">
          <w:rPr>
            <w:rFonts w:ascii="Times New Roman" w:hAnsi="Times New Roman"/>
            <w:sz w:val="24"/>
          </w:rPr>
          <w:t xml:space="preserve">planned coordination.  To illustrate, </w:t>
        </w:r>
      </w:ins>
      <w:ins w:id="246" w:author="stephen butterfill" w:date="2010-09-06T03:03:00Z">
        <w:r w:rsidR="005707AB">
          <w:rPr>
            <w:rFonts w:ascii="Times New Roman" w:hAnsi="Times New Roman"/>
            <w:sz w:val="24"/>
          </w:rPr>
          <w:t xml:space="preserve">recall </w:t>
        </w:r>
      </w:ins>
      <w:ins w:id="247" w:author="stephen butterfill" w:date="2010-09-06T02:30:00Z">
        <w:r w:rsidR="00F974F1">
          <w:rPr>
            <w:rFonts w:ascii="Times New Roman" w:hAnsi="Times New Roman"/>
            <w:sz w:val="24"/>
          </w:rPr>
          <w:t>that in some cases whether joint task representations occur</w:t>
        </w:r>
      </w:ins>
      <w:ins w:id="248" w:author="stephen butterfill" w:date="2010-09-06T03:03:00Z">
        <w:r w:rsidR="00B75F7A">
          <w:rPr>
            <w:rFonts w:ascii="Times New Roman" w:hAnsi="Times New Roman"/>
            <w:sz w:val="24"/>
          </w:rPr>
          <w:t>s</w:t>
        </w:r>
      </w:ins>
      <w:ins w:id="249" w:author="stephen butterfill" w:date="2010-09-06T02:30:00Z">
        <w:r w:rsidR="00F974F1">
          <w:rPr>
            <w:rFonts w:ascii="Times New Roman" w:hAnsi="Times New Roman"/>
            <w:sz w:val="24"/>
          </w:rPr>
          <w:t xml:space="preserve"> depends in part on </w:t>
        </w:r>
        <w:r w:rsidR="00D260A1">
          <w:rPr>
            <w:rFonts w:ascii="Times New Roman" w:hAnsi="Times New Roman"/>
            <w:sz w:val="24"/>
          </w:rPr>
          <w:t xml:space="preserve">how close </w:t>
        </w:r>
        <w:r w:rsidR="00F974F1">
          <w:rPr>
            <w:rFonts w:ascii="Times New Roman" w:hAnsi="Times New Roman"/>
            <w:sz w:val="24"/>
          </w:rPr>
          <w:t xml:space="preserve">agents </w:t>
        </w:r>
        <w:r w:rsidR="00D260A1">
          <w:rPr>
            <w:rFonts w:ascii="Times New Roman" w:hAnsi="Times New Roman"/>
            <w:sz w:val="24"/>
          </w:rPr>
          <w:t xml:space="preserve">are </w:t>
        </w:r>
        <w:r w:rsidR="00F974F1">
          <w:rPr>
            <w:rFonts w:ascii="Times New Roman" w:hAnsi="Times New Roman"/>
            <w:sz w:val="24"/>
          </w:rPr>
          <w:t>to each other</w:t>
        </w:r>
        <w:r w:rsidR="00D260A1">
          <w:rPr>
            <w:rFonts w:ascii="Times New Roman" w:hAnsi="Times New Roman"/>
            <w:sz w:val="24"/>
          </w:rPr>
          <w:t xml:space="preserve"> in space</w:t>
        </w:r>
      </w:ins>
      <w:ins w:id="250" w:author="stephen butterfill" w:date="2010-09-06T02:33:00Z">
        <w:r w:rsidR="003F1F46">
          <w:rPr>
            <w:rFonts w:ascii="Times New Roman" w:hAnsi="Times New Roman"/>
            <w:sz w:val="24"/>
          </w:rPr>
          <w:t>.</w:t>
        </w:r>
      </w:ins>
      <w:ins w:id="251" w:author="stephen butterfill" w:date="2010-09-06T02:31:00Z">
        <w:r w:rsidR="00F25D37">
          <w:rPr>
            <w:rFonts w:ascii="Times New Roman" w:hAnsi="Times New Roman"/>
            <w:sz w:val="24"/>
          </w:rPr>
          <w:t xml:space="preserve"> </w:t>
        </w:r>
      </w:ins>
      <w:ins w:id="252" w:author="stephen butterfill" w:date="2010-09-06T02:33:00Z">
        <w:r w:rsidR="003F1F46">
          <w:rPr>
            <w:rFonts w:ascii="Times New Roman" w:hAnsi="Times New Roman"/>
            <w:sz w:val="24"/>
          </w:rPr>
          <w:t xml:space="preserve"> Consequently, </w:t>
        </w:r>
      </w:ins>
      <w:ins w:id="253" w:author="stephen butterfill" w:date="2010-09-06T03:04:00Z">
        <w:r w:rsidR="00B0166D">
          <w:rPr>
            <w:rFonts w:ascii="Times New Roman" w:hAnsi="Times New Roman"/>
            <w:sz w:val="24"/>
          </w:rPr>
          <w:t xml:space="preserve">mental state attribution might in principle indirectly modulate </w:t>
        </w:r>
      </w:ins>
      <w:ins w:id="254" w:author="stephen butterfill" w:date="2010-09-06T02:32:00Z">
        <w:r w:rsidR="00F25D37">
          <w:rPr>
            <w:rFonts w:ascii="Times New Roman" w:hAnsi="Times New Roman"/>
            <w:sz w:val="24"/>
          </w:rPr>
          <w:t xml:space="preserve">the occurrence of </w:t>
        </w:r>
      </w:ins>
      <w:ins w:id="255" w:author="stephen butterfill" w:date="2010-09-06T02:31:00Z">
        <w:r w:rsidR="00F25D37">
          <w:rPr>
            <w:rFonts w:ascii="Times New Roman" w:hAnsi="Times New Roman"/>
            <w:sz w:val="24"/>
          </w:rPr>
          <w:t xml:space="preserve">joint task </w:t>
        </w:r>
      </w:ins>
      <w:ins w:id="256" w:author="stephen butterfill" w:date="2010-09-06T02:32:00Z">
        <w:r w:rsidR="00F25D37">
          <w:rPr>
            <w:rFonts w:ascii="Times New Roman" w:hAnsi="Times New Roman"/>
            <w:sz w:val="24"/>
          </w:rPr>
          <w:t>representations</w:t>
        </w:r>
      </w:ins>
      <w:ins w:id="257" w:author="stephen butterfill" w:date="2010-09-06T03:04:00Z">
        <w:r w:rsidR="00B0166D">
          <w:rPr>
            <w:rFonts w:ascii="Times New Roman" w:hAnsi="Times New Roman"/>
            <w:sz w:val="24"/>
          </w:rPr>
          <w:t xml:space="preserve"> by means of directly modulating manipulating spatial proximity</w:t>
        </w:r>
      </w:ins>
      <w:ins w:id="258" w:author="stephen butterfill" w:date="2010-09-06T02:30:00Z">
        <w:r w:rsidR="00F974F1">
          <w:rPr>
            <w:rFonts w:ascii="Times New Roman" w:hAnsi="Times New Roman"/>
            <w:sz w:val="24"/>
          </w:rPr>
          <w:t xml:space="preserve">. </w:t>
        </w:r>
      </w:ins>
      <w:ins w:id="259" w:author="stephen butterfill" w:date="2010-09-06T02:48:00Z">
        <w:r w:rsidR="00842D3E">
          <w:rPr>
            <w:rFonts w:ascii="Times New Roman" w:hAnsi="Times New Roman"/>
            <w:sz w:val="24"/>
          </w:rPr>
          <w:t xml:space="preserve"> Further questions </w:t>
        </w:r>
      </w:ins>
      <w:ins w:id="260" w:author="stephen butterfill" w:date="2010-09-06T02:49:00Z">
        <w:r w:rsidR="00842D3E">
          <w:rPr>
            <w:rFonts w:ascii="Times New Roman" w:hAnsi="Times New Roman"/>
            <w:sz w:val="24"/>
          </w:rPr>
          <w:t xml:space="preserve">concern whether and how emergent or planned coordination modulate attribution of mental states for joint action.  </w:t>
        </w:r>
      </w:ins>
      <w:ins w:id="261" w:author="stephen butterfill" w:date="2010-09-06T02:50:00Z">
        <w:r w:rsidR="00166DED">
          <w:rPr>
            <w:rFonts w:ascii="Times New Roman" w:hAnsi="Times New Roman"/>
            <w:sz w:val="24"/>
          </w:rPr>
          <w:t xml:space="preserve">Here the studies linking rapport with synchronised behaviour provide </w:t>
        </w:r>
      </w:ins>
      <w:ins w:id="262" w:author="stephen butterfill" w:date="2010-09-06T02:52:00Z">
        <w:r w:rsidR="003334CC">
          <w:rPr>
            <w:rFonts w:ascii="Times New Roman" w:hAnsi="Times New Roman"/>
            <w:sz w:val="24"/>
          </w:rPr>
          <w:t xml:space="preserve">one possible </w:t>
        </w:r>
      </w:ins>
      <w:ins w:id="263" w:author="stephen butterfill" w:date="2010-09-06T02:50:00Z">
        <w:r w:rsidR="00166DED">
          <w:rPr>
            <w:rFonts w:ascii="Times New Roman" w:hAnsi="Times New Roman"/>
            <w:sz w:val="24"/>
          </w:rPr>
          <w:t xml:space="preserve">model: </w:t>
        </w:r>
      </w:ins>
      <w:ins w:id="264" w:author="stephen butterfill" w:date="2010-09-06T03:02:00Z">
        <w:r w:rsidR="006574A3">
          <w:rPr>
            <w:rFonts w:ascii="Times New Roman" w:hAnsi="Times New Roman"/>
            <w:sz w:val="24"/>
          </w:rPr>
          <w:t>are agents sensitive to coordination</w:t>
        </w:r>
      </w:ins>
      <w:ins w:id="265" w:author="stephen butterfill" w:date="2010-09-06T02:51:00Z">
        <w:r w:rsidR="00166DED">
          <w:rPr>
            <w:rFonts w:ascii="Times New Roman" w:hAnsi="Times New Roman"/>
            <w:sz w:val="24"/>
          </w:rPr>
          <w:t xml:space="preserve"> </w:t>
        </w:r>
      </w:ins>
      <w:ins w:id="266" w:author="stephen butterfill" w:date="2010-09-06T03:02:00Z">
        <w:r w:rsidR="006574A3">
          <w:rPr>
            <w:rFonts w:ascii="Times New Roman" w:hAnsi="Times New Roman"/>
            <w:sz w:val="24"/>
          </w:rPr>
          <w:t xml:space="preserve">in identifying </w:t>
        </w:r>
      </w:ins>
      <w:ins w:id="267" w:author="stephen butterfill" w:date="2010-09-06T02:51:00Z">
        <w:r w:rsidR="00166DED">
          <w:rPr>
            <w:rFonts w:ascii="Times New Roman" w:hAnsi="Times New Roman"/>
            <w:sz w:val="24"/>
          </w:rPr>
          <w:t xml:space="preserve">incompatible desires or inconsistent beliefs, or </w:t>
        </w:r>
      </w:ins>
      <w:ins w:id="268" w:author="stephen butterfill" w:date="2010-09-06T03:02:00Z">
        <w:r w:rsidR="00DC6D0B">
          <w:rPr>
            <w:rFonts w:ascii="Times New Roman" w:hAnsi="Times New Roman"/>
            <w:sz w:val="24"/>
          </w:rPr>
          <w:t xml:space="preserve">in drawing </w:t>
        </w:r>
      </w:ins>
      <w:ins w:id="269" w:author="stephen butterfill" w:date="2010-09-06T02:52:00Z">
        <w:r w:rsidR="00166DED">
          <w:rPr>
            <w:rFonts w:ascii="Times New Roman" w:hAnsi="Times New Roman"/>
            <w:sz w:val="24"/>
          </w:rPr>
          <w:t>conclusions about the chances of successful joint action?</w:t>
        </w:r>
      </w:ins>
      <w:ins w:id="270" w:author="stephen butterfill" w:date="2010-09-06T02:51:00Z">
        <w:r w:rsidR="00166DED">
          <w:rPr>
            <w:rFonts w:ascii="Times New Roman" w:hAnsi="Times New Roman"/>
            <w:sz w:val="24"/>
          </w:rPr>
          <w:t xml:space="preserve"> </w:t>
        </w:r>
      </w:ins>
    </w:p>
    <w:p w:rsidR="00E62B22" w:rsidRDefault="000716DB" w:rsidP="00AB29EC">
      <w:pPr>
        <w:spacing w:after="0" w:line="480" w:lineRule="auto"/>
        <w:rPr>
          <w:rFonts w:ascii="Times New Roman" w:hAnsi="Times New Roman"/>
          <w:sz w:val="24"/>
        </w:rPr>
      </w:pPr>
      <w:r>
        <w:rPr>
          <w:rFonts w:ascii="Times New Roman" w:hAnsi="Times New Roman"/>
          <w:sz w:val="24"/>
        </w:rPr>
        <w:tab/>
      </w:r>
      <w:r w:rsidR="00DE1869">
        <w:rPr>
          <w:rFonts w:ascii="Times New Roman" w:hAnsi="Times New Roman"/>
          <w:sz w:val="24"/>
        </w:rPr>
        <w:t xml:space="preserve">Discovering </w:t>
      </w:r>
      <w:r>
        <w:rPr>
          <w:rFonts w:ascii="Times New Roman" w:hAnsi="Times New Roman"/>
          <w:sz w:val="24"/>
        </w:rPr>
        <w:t xml:space="preserve">interfaces </w:t>
      </w:r>
      <w:r w:rsidR="003A3FA9">
        <w:rPr>
          <w:rFonts w:ascii="Times New Roman" w:hAnsi="Times New Roman"/>
          <w:sz w:val="24"/>
        </w:rPr>
        <w:t xml:space="preserve">between higher-level representations of minds </w:t>
      </w:r>
      <w:r w:rsidR="000962EA">
        <w:rPr>
          <w:rFonts w:ascii="Times New Roman" w:hAnsi="Times New Roman"/>
          <w:sz w:val="24"/>
        </w:rPr>
        <w:t xml:space="preserve">and actions on the one hand and planned and emergent coordination on the other </w:t>
      </w:r>
      <w:r>
        <w:rPr>
          <w:rFonts w:ascii="Times New Roman" w:hAnsi="Times New Roman"/>
          <w:sz w:val="24"/>
        </w:rPr>
        <w:t xml:space="preserve">may provide psychologists studying human perception, action, and cognition with the opportunity to have a major impact on </w:t>
      </w:r>
      <w:r w:rsidR="00EF388A">
        <w:rPr>
          <w:rFonts w:ascii="Times New Roman" w:hAnsi="Times New Roman"/>
          <w:sz w:val="24"/>
        </w:rPr>
        <w:t xml:space="preserve">the design of robots that are built to engage in action with humans (e.g., </w:t>
      </w:r>
      <w:r w:rsidR="00125865" w:rsidRPr="00E20866">
        <w:rPr>
          <w:rFonts w:ascii="Times New Roman" w:hAnsi="Times New Roman"/>
          <w:sz w:val="24"/>
        </w:rPr>
        <w:t xml:space="preserve">Braun, Ortega, </w:t>
      </w:r>
      <w:r w:rsidR="00125865">
        <w:rPr>
          <w:rFonts w:ascii="Times New Roman" w:hAnsi="Times New Roman"/>
          <w:sz w:val="24"/>
        </w:rPr>
        <w:t xml:space="preserve">&amp; </w:t>
      </w:r>
      <w:r w:rsidR="00125865" w:rsidRPr="00E20866">
        <w:rPr>
          <w:rFonts w:ascii="Times New Roman" w:hAnsi="Times New Roman"/>
          <w:sz w:val="24"/>
        </w:rPr>
        <w:t>Wolpert</w:t>
      </w:r>
      <w:r w:rsidR="00125865">
        <w:rPr>
          <w:rFonts w:ascii="Times New Roman" w:hAnsi="Times New Roman"/>
          <w:sz w:val="24"/>
        </w:rPr>
        <w:t xml:space="preserve">, 2009; </w:t>
      </w:r>
      <w:r w:rsidR="00EF388A">
        <w:rPr>
          <w:rFonts w:ascii="Times New Roman" w:hAnsi="Times New Roman"/>
          <w:sz w:val="24"/>
        </w:rPr>
        <w:t>Breazeal, 2002</w:t>
      </w:r>
      <w:r w:rsidR="0065309A">
        <w:rPr>
          <w:rFonts w:ascii="Times New Roman" w:hAnsi="Times New Roman"/>
          <w:sz w:val="24"/>
        </w:rPr>
        <w:t>; Wachsmuth &amp; Knoblich, 2008</w:t>
      </w:r>
      <w:r w:rsidR="00EF388A">
        <w:rPr>
          <w:rFonts w:ascii="Times New Roman" w:hAnsi="Times New Roman"/>
          <w:sz w:val="24"/>
        </w:rPr>
        <w:t>)</w:t>
      </w:r>
      <w:r>
        <w:rPr>
          <w:rFonts w:ascii="Times New Roman" w:hAnsi="Times New Roman"/>
          <w:sz w:val="24"/>
        </w:rPr>
        <w:t xml:space="preserve">. </w:t>
      </w:r>
      <w:r w:rsidR="00E62B22">
        <w:rPr>
          <w:rFonts w:ascii="Times New Roman" w:hAnsi="Times New Roman"/>
          <w:sz w:val="24"/>
        </w:rPr>
        <w:t>For instance, e</w:t>
      </w:r>
      <w:r w:rsidR="00142965">
        <w:rPr>
          <w:rFonts w:ascii="Times New Roman" w:hAnsi="Times New Roman"/>
          <w:sz w:val="24"/>
        </w:rPr>
        <w:t>ngineers designing these robot</w:t>
      </w:r>
      <w:r w:rsidR="00E62B22">
        <w:rPr>
          <w:rFonts w:ascii="Times New Roman" w:hAnsi="Times New Roman"/>
          <w:sz w:val="24"/>
        </w:rPr>
        <w:t xml:space="preserve">s face </w:t>
      </w:r>
      <w:r w:rsidR="00142965">
        <w:rPr>
          <w:rFonts w:ascii="Times New Roman" w:hAnsi="Times New Roman"/>
          <w:sz w:val="24"/>
        </w:rPr>
        <w:t>the problem of effectively distributing the workspace b</w:t>
      </w:r>
      <w:r w:rsidR="00AB10A2">
        <w:rPr>
          <w:rFonts w:ascii="Times New Roman" w:hAnsi="Times New Roman"/>
          <w:sz w:val="24"/>
        </w:rPr>
        <w:t>etween human and machine (</w:t>
      </w:r>
      <w:bookmarkStart w:id="271" w:name="OLE_LINK14"/>
      <w:commentRangeStart w:id="272"/>
      <w:r w:rsidR="00142965">
        <w:rPr>
          <w:rFonts w:ascii="Times New Roman" w:hAnsi="Times New Roman"/>
          <w:sz w:val="24"/>
        </w:rPr>
        <w:t>Vesper, Soutschek, &amp; Schuboe, 2009</w:t>
      </w:r>
      <w:commentRangeEnd w:id="272"/>
      <w:r w:rsidR="0040188A">
        <w:rPr>
          <w:rStyle w:val="CommentReference"/>
          <w:vanish/>
        </w:rPr>
        <w:commentReference w:id="272"/>
      </w:r>
      <w:bookmarkEnd w:id="271"/>
      <w:r w:rsidR="00142965">
        <w:rPr>
          <w:rFonts w:ascii="Times New Roman" w:hAnsi="Times New Roman"/>
          <w:sz w:val="24"/>
        </w:rPr>
        <w:t>) and enabling haptic interaction</w:t>
      </w:r>
      <w:r w:rsidR="00125865">
        <w:rPr>
          <w:rFonts w:ascii="Times New Roman" w:hAnsi="Times New Roman"/>
          <w:sz w:val="24"/>
        </w:rPr>
        <w:t>s</w:t>
      </w:r>
      <w:r w:rsidR="00142965">
        <w:rPr>
          <w:rFonts w:ascii="Times New Roman" w:hAnsi="Times New Roman"/>
          <w:sz w:val="24"/>
        </w:rPr>
        <w:t xml:space="preserve"> </w:t>
      </w:r>
      <w:r w:rsidR="00125865">
        <w:rPr>
          <w:rFonts w:ascii="Times New Roman" w:hAnsi="Times New Roman"/>
          <w:sz w:val="24"/>
        </w:rPr>
        <w:t xml:space="preserve">such as joint object manipulation (Bosga &amp; Meulenbroek, 2007; Reed et al., 2006), </w:t>
      </w:r>
      <w:r w:rsidR="00E62B22">
        <w:rPr>
          <w:rFonts w:ascii="Times New Roman" w:hAnsi="Times New Roman"/>
          <w:sz w:val="24"/>
        </w:rPr>
        <w:t xml:space="preserve">or </w:t>
      </w:r>
      <w:r w:rsidR="00125865">
        <w:rPr>
          <w:rFonts w:ascii="Times New Roman" w:hAnsi="Times New Roman"/>
          <w:sz w:val="24"/>
        </w:rPr>
        <w:t>jointly carrying objects w</w:t>
      </w:r>
      <w:r w:rsidR="00AB10A2">
        <w:rPr>
          <w:rFonts w:ascii="Times New Roman" w:hAnsi="Times New Roman"/>
          <w:sz w:val="24"/>
        </w:rPr>
        <w:t>hile walking (Streuber, 2008)</w:t>
      </w:r>
      <w:commentRangeStart w:id="273"/>
      <w:r w:rsidR="00E62B22">
        <w:rPr>
          <w:rFonts w:ascii="Times New Roman" w:hAnsi="Times New Roman"/>
          <w:sz w:val="24"/>
        </w:rPr>
        <w:t>.</w:t>
      </w:r>
      <w:r w:rsidR="00125865">
        <w:rPr>
          <w:rFonts w:ascii="Times New Roman" w:hAnsi="Times New Roman"/>
          <w:sz w:val="24"/>
        </w:rPr>
        <w:t xml:space="preserve"> </w:t>
      </w:r>
      <w:commentRangeEnd w:id="273"/>
      <w:r w:rsidR="00D05D8D">
        <w:rPr>
          <w:rStyle w:val="CommentReference"/>
          <w:vanish/>
        </w:rPr>
        <w:commentReference w:id="273"/>
      </w:r>
    </w:p>
    <w:p w:rsidR="007F29F1" w:rsidRDefault="00E62B22" w:rsidP="00AB29EC">
      <w:pPr>
        <w:spacing w:after="0" w:line="480" w:lineRule="auto"/>
        <w:rPr>
          <w:rFonts w:ascii="Times New Roman" w:hAnsi="Times New Roman"/>
          <w:sz w:val="24"/>
        </w:rPr>
      </w:pPr>
      <w:r>
        <w:rPr>
          <w:rFonts w:ascii="Times New Roman" w:hAnsi="Times New Roman"/>
          <w:sz w:val="24"/>
        </w:rPr>
        <w:tab/>
        <w:t>Finally, psychological research on joint action may also lead to a fruitful exchange between experimental psychology and differen</w:t>
      </w:r>
      <w:r w:rsidR="00196F4F">
        <w:rPr>
          <w:rFonts w:ascii="Times New Roman" w:hAnsi="Times New Roman"/>
          <w:sz w:val="24"/>
        </w:rPr>
        <w:t xml:space="preserve">t disciplines in the humanities </w:t>
      </w:r>
      <w:r>
        <w:rPr>
          <w:rFonts w:ascii="Times New Roman" w:hAnsi="Times New Roman"/>
          <w:sz w:val="24"/>
        </w:rPr>
        <w:t>specialized in the use of discursive, observational, and phenomenological methods (DeJaegher, DiPaolo, &amp; Gallagher, in press)</w:t>
      </w:r>
      <w:r w:rsidR="00196F4F">
        <w:rPr>
          <w:rFonts w:ascii="Times New Roman" w:hAnsi="Times New Roman"/>
          <w:sz w:val="24"/>
        </w:rPr>
        <w:t>, especially musicology, anthropology, and philosophy</w:t>
      </w:r>
      <w:r>
        <w:rPr>
          <w:rFonts w:ascii="Times New Roman" w:hAnsi="Times New Roman"/>
          <w:sz w:val="24"/>
        </w:rPr>
        <w:t xml:space="preserve">. Joint actions are </w:t>
      </w:r>
      <w:r w:rsidR="00196F4F">
        <w:rPr>
          <w:rFonts w:ascii="Times New Roman" w:hAnsi="Times New Roman"/>
          <w:sz w:val="24"/>
        </w:rPr>
        <w:t>central</w:t>
      </w:r>
      <w:r>
        <w:rPr>
          <w:rFonts w:ascii="Times New Roman" w:hAnsi="Times New Roman"/>
          <w:sz w:val="24"/>
        </w:rPr>
        <w:t xml:space="preserve"> in music</w:t>
      </w:r>
      <w:r w:rsidR="00196F4F">
        <w:rPr>
          <w:rFonts w:ascii="Times New Roman" w:hAnsi="Times New Roman"/>
          <w:sz w:val="24"/>
        </w:rPr>
        <w:t xml:space="preserve"> history and music performance</w:t>
      </w:r>
      <w:r>
        <w:rPr>
          <w:rFonts w:ascii="Times New Roman" w:hAnsi="Times New Roman"/>
          <w:sz w:val="24"/>
        </w:rPr>
        <w:t xml:space="preserve"> (</w:t>
      </w:r>
      <w:r w:rsidR="00196F4F">
        <w:rPr>
          <w:rFonts w:ascii="Times New Roman" w:hAnsi="Times New Roman"/>
          <w:sz w:val="24"/>
        </w:rPr>
        <w:t>Clayton, Sager, &amp; Will, 2004; Keller, 2008</w:t>
      </w:r>
      <w:r>
        <w:rPr>
          <w:rFonts w:ascii="Times New Roman" w:hAnsi="Times New Roman"/>
          <w:sz w:val="24"/>
        </w:rPr>
        <w:t xml:space="preserve">) and </w:t>
      </w:r>
      <w:r w:rsidR="00196F4F">
        <w:rPr>
          <w:rFonts w:ascii="Times New Roman" w:hAnsi="Times New Roman"/>
          <w:sz w:val="24"/>
        </w:rPr>
        <w:t xml:space="preserve">play a key role in most worldly and religious </w:t>
      </w:r>
      <w:r>
        <w:rPr>
          <w:rFonts w:ascii="Times New Roman" w:hAnsi="Times New Roman"/>
          <w:sz w:val="24"/>
        </w:rPr>
        <w:t>rituals</w:t>
      </w:r>
      <w:r w:rsidR="00196F4F">
        <w:rPr>
          <w:rFonts w:ascii="Times New Roman" w:hAnsi="Times New Roman"/>
          <w:sz w:val="24"/>
        </w:rPr>
        <w:t xml:space="preserve"> (Vogeley &amp; Roepstorff, 2009).</w:t>
      </w:r>
      <w:r>
        <w:rPr>
          <w:rFonts w:ascii="Times New Roman" w:hAnsi="Times New Roman"/>
          <w:sz w:val="24"/>
        </w:rPr>
        <w:t xml:space="preserve"> </w:t>
      </w:r>
      <w:r w:rsidR="00196F4F">
        <w:rPr>
          <w:rFonts w:ascii="Times New Roman" w:hAnsi="Times New Roman"/>
          <w:sz w:val="24"/>
        </w:rPr>
        <w:t xml:space="preserve">Thus joint action can serve as a platform for planned and emergent coordination across disciplines. </w:t>
      </w:r>
      <w:r>
        <w:rPr>
          <w:rFonts w:ascii="Times New Roman" w:hAnsi="Times New Roman"/>
          <w:sz w:val="24"/>
        </w:rPr>
        <w:t xml:space="preserve"> </w:t>
      </w:r>
    </w:p>
    <w:p w:rsidR="00006722" w:rsidRPr="002B2D12" w:rsidRDefault="00006722" w:rsidP="0074199F">
      <w:pPr>
        <w:spacing w:after="0" w:line="480" w:lineRule="auto"/>
        <w:rPr>
          <w:rFonts w:ascii="Times New Roman" w:hAnsi="Times New Roman"/>
          <w:sz w:val="24"/>
        </w:rPr>
      </w:pPr>
    </w:p>
    <w:p w:rsidR="002B2D12" w:rsidRDefault="00426E71" w:rsidP="002B2D12">
      <w:pPr>
        <w:pStyle w:val="Heading1"/>
        <w:spacing w:line="480" w:lineRule="auto"/>
        <w:jc w:val="center"/>
        <w:rPr>
          <w:rFonts w:ascii="Times New Roman" w:hAnsi="Times New Roman"/>
          <w:b w:val="0"/>
          <w:sz w:val="24"/>
        </w:rPr>
      </w:pPr>
      <w:r w:rsidRPr="00A273DF">
        <w:rPr>
          <w:rFonts w:ascii="Times New Roman" w:hAnsi="Times New Roman"/>
          <w:i/>
          <w:sz w:val="24"/>
        </w:rPr>
        <w:br w:type="page"/>
      </w:r>
      <w:r w:rsidR="00955318">
        <w:rPr>
          <w:rFonts w:ascii="Times New Roman" w:hAnsi="Times New Roman"/>
          <w:b w:val="0"/>
          <w:sz w:val="24"/>
        </w:rPr>
        <w:t>5. R</w:t>
      </w:r>
      <w:r w:rsidRPr="002B2D12">
        <w:rPr>
          <w:rFonts w:ascii="Times New Roman" w:hAnsi="Times New Roman"/>
          <w:b w:val="0"/>
          <w:sz w:val="24"/>
        </w:rPr>
        <w:t>eferences</w:t>
      </w:r>
    </w:p>
    <w:p w:rsidR="00EA7724" w:rsidRDefault="00EA7724" w:rsidP="00EA7724">
      <w:pPr>
        <w:spacing w:after="0" w:line="480" w:lineRule="auto"/>
        <w:ind w:left="709" w:hanging="709"/>
        <w:rPr>
          <w:rFonts w:ascii="Times" w:hAnsi="Times"/>
          <w:noProof/>
          <w:sz w:val="24"/>
        </w:rPr>
      </w:pPr>
      <w:r w:rsidRPr="005C6394">
        <w:rPr>
          <w:rFonts w:ascii="Times" w:hAnsi="Times"/>
          <w:noProof/>
          <w:sz w:val="24"/>
        </w:rPr>
        <w:t>Aglioti, S. M., Cesari, P., Romani, M., &amp; Urgesi, C. (2008). Action anticipation and motor</w:t>
      </w:r>
      <w:r>
        <w:rPr>
          <w:rFonts w:ascii="Times" w:hAnsi="Times"/>
          <w:noProof/>
          <w:sz w:val="24"/>
        </w:rPr>
        <w:t xml:space="preserve"> </w:t>
      </w:r>
      <w:r w:rsidRPr="005C6394">
        <w:rPr>
          <w:rFonts w:ascii="Times" w:hAnsi="Times"/>
          <w:noProof/>
          <w:sz w:val="24"/>
        </w:rPr>
        <w:t xml:space="preserve">resonance in elite basketball players. </w:t>
      </w:r>
      <w:r w:rsidRPr="005C6394">
        <w:rPr>
          <w:rFonts w:ascii="Times" w:hAnsi="Times"/>
          <w:i/>
          <w:noProof/>
          <w:sz w:val="24"/>
        </w:rPr>
        <w:t>Nature Neuroscience, 11(9)</w:t>
      </w:r>
      <w:r w:rsidRPr="005C6394">
        <w:rPr>
          <w:rFonts w:ascii="Times" w:hAnsi="Times"/>
          <w:noProof/>
          <w:sz w:val="24"/>
        </w:rPr>
        <w:t>, 1109-1116.</w:t>
      </w:r>
    </w:p>
    <w:p w:rsidR="00EA7724" w:rsidRDefault="00EA7724" w:rsidP="00EA7724">
      <w:pPr>
        <w:spacing w:after="0" w:line="480" w:lineRule="auto"/>
        <w:ind w:left="709" w:hanging="709"/>
        <w:rPr>
          <w:rFonts w:ascii="Times" w:hAnsi="Times"/>
          <w:noProof/>
          <w:sz w:val="24"/>
        </w:rPr>
      </w:pPr>
      <w:r w:rsidRPr="00A316F8">
        <w:rPr>
          <w:rFonts w:ascii="Times" w:hAnsi="Times"/>
          <w:noProof/>
          <w:sz w:val="24"/>
        </w:rPr>
        <w:t xml:space="preserve">Atmaca, S., Sebanz, N., Prinz, W., &amp; Knoblich, G. (2008). Action co-representation: The joint SNARC effect. </w:t>
      </w:r>
      <w:r w:rsidRPr="00A316F8">
        <w:rPr>
          <w:rFonts w:ascii="Times" w:hAnsi="Times"/>
          <w:i/>
          <w:noProof/>
          <w:sz w:val="24"/>
        </w:rPr>
        <w:t>Social Neuroscience, 3</w:t>
      </w:r>
      <w:r w:rsidRPr="00A316F8">
        <w:rPr>
          <w:rFonts w:ascii="Times" w:hAnsi="Times"/>
          <w:noProof/>
          <w:sz w:val="24"/>
        </w:rPr>
        <w:t>, 410-420.</w:t>
      </w:r>
    </w:p>
    <w:p w:rsidR="00EA7724" w:rsidRDefault="00EA7724" w:rsidP="00EA7724">
      <w:pPr>
        <w:spacing w:after="0" w:line="480" w:lineRule="auto"/>
        <w:ind w:left="709" w:hanging="709"/>
        <w:rPr>
          <w:rFonts w:ascii="Times" w:hAnsi="Times"/>
          <w:noProof/>
          <w:sz w:val="24"/>
        </w:rPr>
      </w:pPr>
      <w:r w:rsidRPr="001E2B23">
        <w:rPr>
          <w:rFonts w:ascii="Times" w:hAnsi="Times"/>
          <w:noProof/>
          <w:sz w:val="24"/>
        </w:rPr>
        <w:t xml:space="preserve">Bach, P. &amp; Tipper, S.P. (2007). Implicit action encoding influences personal-trait judgments. </w:t>
      </w:r>
      <w:r w:rsidRPr="001E2B23">
        <w:rPr>
          <w:rFonts w:ascii="Times" w:hAnsi="Times"/>
          <w:i/>
          <w:noProof/>
          <w:sz w:val="24"/>
        </w:rPr>
        <w:t>Cognition, 102</w:t>
      </w:r>
      <w:r w:rsidRPr="001E2B23">
        <w:rPr>
          <w:rFonts w:ascii="Times" w:hAnsi="Times"/>
          <w:noProof/>
          <w:sz w:val="24"/>
        </w:rPr>
        <w:t>, 151-178.</w:t>
      </w:r>
    </w:p>
    <w:p w:rsidR="00EA7724" w:rsidRDefault="00EA7724" w:rsidP="00EA7724">
      <w:pPr>
        <w:spacing w:after="0" w:line="480" w:lineRule="auto"/>
        <w:ind w:left="709" w:hanging="709"/>
        <w:rPr>
          <w:rFonts w:ascii="Times" w:hAnsi="Times"/>
          <w:noProof/>
          <w:sz w:val="24"/>
        </w:rPr>
      </w:pPr>
      <w:r w:rsidRPr="003D085E">
        <w:rPr>
          <w:rFonts w:ascii="Times" w:hAnsi="Times"/>
          <w:noProof/>
          <w:sz w:val="24"/>
        </w:rPr>
        <w:t xml:space="preserve">Baron-Cohen, </w:t>
      </w:r>
      <w:r>
        <w:rPr>
          <w:rFonts w:ascii="Times" w:hAnsi="Times"/>
          <w:noProof/>
          <w:sz w:val="24"/>
        </w:rPr>
        <w:t xml:space="preserve">S., </w:t>
      </w:r>
      <w:r w:rsidRPr="003D085E">
        <w:rPr>
          <w:rFonts w:ascii="Times" w:hAnsi="Times"/>
          <w:noProof/>
          <w:sz w:val="24"/>
        </w:rPr>
        <w:t xml:space="preserve">Wheelwright, </w:t>
      </w:r>
      <w:r>
        <w:rPr>
          <w:rFonts w:ascii="Times" w:hAnsi="Times"/>
          <w:noProof/>
          <w:sz w:val="24"/>
        </w:rPr>
        <w:t xml:space="preserve">S., </w:t>
      </w:r>
      <w:r w:rsidRPr="003D085E">
        <w:rPr>
          <w:rFonts w:ascii="Times" w:hAnsi="Times"/>
          <w:noProof/>
          <w:sz w:val="24"/>
        </w:rPr>
        <w:t xml:space="preserve">Hill, </w:t>
      </w:r>
      <w:r>
        <w:rPr>
          <w:rFonts w:ascii="Times" w:hAnsi="Times"/>
          <w:noProof/>
          <w:sz w:val="24"/>
        </w:rPr>
        <w:t xml:space="preserve">J., </w:t>
      </w:r>
      <w:r w:rsidRPr="003D085E">
        <w:rPr>
          <w:rFonts w:ascii="Times" w:hAnsi="Times"/>
          <w:noProof/>
          <w:sz w:val="24"/>
        </w:rPr>
        <w:t>Rast</w:t>
      </w:r>
      <w:r>
        <w:rPr>
          <w:rFonts w:ascii="Times" w:hAnsi="Times"/>
          <w:noProof/>
          <w:sz w:val="24"/>
        </w:rPr>
        <w:t>, Y., &amp;</w:t>
      </w:r>
      <w:r w:rsidRPr="003D085E">
        <w:rPr>
          <w:rFonts w:ascii="Times" w:hAnsi="Times"/>
          <w:noProof/>
          <w:sz w:val="24"/>
        </w:rPr>
        <w:t xml:space="preserve"> Plumb, </w:t>
      </w:r>
      <w:r>
        <w:rPr>
          <w:rFonts w:ascii="Times" w:hAnsi="Times"/>
          <w:noProof/>
          <w:sz w:val="24"/>
        </w:rPr>
        <w:t xml:space="preserve">I. </w:t>
      </w:r>
      <w:r w:rsidRPr="003D085E">
        <w:rPr>
          <w:rFonts w:ascii="Times" w:hAnsi="Times"/>
          <w:noProof/>
          <w:sz w:val="24"/>
        </w:rPr>
        <w:t>(2001)</w:t>
      </w:r>
      <w:r>
        <w:rPr>
          <w:rFonts w:ascii="Times" w:hAnsi="Times"/>
          <w:noProof/>
          <w:sz w:val="24"/>
        </w:rPr>
        <w:t xml:space="preserve">. </w:t>
      </w:r>
      <w:r w:rsidRPr="003D085E">
        <w:rPr>
          <w:rFonts w:ascii="Times" w:hAnsi="Times"/>
          <w:noProof/>
          <w:sz w:val="24"/>
        </w:rPr>
        <w:t>The 'Reading the Mind in the eyes' test revised version: A study with normal adults, and adults with Asperger Syndrome or High-Functioning autism</w:t>
      </w:r>
      <w:r>
        <w:rPr>
          <w:rFonts w:ascii="Times" w:hAnsi="Times"/>
          <w:noProof/>
          <w:sz w:val="24"/>
        </w:rPr>
        <w:t xml:space="preserve">. </w:t>
      </w:r>
      <w:r w:rsidRPr="003D085E">
        <w:rPr>
          <w:rFonts w:ascii="Times" w:hAnsi="Times"/>
          <w:i/>
          <w:noProof/>
          <w:sz w:val="24"/>
        </w:rPr>
        <w:t>Journal of Child Psychology and Psychiatry, 42</w:t>
      </w:r>
      <w:r>
        <w:rPr>
          <w:rFonts w:ascii="Times" w:hAnsi="Times"/>
          <w:noProof/>
          <w:sz w:val="24"/>
        </w:rPr>
        <w:t xml:space="preserve">, </w:t>
      </w:r>
      <w:r w:rsidRPr="003D085E">
        <w:rPr>
          <w:rFonts w:ascii="Times" w:hAnsi="Times"/>
          <w:noProof/>
          <w:sz w:val="24"/>
        </w:rPr>
        <w:t>241-252</w:t>
      </w:r>
      <w:r>
        <w:rPr>
          <w:rFonts w:ascii="Times" w:hAnsi="Times"/>
          <w:noProof/>
          <w:sz w:val="24"/>
        </w:rPr>
        <w:t>.</w:t>
      </w:r>
    </w:p>
    <w:p w:rsidR="00EA7724" w:rsidRDefault="00EA7724" w:rsidP="00EA7724">
      <w:pPr>
        <w:spacing w:after="0" w:line="480" w:lineRule="auto"/>
        <w:ind w:left="709" w:hanging="709"/>
        <w:rPr>
          <w:rFonts w:ascii="Times" w:hAnsi="Times"/>
          <w:noProof/>
          <w:sz w:val="24"/>
        </w:rPr>
      </w:pPr>
      <w:r w:rsidRPr="001A20C4">
        <w:rPr>
          <w:rFonts w:ascii="Times" w:hAnsi="Times"/>
          <w:noProof/>
          <w:sz w:val="24"/>
        </w:rPr>
        <w:t>Bates</w:t>
      </w:r>
      <w:r>
        <w:rPr>
          <w:rFonts w:ascii="Times" w:hAnsi="Times"/>
          <w:noProof/>
          <w:sz w:val="24"/>
        </w:rPr>
        <w:t>,</w:t>
      </w:r>
      <w:r w:rsidRPr="001A20C4">
        <w:rPr>
          <w:rFonts w:ascii="Times" w:hAnsi="Times"/>
          <w:noProof/>
          <w:sz w:val="24"/>
        </w:rPr>
        <w:t xml:space="preserve"> A</w:t>
      </w:r>
      <w:r>
        <w:rPr>
          <w:rFonts w:ascii="Times" w:hAnsi="Times"/>
          <w:noProof/>
          <w:sz w:val="24"/>
        </w:rPr>
        <w:t xml:space="preserve">. </w:t>
      </w:r>
      <w:r w:rsidRPr="001A20C4">
        <w:rPr>
          <w:rFonts w:ascii="Times" w:hAnsi="Times"/>
          <w:noProof/>
          <w:sz w:val="24"/>
        </w:rPr>
        <w:t>T</w:t>
      </w:r>
      <w:r>
        <w:rPr>
          <w:rFonts w:ascii="Times" w:hAnsi="Times"/>
          <w:noProof/>
          <w:sz w:val="24"/>
        </w:rPr>
        <w:t>.</w:t>
      </w:r>
      <w:r w:rsidRPr="001A20C4">
        <w:rPr>
          <w:rFonts w:ascii="Times" w:hAnsi="Times"/>
          <w:noProof/>
          <w:sz w:val="24"/>
        </w:rPr>
        <w:t>, Patel</w:t>
      </w:r>
      <w:r>
        <w:rPr>
          <w:rFonts w:ascii="Times" w:hAnsi="Times"/>
          <w:noProof/>
          <w:sz w:val="24"/>
        </w:rPr>
        <w:t>,</w:t>
      </w:r>
      <w:r w:rsidRPr="001A20C4">
        <w:rPr>
          <w:rFonts w:ascii="Times" w:hAnsi="Times"/>
          <w:noProof/>
          <w:sz w:val="24"/>
        </w:rPr>
        <w:t xml:space="preserve"> T</w:t>
      </w:r>
      <w:r>
        <w:rPr>
          <w:rFonts w:ascii="Times" w:hAnsi="Times"/>
          <w:noProof/>
          <w:sz w:val="24"/>
        </w:rPr>
        <w:t xml:space="preserve">. </w:t>
      </w:r>
      <w:r w:rsidRPr="001A20C4">
        <w:rPr>
          <w:rFonts w:ascii="Times" w:hAnsi="Times"/>
          <w:noProof/>
          <w:sz w:val="24"/>
        </w:rPr>
        <w:t xml:space="preserve">P, </w:t>
      </w:r>
      <w:r>
        <w:rPr>
          <w:rFonts w:ascii="Times" w:hAnsi="Times"/>
          <w:noProof/>
          <w:sz w:val="24"/>
        </w:rPr>
        <w:t xml:space="preserve">&amp; </w:t>
      </w:r>
      <w:r w:rsidRPr="001A20C4">
        <w:rPr>
          <w:rFonts w:ascii="Times" w:hAnsi="Times"/>
          <w:noProof/>
          <w:sz w:val="24"/>
        </w:rPr>
        <w:t>Liddle</w:t>
      </w:r>
      <w:r>
        <w:rPr>
          <w:rFonts w:ascii="Times" w:hAnsi="Times"/>
          <w:noProof/>
          <w:sz w:val="24"/>
        </w:rPr>
        <w:t>,</w:t>
      </w:r>
      <w:r w:rsidRPr="001A20C4">
        <w:rPr>
          <w:rFonts w:ascii="Times" w:hAnsi="Times"/>
          <w:noProof/>
          <w:sz w:val="24"/>
        </w:rPr>
        <w:t xml:space="preserve"> P</w:t>
      </w:r>
      <w:r>
        <w:rPr>
          <w:rFonts w:ascii="Times" w:hAnsi="Times"/>
          <w:noProof/>
          <w:sz w:val="24"/>
        </w:rPr>
        <w:t xml:space="preserve">. </w:t>
      </w:r>
      <w:r w:rsidRPr="001A20C4">
        <w:rPr>
          <w:rFonts w:ascii="Times" w:hAnsi="Times"/>
          <w:noProof/>
          <w:sz w:val="24"/>
        </w:rPr>
        <w:t xml:space="preserve">F. (2005). External behavior monitoring mirrors internal behavior monitoring: error-related negativity for observed errors. </w:t>
      </w:r>
      <w:r w:rsidRPr="001A20C4">
        <w:rPr>
          <w:rFonts w:ascii="Times" w:hAnsi="Times"/>
          <w:i/>
          <w:noProof/>
          <w:sz w:val="24"/>
        </w:rPr>
        <w:t>Journal of Psychophysiology, 19(4)</w:t>
      </w:r>
      <w:r>
        <w:rPr>
          <w:rFonts w:ascii="Times" w:hAnsi="Times"/>
          <w:noProof/>
          <w:sz w:val="24"/>
        </w:rPr>
        <w:t>,</w:t>
      </w:r>
      <w:r w:rsidRPr="001A20C4">
        <w:rPr>
          <w:rFonts w:ascii="Times" w:hAnsi="Times"/>
          <w:noProof/>
          <w:sz w:val="24"/>
        </w:rPr>
        <w:t xml:space="preserve"> 281-288.</w:t>
      </w:r>
    </w:p>
    <w:p w:rsidR="00EA7724" w:rsidRDefault="00EA7724" w:rsidP="00EA7724">
      <w:pPr>
        <w:spacing w:after="0" w:line="480" w:lineRule="auto"/>
        <w:ind w:left="709" w:hanging="709"/>
        <w:rPr>
          <w:rFonts w:ascii="Times" w:hAnsi="Times"/>
          <w:noProof/>
          <w:sz w:val="24"/>
        </w:rPr>
      </w:pPr>
      <w:r w:rsidRPr="007F7323">
        <w:rPr>
          <w:rFonts w:ascii="Times" w:hAnsi="Times"/>
          <w:noProof/>
          <w:sz w:val="24"/>
        </w:rPr>
        <w:t>Becchio</w:t>
      </w:r>
      <w:r>
        <w:rPr>
          <w:rFonts w:ascii="Times" w:hAnsi="Times"/>
          <w:noProof/>
          <w:sz w:val="24"/>
        </w:rPr>
        <w:t>,</w:t>
      </w:r>
      <w:r w:rsidRPr="007F7323">
        <w:rPr>
          <w:rFonts w:ascii="Times" w:hAnsi="Times"/>
          <w:noProof/>
          <w:sz w:val="24"/>
        </w:rPr>
        <w:t xml:space="preserve"> C., Sartori</w:t>
      </w:r>
      <w:r>
        <w:rPr>
          <w:rFonts w:ascii="Times" w:hAnsi="Times"/>
          <w:noProof/>
          <w:sz w:val="24"/>
        </w:rPr>
        <w:t>,</w:t>
      </w:r>
      <w:r w:rsidRPr="007F7323">
        <w:rPr>
          <w:rFonts w:ascii="Times" w:hAnsi="Times"/>
          <w:noProof/>
          <w:sz w:val="24"/>
        </w:rPr>
        <w:t xml:space="preserve"> L., Bulgheroni</w:t>
      </w:r>
      <w:r>
        <w:rPr>
          <w:rFonts w:ascii="Times" w:hAnsi="Times"/>
          <w:noProof/>
          <w:sz w:val="24"/>
        </w:rPr>
        <w:t>,</w:t>
      </w:r>
      <w:r w:rsidRPr="007F7323">
        <w:rPr>
          <w:rFonts w:ascii="Times" w:hAnsi="Times"/>
          <w:noProof/>
          <w:sz w:val="24"/>
        </w:rPr>
        <w:t xml:space="preserve"> M., </w:t>
      </w:r>
      <w:r>
        <w:rPr>
          <w:rFonts w:ascii="Times" w:hAnsi="Times"/>
          <w:noProof/>
          <w:sz w:val="24"/>
        </w:rPr>
        <w:t xml:space="preserve">&amp; </w:t>
      </w:r>
      <w:r w:rsidRPr="007F7323">
        <w:rPr>
          <w:rFonts w:ascii="Times" w:hAnsi="Times"/>
          <w:noProof/>
          <w:sz w:val="24"/>
        </w:rPr>
        <w:t>Castiello</w:t>
      </w:r>
      <w:r>
        <w:rPr>
          <w:rFonts w:ascii="Times" w:hAnsi="Times"/>
          <w:noProof/>
          <w:sz w:val="24"/>
        </w:rPr>
        <w:t>,</w:t>
      </w:r>
      <w:r w:rsidRPr="007F7323">
        <w:rPr>
          <w:rFonts w:ascii="Times" w:hAnsi="Times"/>
          <w:noProof/>
          <w:sz w:val="24"/>
        </w:rPr>
        <w:t xml:space="preserve"> U. (2008). Both your intention and mine are reflected in the kinematics of my reach to grasp movement. </w:t>
      </w:r>
      <w:r w:rsidRPr="007F7323">
        <w:rPr>
          <w:rFonts w:ascii="Times" w:hAnsi="Times"/>
          <w:i/>
          <w:noProof/>
          <w:sz w:val="24"/>
        </w:rPr>
        <w:t>Cognition, 106</w:t>
      </w:r>
      <w:r w:rsidRPr="007F7323">
        <w:rPr>
          <w:rFonts w:ascii="Times" w:hAnsi="Times"/>
          <w:noProof/>
          <w:sz w:val="24"/>
        </w:rPr>
        <w:t>, 894-912.</w:t>
      </w:r>
    </w:p>
    <w:p w:rsidR="00EA7724" w:rsidRDefault="00EA7724" w:rsidP="00EA7724">
      <w:pPr>
        <w:spacing w:after="0" w:line="480" w:lineRule="auto"/>
        <w:ind w:left="709" w:hanging="709"/>
        <w:rPr>
          <w:rFonts w:ascii="Times" w:hAnsi="Times"/>
          <w:noProof/>
          <w:sz w:val="24"/>
        </w:rPr>
      </w:pPr>
      <w:r w:rsidRPr="00214A97">
        <w:rPr>
          <w:rFonts w:ascii="Times" w:hAnsi="Times"/>
          <w:noProof/>
          <w:sz w:val="24"/>
        </w:rPr>
        <w:t xml:space="preserve">Bernieri, F. (1988). Coordinated movement and rapport in teacher-student interactions. </w:t>
      </w:r>
      <w:r w:rsidRPr="00214A97">
        <w:rPr>
          <w:rFonts w:ascii="Times" w:hAnsi="Times"/>
          <w:i/>
          <w:noProof/>
          <w:sz w:val="24"/>
        </w:rPr>
        <w:t>Journal of Nonverbal Behavior, 24</w:t>
      </w:r>
      <w:r w:rsidRPr="00214A97">
        <w:rPr>
          <w:rFonts w:ascii="Times" w:hAnsi="Times"/>
          <w:noProof/>
          <w:sz w:val="24"/>
        </w:rPr>
        <w:t>, 120-138.</w:t>
      </w:r>
    </w:p>
    <w:p w:rsidR="00EA7724" w:rsidRDefault="00EA7724" w:rsidP="00EA7724">
      <w:pPr>
        <w:spacing w:after="0" w:line="480" w:lineRule="auto"/>
        <w:ind w:left="709" w:hanging="709"/>
        <w:rPr>
          <w:rFonts w:ascii="Times" w:hAnsi="Times"/>
          <w:noProof/>
          <w:sz w:val="24"/>
        </w:rPr>
      </w:pPr>
      <w:r w:rsidRPr="00632575">
        <w:rPr>
          <w:rFonts w:ascii="Times" w:hAnsi="Times"/>
          <w:noProof/>
          <w:sz w:val="24"/>
        </w:rPr>
        <w:t xml:space="preserve">Bertenthal, B. I., Longo, M. R., &amp; Kosobud, A. (2006). Imitative response tendencies following observation of intransitive actions. </w:t>
      </w:r>
      <w:r w:rsidRPr="00632575">
        <w:rPr>
          <w:rFonts w:ascii="Times" w:hAnsi="Times"/>
          <w:i/>
          <w:noProof/>
          <w:sz w:val="24"/>
        </w:rPr>
        <w:t>Journal of Experimental Psychology: Human Perception and Performance, 32</w:t>
      </w:r>
      <w:r w:rsidRPr="00632575">
        <w:rPr>
          <w:rFonts w:ascii="Times" w:hAnsi="Times"/>
          <w:noProof/>
          <w:sz w:val="24"/>
        </w:rPr>
        <w:t>, 210-225.</w:t>
      </w:r>
    </w:p>
    <w:p w:rsidR="00EA7724" w:rsidRPr="00856315" w:rsidRDefault="00EA7724" w:rsidP="00EA7724">
      <w:pPr>
        <w:spacing w:after="0" w:line="480" w:lineRule="auto"/>
        <w:ind w:left="709" w:hanging="709"/>
        <w:rPr>
          <w:rFonts w:ascii="Times" w:hAnsi="Times"/>
          <w:noProof/>
          <w:sz w:val="24"/>
        </w:rPr>
      </w:pPr>
      <w:r>
        <w:rPr>
          <w:rFonts w:ascii="Times" w:hAnsi="Times"/>
          <w:noProof/>
          <w:sz w:val="24"/>
        </w:rPr>
        <w:t xml:space="preserve">Boeckler, A., Knoblich, G., &amp; Sebanz, N. (submitted). </w:t>
      </w:r>
      <w:r>
        <w:rPr>
          <w:rFonts w:ascii="Times New Roman" w:hAnsi="Times New Roman"/>
          <w:noProof/>
          <w:sz w:val="24"/>
          <w:lang w:val="en-US"/>
        </w:rPr>
        <w:t xml:space="preserve">Giving a helping hand: </w:t>
      </w:r>
      <w:r w:rsidRPr="0026733A">
        <w:rPr>
          <w:rFonts w:ascii="Times New Roman" w:hAnsi="Times New Roman"/>
          <w:noProof/>
          <w:sz w:val="24"/>
          <w:lang w:val="en-US"/>
        </w:rPr>
        <w:t>Effects of joint attention on mental rotation</w:t>
      </w:r>
      <w:r>
        <w:rPr>
          <w:rFonts w:ascii="Times New Roman" w:hAnsi="Times New Roman"/>
          <w:noProof/>
          <w:sz w:val="24"/>
          <w:lang w:val="en-US"/>
        </w:rPr>
        <w:t xml:space="preserve"> of body parts.</w:t>
      </w:r>
    </w:p>
    <w:p w:rsidR="00EA7724" w:rsidRDefault="00EA7724" w:rsidP="00EA7724">
      <w:pPr>
        <w:spacing w:after="0" w:line="480" w:lineRule="auto"/>
        <w:ind w:left="709" w:hanging="709"/>
        <w:rPr>
          <w:rFonts w:ascii="Times" w:hAnsi="Times"/>
          <w:noProof/>
          <w:sz w:val="24"/>
        </w:rPr>
      </w:pPr>
    </w:p>
    <w:p w:rsidR="00AB10A2" w:rsidRDefault="00AB10A2" w:rsidP="00EA7724">
      <w:pPr>
        <w:spacing w:after="0" w:line="480" w:lineRule="auto"/>
        <w:ind w:left="709" w:hanging="709"/>
        <w:rPr>
          <w:rFonts w:ascii="Times" w:hAnsi="Times"/>
          <w:noProof/>
          <w:sz w:val="24"/>
        </w:rPr>
      </w:pPr>
      <w:r w:rsidRPr="00E76EF2">
        <w:rPr>
          <w:rFonts w:ascii="Times New Roman" w:hAnsi="Times New Roman"/>
          <w:sz w:val="24"/>
          <w:lang w:val="en-US"/>
        </w:rPr>
        <w:t xml:space="preserve">Bosga, J., &amp; Meulenbroek, R.G.J. (2007). Joint-action coordination of redundant force contributions in a virtual lifting task. </w:t>
      </w:r>
      <w:r w:rsidRPr="00E76EF2">
        <w:rPr>
          <w:rFonts w:ascii="Times New Roman" w:hAnsi="Times New Roman"/>
          <w:i/>
          <w:sz w:val="24"/>
          <w:lang w:val="en-US"/>
        </w:rPr>
        <w:t>Motor Control</w:t>
      </w:r>
      <w:r w:rsidRPr="00E76EF2">
        <w:rPr>
          <w:rFonts w:ascii="Times New Roman" w:hAnsi="Times New Roman"/>
          <w:sz w:val="24"/>
          <w:lang w:val="en-US"/>
        </w:rPr>
        <w:t xml:space="preserve">, </w:t>
      </w:r>
      <w:r w:rsidRPr="00E76EF2">
        <w:rPr>
          <w:rFonts w:ascii="Times New Roman" w:hAnsi="Times New Roman"/>
          <w:i/>
          <w:sz w:val="24"/>
          <w:lang w:val="en-US"/>
        </w:rPr>
        <w:t>11</w:t>
      </w:r>
      <w:r w:rsidRPr="00E76EF2">
        <w:rPr>
          <w:rFonts w:ascii="Times New Roman" w:hAnsi="Times New Roman"/>
          <w:sz w:val="24"/>
          <w:lang w:val="en-US"/>
        </w:rPr>
        <w:t>, 235-258.</w:t>
      </w:r>
    </w:p>
    <w:p w:rsidR="00EA7724" w:rsidRDefault="00EA7724" w:rsidP="00EA7724">
      <w:pPr>
        <w:spacing w:after="0" w:line="480" w:lineRule="auto"/>
        <w:ind w:left="709" w:hanging="709"/>
        <w:rPr>
          <w:rFonts w:ascii="Times" w:hAnsi="Times"/>
          <w:noProof/>
          <w:sz w:val="24"/>
        </w:rPr>
      </w:pPr>
      <w:r w:rsidRPr="00632575">
        <w:rPr>
          <w:rFonts w:ascii="Times" w:hAnsi="Times"/>
          <w:noProof/>
          <w:sz w:val="24"/>
        </w:rPr>
        <w:t>Brass, M., Bekkering, H., &amp; Prinz, W. (2001)</w:t>
      </w:r>
      <w:r>
        <w:rPr>
          <w:rFonts w:ascii="Times" w:hAnsi="Times"/>
          <w:noProof/>
          <w:sz w:val="24"/>
        </w:rPr>
        <w:t>.</w:t>
      </w:r>
      <w:r w:rsidRPr="00632575">
        <w:rPr>
          <w:rFonts w:ascii="Times" w:hAnsi="Times"/>
          <w:noProof/>
          <w:sz w:val="24"/>
        </w:rPr>
        <w:t xml:space="preserve"> Movement observation affects movement execution in a simple response task. </w:t>
      </w:r>
      <w:r w:rsidRPr="00632575">
        <w:rPr>
          <w:rFonts w:ascii="Times" w:hAnsi="Times"/>
          <w:i/>
          <w:noProof/>
          <w:sz w:val="24"/>
        </w:rPr>
        <w:t>Acta Psychologica, 106</w:t>
      </w:r>
      <w:r w:rsidRPr="00632575">
        <w:rPr>
          <w:rFonts w:ascii="Times" w:hAnsi="Times"/>
          <w:noProof/>
          <w:sz w:val="24"/>
        </w:rPr>
        <w:t>, 3-22.</w:t>
      </w:r>
    </w:p>
    <w:p w:rsidR="00EA7724" w:rsidRDefault="00EA7724" w:rsidP="00EA7724">
      <w:pPr>
        <w:spacing w:after="0" w:line="480" w:lineRule="auto"/>
        <w:ind w:left="709" w:hanging="709"/>
        <w:rPr>
          <w:rFonts w:ascii="Times" w:hAnsi="Times"/>
          <w:noProof/>
          <w:sz w:val="24"/>
        </w:rPr>
      </w:pPr>
      <w:r w:rsidRPr="00947761">
        <w:rPr>
          <w:rFonts w:ascii="Times" w:hAnsi="Times"/>
          <w:noProof/>
          <w:sz w:val="24"/>
        </w:rPr>
        <w:t xml:space="preserve">Brass, M. &amp; Heyes, C. M. (2005) Imitation: Is cognitive neuroscience solving the correspondence problem? </w:t>
      </w:r>
      <w:r w:rsidRPr="00947761">
        <w:rPr>
          <w:rFonts w:ascii="Times" w:hAnsi="Times"/>
          <w:i/>
          <w:noProof/>
          <w:sz w:val="24"/>
        </w:rPr>
        <w:t>Trends in Cognitive Sciences, 9</w:t>
      </w:r>
      <w:r w:rsidRPr="00947761">
        <w:rPr>
          <w:rFonts w:ascii="Times" w:hAnsi="Times"/>
          <w:noProof/>
          <w:sz w:val="24"/>
        </w:rPr>
        <w:t>, 489-495</w:t>
      </w:r>
      <w:r>
        <w:rPr>
          <w:rFonts w:ascii="Times" w:hAnsi="Times"/>
          <w:noProof/>
          <w:sz w:val="24"/>
        </w:rPr>
        <w:t>.</w:t>
      </w:r>
    </w:p>
    <w:p w:rsidR="00EA7724" w:rsidRPr="00CE7BBF" w:rsidRDefault="00EA7724" w:rsidP="00EA7724">
      <w:pPr>
        <w:spacing w:after="0" w:line="480" w:lineRule="auto"/>
        <w:ind w:left="709" w:hanging="709"/>
        <w:rPr>
          <w:rFonts w:ascii="Times" w:hAnsi="Times"/>
          <w:noProof/>
          <w:sz w:val="24"/>
        </w:rPr>
      </w:pPr>
      <w:r w:rsidRPr="00CE7BBF">
        <w:rPr>
          <w:rFonts w:ascii="Times" w:hAnsi="Times"/>
          <w:noProof/>
          <w:sz w:val="24"/>
        </w:rPr>
        <w:t xml:space="preserve">Bratman, M. (1992). Shared Cooperative Activity. </w:t>
      </w:r>
      <w:r w:rsidRPr="00CE7BBF">
        <w:rPr>
          <w:rFonts w:ascii="Times" w:hAnsi="Times"/>
          <w:i/>
          <w:noProof/>
          <w:sz w:val="24"/>
        </w:rPr>
        <w:t>The Philosophical Review, 101</w:t>
      </w:r>
      <w:r w:rsidRPr="00CE7BBF">
        <w:rPr>
          <w:rFonts w:ascii="Times" w:hAnsi="Times"/>
          <w:noProof/>
          <w:sz w:val="24"/>
        </w:rPr>
        <w:t>(2), 327-341.</w:t>
      </w:r>
    </w:p>
    <w:p w:rsidR="00EA7724" w:rsidRDefault="00EA7724" w:rsidP="00EA7724">
      <w:pPr>
        <w:spacing w:after="0" w:line="480" w:lineRule="auto"/>
        <w:ind w:left="709" w:hanging="709"/>
        <w:rPr>
          <w:rFonts w:ascii="Times" w:hAnsi="Times"/>
          <w:noProof/>
          <w:sz w:val="24"/>
        </w:rPr>
      </w:pPr>
      <w:r w:rsidRPr="00CE7BBF">
        <w:rPr>
          <w:rFonts w:ascii="Times" w:hAnsi="Times"/>
          <w:noProof/>
          <w:sz w:val="24"/>
        </w:rPr>
        <w:t xml:space="preserve">Bratman, M. (2009). Modest Sociality and the Distinctiveness of Intention. </w:t>
      </w:r>
      <w:r w:rsidRPr="00CE7BBF">
        <w:rPr>
          <w:rFonts w:ascii="Times" w:hAnsi="Times"/>
          <w:i/>
          <w:noProof/>
          <w:sz w:val="24"/>
        </w:rPr>
        <w:t>Philosophical Studies, 144</w:t>
      </w:r>
      <w:r w:rsidRPr="00CE7BBF">
        <w:rPr>
          <w:rFonts w:ascii="Times" w:hAnsi="Times"/>
          <w:noProof/>
          <w:sz w:val="24"/>
        </w:rPr>
        <w:t>(1), 149-165.</w:t>
      </w:r>
    </w:p>
    <w:p w:rsidR="00AB10A2" w:rsidRPr="003976E2" w:rsidRDefault="00AB10A2" w:rsidP="00AB10A2">
      <w:pPr>
        <w:autoSpaceDE w:val="0"/>
        <w:autoSpaceDN w:val="0"/>
        <w:adjustRightInd w:val="0"/>
        <w:spacing w:after="0" w:line="480" w:lineRule="auto"/>
        <w:ind w:left="284" w:hanging="284"/>
        <w:jc w:val="both"/>
        <w:rPr>
          <w:rFonts w:ascii="Times New Roman" w:hAnsi="Times New Roman"/>
          <w:sz w:val="24"/>
          <w:lang w:val="en-US"/>
        </w:rPr>
      </w:pPr>
      <w:r w:rsidRPr="00E76EF2">
        <w:rPr>
          <w:rFonts w:ascii="Times New Roman" w:hAnsi="Times New Roman"/>
          <w:sz w:val="24"/>
          <w:lang w:val="en-US"/>
        </w:rPr>
        <w:t xml:space="preserve">Braun, D.A., Ortega, P.A., &amp; Wolpert, D.M. (2009). Nash equilibria in muti-agent motor </w:t>
      </w:r>
      <w:r w:rsidRPr="003976E2">
        <w:rPr>
          <w:rFonts w:ascii="Times New Roman" w:hAnsi="Times New Roman"/>
          <w:sz w:val="24"/>
          <w:lang w:val="en-US"/>
        </w:rPr>
        <w:t xml:space="preserve">interactions. </w:t>
      </w:r>
      <w:r w:rsidRPr="003976E2">
        <w:rPr>
          <w:rFonts w:ascii="Times New Roman" w:hAnsi="Times New Roman"/>
          <w:i/>
          <w:sz w:val="24"/>
          <w:lang w:val="en-US"/>
        </w:rPr>
        <w:t>PLoS Computational Biology</w:t>
      </w:r>
      <w:r w:rsidRPr="003976E2">
        <w:rPr>
          <w:rFonts w:ascii="Times New Roman" w:hAnsi="Times New Roman"/>
          <w:sz w:val="24"/>
          <w:lang w:val="en-US"/>
        </w:rPr>
        <w:t xml:space="preserve">, </w:t>
      </w:r>
      <w:r w:rsidRPr="003976E2">
        <w:rPr>
          <w:rFonts w:ascii="Times New Roman" w:hAnsi="Times New Roman"/>
          <w:i/>
          <w:sz w:val="24"/>
          <w:lang w:val="en-US"/>
        </w:rPr>
        <w:t>5</w:t>
      </w:r>
      <w:r w:rsidRPr="003976E2">
        <w:rPr>
          <w:rFonts w:ascii="Times New Roman" w:hAnsi="Times New Roman"/>
          <w:sz w:val="24"/>
          <w:lang w:val="en-US"/>
        </w:rPr>
        <w:t>(8), e1000468.</w:t>
      </w:r>
    </w:p>
    <w:p w:rsidR="0065309A" w:rsidRDefault="0065309A" w:rsidP="00EA7724">
      <w:pPr>
        <w:spacing w:after="0" w:line="480" w:lineRule="auto"/>
        <w:ind w:left="709" w:hanging="709"/>
        <w:rPr>
          <w:rFonts w:ascii="Times New Roman" w:eastAsia="SimSun" w:hAnsi="Times New Roman"/>
          <w:sz w:val="24"/>
          <w:lang w:val="en-US"/>
        </w:rPr>
      </w:pPr>
      <w:r>
        <w:rPr>
          <w:rFonts w:ascii="Times New Roman" w:eastAsia="SimSun" w:hAnsi="Times New Roman"/>
          <w:sz w:val="24"/>
          <w:lang w:val="en-US"/>
        </w:rPr>
        <w:t xml:space="preserve">Breazeal, C. (2002). </w:t>
      </w:r>
      <w:r w:rsidRPr="0065309A">
        <w:rPr>
          <w:rFonts w:ascii="Times New Roman" w:eastAsia="SimSun" w:hAnsi="Times New Roman"/>
          <w:i/>
          <w:sz w:val="24"/>
          <w:lang w:val="en-US"/>
        </w:rPr>
        <w:t>Designing sociable robots</w:t>
      </w:r>
      <w:r>
        <w:rPr>
          <w:rFonts w:ascii="Times New Roman" w:eastAsia="SimSun" w:hAnsi="Times New Roman"/>
          <w:sz w:val="24"/>
          <w:lang w:val="en-US"/>
        </w:rPr>
        <w:t>. Cambridge, MA: MIT Press.</w:t>
      </w:r>
    </w:p>
    <w:p w:rsidR="00EA7724" w:rsidRDefault="00EA7724" w:rsidP="00EA7724">
      <w:pPr>
        <w:spacing w:after="0" w:line="480" w:lineRule="auto"/>
        <w:ind w:left="709" w:hanging="709"/>
        <w:rPr>
          <w:rFonts w:ascii="Times New Roman" w:eastAsia="SimSun" w:hAnsi="Times New Roman"/>
          <w:sz w:val="24"/>
          <w:lang w:val="en-US"/>
        </w:rPr>
      </w:pPr>
      <w:r w:rsidRPr="00856315">
        <w:rPr>
          <w:rFonts w:ascii="Times New Roman" w:eastAsia="SimSun" w:hAnsi="Times New Roman"/>
          <w:sz w:val="24"/>
          <w:lang w:val="en-US"/>
        </w:rPr>
        <w:t xml:space="preserve">Brennan, S. E., Chen, X., Dickinson, C., Neider, M., &amp;  Zelinsky, G. (2007). Coordinating cognition: The costs and benefits of shared gaze during collaborative search.  </w:t>
      </w:r>
      <w:r w:rsidRPr="00856315">
        <w:rPr>
          <w:rFonts w:ascii="Times New Roman" w:eastAsia="SimSun" w:hAnsi="Times New Roman"/>
          <w:i/>
          <w:sz w:val="24"/>
          <w:lang w:val="en-US"/>
        </w:rPr>
        <w:t>Cognition, 106</w:t>
      </w:r>
      <w:r w:rsidRPr="00856315">
        <w:rPr>
          <w:rFonts w:ascii="Times New Roman" w:eastAsia="SimSun" w:hAnsi="Times New Roman"/>
          <w:sz w:val="24"/>
          <w:lang w:val="en-US"/>
        </w:rPr>
        <w:t>, 1465-1477.</w:t>
      </w:r>
    </w:p>
    <w:p w:rsidR="00EA7724" w:rsidRDefault="00EA7724" w:rsidP="00EA7724">
      <w:pPr>
        <w:spacing w:after="0" w:line="480" w:lineRule="auto"/>
        <w:ind w:left="709" w:hanging="709"/>
        <w:rPr>
          <w:rFonts w:ascii="Times New Roman" w:eastAsia="SimSun" w:hAnsi="Times New Roman"/>
          <w:sz w:val="24"/>
          <w:lang w:val="en-US"/>
        </w:rPr>
      </w:pPr>
      <w:r w:rsidRPr="00562290">
        <w:rPr>
          <w:rFonts w:ascii="Times New Roman" w:eastAsia="SimSun" w:hAnsi="Times New Roman"/>
          <w:sz w:val="24"/>
          <w:lang w:val="en-US"/>
        </w:rPr>
        <w:t xml:space="preserve">Brennan, S. E., &amp; Hanna, J. E. (2009). Partner-specific adaptation in dialogue. </w:t>
      </w:r>
      <w:r w:rsidRPr="00562290">
        <w:rPr>
          <w:rFonts w:ascii="Times New Roman" w:eastAsia="SimSun" w:hAnsi="Times New Roman"/>
          <w:i/>
          <w:sz w:val="24"/>
          <w:lang w:val="en-US"/>
        </w:rPr>
        <w:t>Topics in Cognitive Science, 1</w:t>
      </w:r>
      <w:r w:rsidRPr="00562290">
        <w:rPr>
          <w:rFonts w:ascii="Times New Roman" w:eastAsia="SimSun" w:hAnsi="Times New Roman"/>
          <w:sz w:val="24"/>
          <w:lang w:val="en-US"/>
        </w:rPr>
        <w:t>, 274-291.</w:t>
      </w:r>
    </w:p>
    <w:p w:rsidR="00EA7724" w:rsidRDefault="00EA7724" w:rsidP="00EA7724">
      <w:pPr>
        <w:spacing w:after="0" w:line="480" w:lineRule="auto"/>
        <w:ind w:left="709" w:hanging="709"/>
        <w:rPr>
          <w:rFonts w:ascii="Times New Roman" w:eastAsia="SimSun" w:hAnsi="Times New Roman"/>
          <w:sz w:val="24"/>
          <w:lang w:val="en-US"/>
        </w:rPr>
      </w:pPr>
      <w:r>
        <w:rPr>
          <w:rFonts w:ascii="Times New Roman" w:eastAsia="SimSun" w:hAnsi="Times New Roman"/>
          <w:sz w:val="24"/>
          <w:lang w:val="en-US"/>
        </w:rPr>
        <w:t>Brownell, C. A., Ramani, G. B., &amp; Zerwas, S. (2006). Becoming a social partner with peers: Cooperation and social understanding in one- and two-year-olds.</w:t>
      </w:r>
    </w:p>
    <w:p w:rsidR="00EA7724" w:rsidRPr="00562290" w:rsidRDefault="00EA7724" w:rsidP="00EA7724">
      <w:pPr>
        <w:spacing w:after="0" w:line="480" w:lineRule="auto"/>
        <w:ind w:left="709" w:hanging="709"/>
        <w:rPr>
          <w:rFonts w:ascii="Times" w:hAnsi="Times"/>
          <w:noProof/>
          <w:sz w:val="24"/>
        </w:rPr>
      </w:pPr>
      <w:r>
        <w:rPr>
          <w:rFonts w:ascii="Times New Roman" w:eastAsia="SimSun" w:hAnsi="Times New Roman"/>
          <w:sz w:val="24"/>
          <w:lang w:val="en-US"/>
        </w:rPr>
        <w:t xml:space="preserve">Call, J. (2009). Contrasting the social cognition of human and nonhuman apes: The shared intentionality hypothesis. </w:t>
      </w:r>
      <w:r w:rsidRPr="00A370D6">
        <w:rPr>
          <w:rFonts w:ascii="Times New Roman" w:hAnsi="Times New Roman"/>
          <w:i/>
          <w:sz w:val="24"/>
        </w:rPr>
        <w:t>Topics in Cognitive Science, 1(2)</w:t>
      </w:r>
      <w:r>
        <w:rPr>
          <w:rFonts w:ascii="Times New Roman" w:hAnsi="Times New Roman"/>
          <w:sz w:val="24"/>
        </w:rPr>
        <w:t>, 368-379.</w:t>
      </w:r>
    </w:p>
    <w:p w:rsidR="00EA7724" w:rsidRDefault="00EA7724" w:rsidP="00EA7724">
      <w:pPr>
        <w:widowControl w:val="0"/>
        <w:autoSpaceDE w:val="0"/>
        <w:autoSpaceDN w:val="0"/>
        <w:adjustRightInd w:val="0"/>
        <w:spacing w:after="0" w:line="480" w:lineRule="auto"/>
        <w:rPr>
          <w:rFonts w:ascii="Times New Roman" w:eastAsia="SimSun" w:hAnsi="Times New Roman"/>
          <w:sz w:val="24"/>
          <w:lang w:val="en-US"/>
        </w:rPr>
      </w:pPr>
      <w:r>
        <w:rPr>
          <w:rFonts w:ascii="Times New Roman" w:eastAsia="SimSun" w:hAnsi="Times New Roman"/>
          <w:sz w:val="24"/>
          <w:lang w:val="en-US"/>
        </w:rPr>
        <w:t>Calvo-Merino, B., Glaser, D., Grèzes, J., Passingham, R., &amp; Haggard, P. (2005). Action</w:t>
      </w:r>
    </w:p>
    <w:p w:rsidR="00EA7724" w:rsidRDefault="00EA7724" w:rsidP="00EA7724">
      <w:pPr>
        <w:widowControl w:val="0"/>
        <w:autoSpaceDE w:val="0"/>
        <w:autoSpaceDN w:val="0"/>
        <w:adjustRightInd w:val="0"/>
        <w:spacing w:after="0" w:line="480" w:lineRule="auto"/>
        <w:ind w:left="709" w:hanging="1"/>
        <w:rPr>
          <w:rFonts w:ascii="Times New Roman" w:eastAsia="SimSun" w:hAnsi="Times New Roman"/>
          <w:i/>
          <w:iCs/>
          <w:sz w:val="24"/>
          <w:lang w:val="en-US"/>
        </w:rPr>
      </w:pPr>
      <w:r>
        <w:rPr>
          <w:rFonts w:ascii="Times New Roman" w:eastAsia="SimSun" w:hAnsi="Times New Roman"/>
          <w:sz w:val="24"/>
          <w:lang w:val="en-US"/>
        </w:rPr>
        <w:t xml:space="preserve">observation and acquired motor skills: An fMRI study with expert dancers. </w:t>
      </w:r>
      <w:r>
        <w:rPr>
          <w:rFonts w:ascii="Times New Roman" w:eastAsia="SimSun" w:hAnsi="Times New Roman"/>
          <w:i/>
          <w:iCs/>
          <w:sz w:val="24"/>
          <w:lang w:val="en-US"/>
        </w:rPr>
        <w:t>Cerebral</w:t>
      </w:r>
    </w:p>
    <w:p w:rsidR="00EA7724" w:rsidRPr="002B2D12" w:rsidRDefault="00EA7724" w:rsidP="00EA7724">
      <w:pPr>
        <w:spacing w:line="480" w:lineRule="auto"/>
        <w:ind w:left="709" w:hanging="1"/>
        <w:jc w:val="both"/>
        <w:rPr>
          <w:rFonts w:ascii="Times New Roman" w:hAnsi="Times New Roman"/>
          <w:sz w:val="24"/>
        </w:rPr>
      </w:pPr>
      <w:r>
        <w:rPr>
          <w:rFonts w:ascii="Times New Roman" w:eastAsia="SimSun" w:hAnsi="Times New Roman"/>
          <w:i/>
          <w:iCs/>
          <w:sz w:val="24"/>
          <w:lang w:val="en-US"/>
        </w:rPr>
        <w:t xml:space="preserve">Cortex, 15, </w:t>
      </w:r>
      <w:r>
        <w:rPr>
          <w:rFonts w:ascii="Times New Roman" w:eastAsia="SimSun" w:hAnsi="Times New Roman"/>
          <w:sz w:val="24"/>
          <w:lang w:val="en-US"/>
        </w:rPr>
        <w:t>1243-1249.</w:t>
      </w:r>
    </w:p>
    <w:p w:rsidR="00EA7724" w:rsidRDefault="00EA7724" w:rsidP="00EA7724">
      <w:pPr>
        <w:spacing w:after="0" w:line="480" w:lineRule="auto"/>
        <w:ind w:left="709" w:hanging="709"/>
        <w:jc w:val="both"/>
        <w:rPr>
          <w:rFonts w:ascii="Times New Roman" w:hAnsi="Times New Roman"/>
          <w:sz w:val="24"/>
        </w:rPr>
      </w:pPr>
      <w:r w:rsidRPr="00A370D6">
        <w:rPr>
          <w:rFonts w:ascii="Times New Roman" w:hAnsi="Times New Roman"/>
          <w:sz w:val="24"/>
        </w:rPr>
        <w:t xml:space="preserve">Carpenter, M. (2009). Just how joint is joint action in infancy? </w:t>
      </w:r>
      <w:r w:rsidRPr="00A370D6">
        <w:rPr>
          <w:rFonts w:ascii="Times New Roman" w:hAnsi="Times New Roman"/>
          <w:i/>
          <w:sz w:val="24"/>
        </w:rPr>
        <w:t>Topics in Cognitive Science, 1(2)</w:t>
      </w:r>
      <w:r w:rsidRPr="00A370D6">
        <w:rPr>
          <w:rFonts w:ascii="Times New Roman" w:hAnsi="Times New Roman"/>
          <w:sz w:val="24"/>
        </w:rPr>
        <w:t>,</w:t>
      </w:r>
      <w:r>
        <w:rPr>
          <w:rFonts w:ascii="Times New Roman" w:hAnsi="Times New Roman"/>
          <w:sz w:val="24"/>
        </w:rPr>
        <w:t xml:space="preserve"> </w:t>
      </w:r>
      <w:r w:rsidRPr="00A370D6">
        <w:rPr>
          <w:rFonts w:ascii="Times New Roman" w:hAnsi="Times New Roman"/>
          <w:sz w:val="24"/>
        </w:rPr>
        <w:t>380–392.</w:t>
      </w:r>
    </w:p>
    <w:p w:rsidR="00EA7724" w:rsidRDefault="00EA7724" w:rsidP="00EA7724">
      <w:pPr>
        <w:spacing w:after="0" w:line="480" w:lineRule="auto"/>
        <w:ind w:left="709" w:hanging="709"/>
        <w:jc w:val="both"/>
        <w:rPr>
          <w:rFonts w:ascii="Times New Roman" w:hAnsi="Times New Roman"/>
          <w:sz w:val="24"/>
        </w:rPr>
      </w:pPr>
      <w:r w:rsidRPr="00E7440D">
        <w:rPr>
          <w:rFonts w:ascii="Times New Roman" w:hAnsi="Times New Roman"/>
          <w:sz w:val="24"/>
        </w:rPr>
        <w:t>Castiello, U., Lusher, D., Mari, M., Edwards, M., &amp; Humphreys, G. W. (2002). Observing a human or a robotic hand grasping an object: differential motor priming effects. In Common Mechanisms in Perception and Action. Series: Attention and Performance XIX (pp. 315-333). Oxford: Oxford University Press.</w:t>
      </w:r>
    </w:p>
    <w:p w:rsidR="00EA7724" w:rsidRDefault="00EA7724" w:rsidP="00EA7724">
      <w:pPr>
        <w:spacing w:after="0" w:line="480" w:lineRule="auto"/>
        <w:ind w:left="709" w:hanging="709"/>
        <w:jc w:val="both"/>
        <w:rPr>
          <w:rFonts w:ascii="Times" w:hAnsi="Times"/>
          <w:noProof/>
          <w:sz w:val="24"/>
        </w:rPr>
      </w:pPr>
      <w:r w:rsidRPr="00402162">
        <w:rPr>
          <w:rFonts w:ascii="Times" w:hAnsi="Times"/>
          <w:noProof/>
          <w:sz w:val="24"/>
        </w:rPr>
        <w:t>Chartrand, T. L., &amp; Bargh, J. A. (1999). The chameleon effect: The</w:t>
      </w:r>
      <w:r>
        <w:rPr>
          <w:rFonts w:ascii="Times" w:hAnsi="Times"/>
          <w:noProof/>
          <w:sz w:val="24"/>
        </w:rPr>
        <w:t xml:space="preserve"> </w:t>
      </w:r>
      <w:r w:rsidRPr="00402162">
        <w:rPr>
          <w:rFonts w:ascii="Times" w:hAnsi="Times"/>
          <w:noProof/>
          <w:sz w:val="24"/>
        </w:rPr>
        <w:t xml:space="preserve">perception-behavior link and social interaction. </w:t>
      </w:r>
      <w:r w:rsidRPr="00402162">
        <w:rPr>
          <w:rFonts w:ascii="Times" w:hAnsi="Times"/>
          <w:i/>
          <w:noProof/>
          <w:sz w:val="24"/>
        </w:rPr>
        <w:t>Journal of Personality &amp; Social Psychology, 76(6)</w:t>
      </w:r>
      <w:r w:rsidRPr="00402162">
        <w:rPr>
          <w:rFonts w:ascii="Times" w:hAnsi="Times"/>
          <w:noProof/>
          <w:sz w:val="24"/>
        </w:rPr>
        <w:t>, 893–910.</w:t>
      </w:r>
    </w:p>
    <w:p w:rsidR="00EA7724" w:rsidRDefault="00EA7724" w:rsidP="00EA7724">
      <w:pPr>
        <w:spacing w:after="0" w:line="480" w:lineRule="auto"/>
        <w:ind w:left="709" w:hanging="709"/>
        <w:jc w:val="both"/>
        <w:rPr>
          <w:rFonts w:ascii="Times" w:hAnsi="Times"/>
          <w:noProof/>
          <w:sz w:val="24"/>
        </w:rPr>
      </w:pPr>
      <w:r w:rsidRPr="003810CD">
        <w:rPr>
          <w:rFonts w:ascii="Times" w:hAnsi="Times"/>
          <w:noProof/>
          <w:sz w:val="24"/>
        </w:rPr>
        <w:t xml:space="preserve">Clark, A. (2007). </w:t>
      </w:r>
      <w:r w:rsidRPr="003810CD">
        <w:rPr>
          <w:rFonts w:ascii="Times" w:hAnsi="Times"/>
          <w:i/>
          <w:noProof/>
          <w:sz w:val="24"/>
        </w:rPr>
        <w:t>Being there: Putting Brain, Body, and World together again</w:t>
      </w:r>
      <w:r w:rsidRPr="003810CD">
        <w:rPr>
          <w:rFonts w:ascii="Times" w:hAnsi="Times"/>
          <w:noProof/>
          <w:sz w:val="24"/>
        </w:rPr>
        <w:t>. Cambridge, MA: MIT Press.</w:t>
      </w:r>
    </w:p>
    <w:p w:rsidR="00EA7724" w:rsidRDefault="00EA7724" w:rsidP="00EA7724">
      <w:pPr>
        <w:spacing w:after="0" w:line="480" w:lineRule="auto"/>
        <w:ind w:left="709" w:hanging="709"/>
        <w:jc w:val="both"/>
        <w:rPr>
          <w:rFonts w:ascii="Times" w:hAnsi="Times"/>
          <w:noProof/>
          <w:sz w:val="24"/>
        </w:rPr>
      </w:pPr>
      <w:r w:rsidRPr="00186195">
        <w:rPr>
          <w:rFonts w:ascii="Times" w:hAnsi="Times"/>
          <w:noProof/>
          <w:sz w:val="24"/>
        </w:rPr>
        <w:t xml:space="preserve">Clark, H. H. </w:t>
      </w:r>
      <w:r>
        <w:rPr>
          <w:rFonts w:ascii="Times" w:hAnsi="Times"/>
          <w:noProof/>
          <w:sz w:val="24"/>
        </w:rPr>
        <w:t>(</w:t>
      </w:r>
      <w:r w:rsidRPr="00186195">
        <w:rPr>
          <w:rFonts w:ascii="Times" w:hAnsi="Times"/>
          <w:noProof/>
          <w:sz w:val="24"/>
        </w:rPr>
        <w:t>1996</w:t>
      </w:r>
      <w:r>
        <w:rPr>
          <w:rFonts w:ascii="Times" w:hAnsi="Times"/>
          <w:noProof/>
          <w:sz w:val="24"/>
        </w:rPr>
        <w:t>).</w:t>
      </w:r>
      <w:r w:rsidRPr="00186195">
        <w:rPr>
          <w:rFonts w:ascii="Times" w:hAnsi="Times"/>
          <w:noProof/>
          <w:sz w:val="24"/>
        </w:rPr>
        <w:t xml:space="preserve"> </w:t>
      </w:r>
      <w:r w:rsidRPr="00186195">
        <w:rPr>
          <w:rFonts w:ascii="Times" w:hAnsi="Times"/>
          <w:i/>
          <w:noProof/>
          <w:sz w:val="24"/>
        </w:rPr>
        <w:t>Using language</w:t>
      </w:r>
      <w:r w:rsidRPr="00186195">
        <w:rPr>
          <w:rFonts w:ascii="Times" w:hAnsi="Times"/>
          <w:noProof/>
          <w:sz w:val="24"/>
        </w:rPr>
        <w:t>. Cambridge, UK:</w:t>
      </w:r>
      <w:r>
        <w:rPr>
          <w:rFonts w:ascii="Times" w:hAnsi="Times"/>
          <w:noProof/>
          <w:sz w:val="24"/>
        </w:rPr>
        <w:t xml:space="preserve"> </w:t>
      </w:r>
      <w:r w:rsidRPr="00186195">
        <w:rPr>
          <w:rFonts w:ascii="Times" w:hAnsi="Times"/>
          <w:noProof/>
          <w:sz w:val="24"/>
        </w:rPr>
        <w:t>Cambridge University Press.</w:t>
      </w:r>
      <w:r>
        <w:rPr>
          <w:rFonts w:ascii="Times" w:hAnsi="Times"/>
          <w:noProof/>
          <w:sz w:val="24"/>
        </w:rPr>
        <w:t xml:space="preserve"> </w:t>
      </w:r>
    </w:p>
    <w:p w:rsidR="00EA7724" w:rsidRDefault="00EA7724" w:rsidP="00EA7724">
      <w:pPr>
        <w:spacing w:after="0" w:line="480" w:lineRule="auto"/>
        <w:ind w:left="709" w:hanging="709"/>
        <w:jc w:val="both"/>
        <w:rPr>
          <w:rFonts w:ascii="Times New Roman" w:hAnsi="Times New Roman"/>
          <w:sz w:val="24"/>
        </w:rPr>
      </w:pPr>
      <w:r w:rsidRPr="00562290">
        <w:rPr>
          <w:rFonts w:ascii="Times" w:hAnsi="Times"/>
          <w:noProof/>
          <w:sz w:val="24"/>
        </w:rPr>
        <w:t xml:space="preserve">Clark, H. H. (2005). Coordinating With Each Other in a Material World. </w:t>
      </w:r>
      <w:r w:rsidRPr="00481D29">
        <w:rPr>
          <w:rFonts w:ascii="Times" w:hAnsi="Times"/>
          <w:i/>
          <w:noProof/>
          <w:sz w:val="24"/>
        </w:rPr>
        <w:t>Discourse Studies</w:t>
      </w:r>
      <w:r w:rsidR="00481D29" w:rsidRPr="00481D29">
        <w:rPr>
          <w:rFonts w:ascii="Times" w:hAnsi="Times"/>
          <w:i/>
          <w:noProof/>
          <w:sz w:val="24"/>
        </w:rPr>
        <w:t>,</w:t>
      </w:r>
      <w:r w:rsidRPr="00481D29">
        <w:rPr>
          <w:rFonts w:ascii="Times" w:hAnsi="Times"/>
          <w:i/>
          <w:noProof/>
          <w:sz w:val="24"/>
        </w:rPr>
        <w:t xml:space="preserve"> 7</w:t>
      </w:r>
      <w:r w:rsidRPr="00562290">
        <w:rPr>
          <w:rFonts w:ascii="Times" w:hAnsi="Times"/>
          <w:noProof/>
          <w:sz w:val="24"/>
        </w:rPr>
        <w:t>, 507-525.</w:t>
      </w:r>
    </w:p>
    <w:p w:rsidR="00196F4F" w:rsidRDefault="00196F4F" w:rsidP="00EA7724">
      <w:pPr>
        <w:spacing w:after="0" w:line="480" w:lineRule="auto"/>
        <w:ind w:left="709" w:hanging="709"/>
        <w:jc w:val="both"/>
        <w:rPr>
          <w:rFonts w:ascii="Times" w:hAnsi="Times"/>
          <w:noProof/>
          <w:sz w:val="24"/>
        </w:rPr>
      </w:pPr>
      <w:r w:rsidRPr="00196F4F">
        <w:rPr>
          <w:rFonts w:ascii="Times" w:hAnsi="Times"/>
          <w:noProof/>
          <w:sz w:val="24"/>
        </w:rPr>
        <w:t xml:space="preserve">Clayton, M., Sager, R., &amp; Will, U. (2004). In time with the music: The concept of entrainment and its significance for ethnomusicology. </w:t>
      </w:r>
      <w:r w:rsidRPr="00196F4F">
        <w:rPr>
          <w:rFonts w:ascii="Times" w:hAnsi="Times"/>
          <w:i/>
          <w:noProof/>
          <w:sz w:val="24"/>
        </w:rPr>
        <w:t>ESEM CounterPoint, 11</w:t>
      </w:r>
      <w:r w:rsidRPr="00196F4F">
        <w:rPr>
          <w:rFonts w:ascii="Times" w:hAnsi="Times"/>
          <w:noProof/>
          <w:sz w:val="24"/>
        </w:rPr>
        <w:t>, 96-99.</w:t>
      </w:r>
    </w:p>
    <w:p w:rsidR="00EA7724" w:rsidRDefault="00EA7724" w:rsidP="00EA7724">
      <w:pPr>
        <w:spacing w:after="0" w:line="480" w:lineRule="auto"/>
        <w:ind w:left="709" w:hanging="709"/>
        <w:jc w:val="both"/>
        <w:rPr>
          <w:rFonts w:ascii="Times" w:hAnsi="Times"/>
          <w:noProof/>
          <w:sz w:val="24"/>
        </w:rPr>
      </w:pPr>
      <w:r w:rsidRPr="0039257C">
        <w:rPr>
          <w:rFonts w:ascii="Times" w:hAnsi="Times"/>
          <w:noProof/>
          <w:sz w:val="24"/>
        </w:rPr>
        <w:t xml:space="preserve">Condon, W. (1976). An analysis of behavioral organization. </w:t>
      </w:r>
      <w:r w:rsidRPr="0039257C">
        <w:rPr>
          <w:rFonts w:ascii="Times" w:hAnsi="Times"/>
          <w:i/>
          <w:noProof/>
          <w:sz w:val="24"/>
        </w:rPr>
        <w:t>Sign Language Studies, 13</w:t>
      </w:r>
      <w:r w:rsidRPr="0039257C">
        <w:rPr>
          <w:rFonts w:ascii="Times" w:hAnsi="Times"/>
          <w:noProof/>
          <w:sz w:val="24"/>
        </w:rPr>
        <w:t>, 285-318.</w:t>
      </w:r>
    </w:p>
    <w:p w:rsidR="00EA7724" w:rsidRDefault="00EA7724" w:rsidP="00EA7724">
      <w:pPr>
        <w:spacing w:after="0" w:line="480" w:lineRule="auto"/>
        <w:ind w:left="709" w:hanging="709"/>
        <w:jc w:val="both"/>
        <w:rPr>
          <w:rFonts w:ascii="Times" w:hAnsi="Times"/>
          <w:noProof/>
          <w:sz w:val="24"/>
        </w:rPr>
      </w:pPr>
      <w:r>
        <w:rPr>
          <w:rFonts w:ascii="Times" w:hAnsi="Times"/>
          <w:noProof/>
          <w:sz w:val="24"/>
        </w:rPr>
        <w:t xml:space="preserve">Condon, W. S., &amp; Ogston, M. B. (1966). Sound film analysis of normal and pathological behavior patterns. </w:t>
      </w:r>
      <w:r w:rsidRPr="00B41D6B">
        <w:rPr>
          <w:rFonts w:ascii="Times" w:hAnsi="Times"/>
          <w:i/>
          <w:noProof/>
          <w:sz w:val="24"/>
        </w:rPr>
        <w:t>The Journal of Nervous and Mental Disease, 143(4)</w:t>
      </w:r>
      <w:r>
        <w:rPr>
          <w:rFonts w:ascii="Times" w:hAnsi="Times"/>
          <w:noProof/>
          <w:sz w:val="24"/>
        </w:rPr>
        <w:t>, 338-347.</w:t>
      </w:r>
    </w:p>
    <w:p w:rsidR="00EA7724" w:rsidRDefault="00EA7724" w:rsidP="00EA7724">
      <w:pPr>
        <w:spacing w:after="0" w:line="480" w:lineRule="auto"/>
        <w:ind w:left="709" w:hanging="709"/>
        <w:jc w:val="both"/>
        <w:rPr>
          <w:rFonts w:ascii="Times" w:hAnsi="Times"/>
          <w:noProof/>
          <w:sz w:val="24"/>
        </w:rPr>
      </w:pPr>
      <w:r w:rsidRPr="00813CFC">
        <w:rPr>
          <w:rFonts w:ascii="Times" w:hAnsi="Times"/>
          <w:noProof/>
          <w:sz w:val="24"/>
        </w:rPr>
        <w:t>Cross, E. S., Hamilton, A. F.</w:t>
      </w:r>
      <w:r>
        <w:rPr>
          <w:rFonts w:ascii="Times" w:hAnsi="Times"/>
          <w:noProof/>
          <w:sz w:val="24"/>
        </w:rPr>
        <w:t>,</w:t>
      </w:r>
      <w:r w:rsidRPr="00813CFC">
        <w:rPr>
          <w:rFonts w:ascii="Times" w:hAnsi="Times"/>
          <w:noProof/>
          <w:sz w:val="24"/>
        </w:rPr>
        <w:t xml:space="preserve"> &amp; Grafton, S. T. </w:t>
      </w:r>
      <w:r>
        <w:rPr>
          <w:rFonts w:ascii="Times" w:hAnsi="Times"/>
          <w:noProof/>
          <w:sz w:val="24"/>
        </w:rPr>
        <w:t>(</w:t>
      </w:r>
      <w:r w:rsidRPr="00813CFC">
        <w:rPr>
          <w:rFonts w:ascii="Times" w:hAnsi="Times"/>
          <w:noProof/>
          <w:sz w:val="24"/>
        </w:rPr>
        <w:t>2006</w:t>
      </w:r>
      <w:r>
        <w:rPr>
          <w:rFonts w:ascii="Times" w:hAnsi="Times"/>
          <w:noProof/>
          <w:sz w:val="24"/>
        </w:rPr>
        <w:t>).</w:t>
      </w:r>
      <w:r w:rsidRPr="00813CFC">
        <w:rPr>
          <w:rFonts w:ascii="Times" w:hAnsi="Times"/>
          <w:noProof/>
          <w:sz w:val="24"/>
        </w:rPr>
        <w:t xml:space="preserve"> Building</w:t>
      </w:r>
      <w:r>
        <w:rPr>
          <w:rFonts w:ascii="Times" w:hAnsi="Times"/>
          <w:noProof/>
          <w:sz w:val="24"/>
        </w:rPr>
        <w:t xml:space="preserve"> a motor simulation de novo: O</w:t>
      </w:r>
      <w:r w:rsidRPr="00813CFC">
        <w:rPr>
          <w:rFonts w:ascii="Times" w:hAnsi="Times"/>
          <w:noProof/>
          <w:sz w:val="24"/>
        </w:rPr>
        <w:t>bservation of dance by</w:t>
      </w:r>
      <w:r>
        <w:rPr>
          <w:rFonts w:ascii="Times" w:hAnsi="Times"/>
          <w:noProof/>
          <w:sz w:val="24"/>
        </w:rPr>
        <w:t xml:space="preserve"> </w:t>
      </w:r>
      <w:r w:rsidRPr="00813CFC">
        <w:rPr>
          <w:rFonts w:ascii="Times" w:hAnsi="Times"/>
          <w:noProof/>
          <w:sz w:val="24"/>
        </w:rPr>
        <w:t xml:space="preserve">dancers. </w:t>
      </w:r>
      <w:r w:rsidRPr="00813CFC">
        <w:rPr>
          <w:rFonts w:ascii="Times" w:hAnsi="Times"/>
          <w:i/>
          <w:noProof/>
          <w:sz w:val="24"/>
        </w:rPr>
        <w:t>Neuroimage, 31</w:t>
      </w:r>
      <w:r w:rsidRPr="00813CFC">
        <w:rPr>
          <w:rFonts w:ascii="Times" w:hAnsi="Times"/>
          <w:noProof/>
          <w:sz w:val="24"/>
        </w:rPr>
        <w:t>, 1257–1267.</w:t>
      </w:r>
    </w:p>
    <w:p w:rsidR="00EA7724" w:rsidRDefault="00EA7724" w:rsidP="00EA7724">
      <w:pPr>
        <w:spacing w:after="0" w:line="480" w:lineRule="auto"/>
        <w:ind w:left="709" w:hanging="709"/>
        <w:jc w:val="both"/>
        <w:rPr>
          <w:rFonts w:ascii="Times" w:hAnsi="Times"/>
          <w:noProof/>
          <w:sz w:val="24"/>
        </w:rPr>
      </w:pPr>
      <w:r>
        <w:rPr>
          <w:rFonts w:ascii="Times" w:hAnsi="Times"/>
          <w:noProof/>
          <w:sz w:val="24"/>
        </w:rPr>
        <w:t>D</w:t>
      </w:r>
      <w:r w:rsidRPr="000F2F84">
        <w:rPr>
          <w:rFonts w:ascii="Times" w:hAnsi="Times"/>
          <w:noProof/>
          <w:sz w:val="24"/>
        </w:rPr>
        <w:t>e Bruijn</w:t>
      </w:r>
      <w:r>
        <w:rPr>
          <w:rFonts w:ascii="Times" w:hAnsi="Times"/>
          <w:noProof/>
          <w:sz w:val="24"/>
        </w:rPr>
        <w:t>,</w:t>
      </w:r>
      <w:r w:rsidRPr="000F2F84">
        <w:rPr>
          <w:rFonts w:ascii="Times" w:hAnsi="Times"/>
          <w:noProof/>
          <w:sz w:val="24"/>
        </w:rPr>
        <w:t xml:space="preserve"> E</w:t>
      </w:r>
      <w:r>
        <w:rPr>
          <w:rFonts w:ascii="Times" w:hAnsi="Times"/>
          <w:noProof/>
          <w:sz w:val="24"/>
        </w:rPr>
        <w:t>.</w:t>
      </w:r>
      <w:r w:rsidRPr="000F2F84">
        <w:rPr>
          <w:rFonts w:ascii="Times" w:hAnsi="Times"/>
          <w:noProof/>
          <w:sz w:val="24"/>
        </w:rPr>
        <w:t xml:space="preserve"> R</w:t>
      </w:r>
      <w:r>
        <w:rPr>
          <w:rFonts w:ascii="Times" w:hAnsi="Times"/>
          <w:noProof/>
          <w:sz w:val="24"/>
        </w:rPr>
        <w:t>.</w:t>
      </w:r>
      <w:r w:rsidRPr="000F2F84">
        <w:rPr>
          <w:rFonts w:ascii="Times" w:hAnsi="Times"/>
          <w:noProof/>
          <w:sz w:val="24"/>
        </w:rPr>
        <w:t xml:space="preserve"> A</w:t>
      </w:r>
      <w:r>
        <w:rPr>
          <w:rFonts w:ascii="Times" w:hAnsi="Times"/>
          <w:noProof/>
          <w:sz w:val="24"/>
        </w:rPr>
        <w:t>.,</w:t>
      </w:r>
      <w:r w:rsidRPr="000F2F84">
        <w:rPr>
          <w:rFonts w:ascii="Times" w:hAnsi="Times"/>
          <w:noProof/>
          <w:sz w:val="24"/>
        </w:rPr>
        <w:t xml:space="preserve"> Miedl</w:t>
      </w:r>
      <w:r>
        <w:rPr>
          <w:rFonts w:ascii="Times" w:hAnsi="Times"/>
          <w:noProof/>
          <w:sz w:val="24"/>
        </w:rPr>
        <w:t>,</w:t>
      </w:r>
      <w:r w:rsidRPr="000F2F84">
        <w:rPr>
          <w:rFonts w:ascii="Times" w:hAnsi="Times"/>
          <w:noProof/>
          <w:sz w:val="24"/>
        </w:rPr>
        <w:t xml:space="preserve"> S</w:t>
      </w:r>
      <w:r>
        <w:rPr>
          <w:rFonts w:ascii="Times" w:hAnsi="Times"/>
          <w:noProof/>
          <w:sz w:val="24"/>
        </w:rPr>
        <w:t>.</w:t>
      </w:r>
      <w:r w:rsidRPr="000F2F84">
        <w:rPr>
          <w:rFonts w:ascii="Times" w:hAnsi="Times"/>
          <w:noProof/>
          <w:sz w:val="24"/>
        </w:rPr>
        <w:t xml:space="preserve"> F</w:t>
      </w:r>
      <w:r>
        <w:rPr>
          <w:rFonts w:ascii="Times" w:hAnsi="Times"/>
          <w:noProof/>
          <w:sz w:val="24"/>
        </w:rPr>
        <w:t>., &amp;</w:t>
      </w:r>
      <w:r w:rsidRPr="000F2F84">
        <w:rPr>
          <w:rFonts w:ascii="Times" w:hAnsi="Times"/>
          <w:noProof/>
          <w:sz w:val="24"/>
        </w:rPr>
        <w:t xml:space="preserve"> Bekkering H</w:t>
      </w:r>
      <w:r>
        <w:rPr>
          <w:rFonts w:ascii="Times" w:hAnsi="Times"/>
          <w:noProof/>
          <w:sz w:val="24"/>
        </w:rPr>
        <w:t xml:space="preserve">. (2008). </w:t>
      </w:r>
      <w:r w:rsidRPr="000F2F84">
        <w:rPr>
          <w:rFonts w:ascii="Times" w:hAnsi="Times"/>
          <w:noProof/>
          <w:sz w:val="24"/>
        </w:rPr>
        <w:t>Fast responders have blinders on: ERP correlates of response inhibition in competition.</w:t>
      </w:r>
      <w:r>
        <w:rPr>
          <w:rFonts w:ascii="Times" w:hAnsi="Times"/>
          <w:noProof/>
          <w:sz w:val="24"/>
        </w:rPr>
        <w:t xml:space="preserve"> </w:t>
      </w:r>
      <w:r w:rsidRPr="000F2F84">
        <w:rPr>
          <w:rFonts w:ascii="Times" w:hAnsi="Times"/>
          <w:i/>
          <w:noProof/>
          <w:sz w:val="24"/>
        </w:rPr>
        <w:t>Cortex, 44(5)</w:t>
      </w:r>
      <w:r>
        <w:rPr>
          <w:rFonts w:ascii="Times" w:hAnsi="Times"/>
          <w:noProof/>
          <w:sz w:val="24"/>
        </w:rPr>
        <w:t xml:space="preserve">, </w:t>
      </w:r>
      <w:r w:rsidRPr="000F2F84">
        <w:rPr>
          <w:rFonts w:ascii="Times" w:hAnsi="Times"/>
          <w:noProof/>
          <w:sz w:val="24"/>
        </w:rPr>
        <w:t>580-</w:t>
      </w:r>
      <w:r>
        <w:rPr>
          <w:rFonts w:ascii="Times" w:hAnsi="Times"/>
          <w:noProof/>
          <w:sz w:val="24"/>
        </w:rPr>
        <w:t>58</w:t>
      </w:r>
      <w:r w:rsidRPr="000F2F84">
        <w:rPr>
          <w:rFonts w:ascii="Times" w:hAnsi="Times"/>
          <w:noProof/>
          <w:sz w:val="24"/>
        </w:rPr>
        <w:t>6.</w:t>
      </w:r>
    </w:p>
    <w:p w:rsidR="00EA7724" w:rsidRDefault="00EA7724" w:rsidP="00EA7724">
      <w:pPr>
        <w:spacing w:after="0" w:line="480" w:lineRule="auto"/>
        <w:ind w:left="709" w:hanging="709"/>
        <w:jc w:val="both"/>
        <w:rPr>
          <w:rFonts w:ascii="Times" w:hAnsi="Times"/>
          <w:noProof/>
          <w:sz w:val="24"/>
        </w:rPr>
      </w:pPr>
      <w:r w:rsidRPr="00A316F8">
        <w:rPr>
          <w:rFonts w:ascii="Times" w:hAnsi="Times"/>
          <w:noProof/>
          <w:sz w:val="24"/>
        </w:rPr>
        <w:t>D</w:t>
      </w:r>
      <w:r>
        <w:rPr>
          <w:rFonts w:ascii="Times" w:hAnsi="Times"/>
          <w:noProof/>
          <w:sz w:val="24"/>
        </w:rPr>
        <w:t>ehaene</w:t>
      </w:r>
      <w:r w:rsidRPr="00A316F8">
        <w:rPr>
          <w:rFonts w:ascii="Times" w:hAnsi="Times"/>
          <w:noProof/>
          <w:sz w:val="24"/>
        </w:rPr>
        <w:t xml:space="preserve">, S. </w:t>
      </w:r>
      <w:r>
        <w:rPr>
          <w:rFonts w:ascii="Times" w:hAnsi="Times"/>
          <w:noProof/>
          <w:sz w:val="24"/>
        </w:rPr>
        <w:t xml:space="preserve">(1997). </w:t>
      </w:r>
      <w:r w:rsidRPr="00A316F8">
        <w:rPr>
          <w:rFonts w:ascii="Times" w:hAnsi="Times"/>
          <w:i/>
          <w:noProof/>
          <w:sz w:val="24"/>
        </w:rPr>
        <w:t>The number sense</w:t>
      </w:r>
      <w:r w:rsidRPr="00A316F8">
        <w:rPr>
          <w:rFonts w:ascii="Times" w:hAnsi="Times"/>
          <w:noProof/>
          <w:sz w:val="24"/>
        </w:rPr>
        <w:t>. New York: Oxford University Press</w:t>
      </w:r>
      <w:r>
        <w:rPr>
          <w:rFonts w:ascii="Times" w:hAnsi="Times"/>
          <w:noProof/>
          <w:sz w:val="24"/>
        </w:rPr>
        <w:t>.</w:t>
      </w:r>
    </w:p>
    <w:p w:rsidR="00E62B22" w:rsidRDefault="00E62B22" w:rsidP="00EA7724">
      <w:pPr>
        <w:spacing w:after="0" w:line="480" w:lineRule="auto"/>
        <w:ind w:left="709" w:hanging="709"/>
        <w:jc w:val="both"/>
        <w:rPr>
          <w:rFonts w:ascii="Times" w:hAnsi="Times"/>
          <w:noProof/>
          <w:sz w:val="24"/>
        </w:rPr>
      </w:pPr>
      <w:r>
        <w:rPr>
          <w:rFonts w:ascii="Times New Roman" w:hAnsi="Times New Roman"/>
          <w:sz w:val="24"/>
        </w:rPr>
        <w:t xml:space="preserve">DeJaegher, H., DiPaolo, E., &amp; Gallagher, S. (in press). Can social interaction constitute social cognition? </w:t>
      </w:r>
      <w:r w:rsidRPr="00E62B22">
        <w:rPr>
          <w:rFonts w:ascii="Times New Roman" w:hAnsi="Times New Roman"/>
          <w:i/>
          <w:sz w:val="24"/>
        </w:rPr>
        <w:t>Trends in Cognitive Sciences</w:t>
      </w:r>
      <w:r>
        <w:rPr>
          <w:rFonts w:ascii="Times New Roman" w:hAnsi="Times New Roman"/>
          <w:sz w:val="24"/>
        </w:rPr>
        <w:t xml:space="preserve">. </w:t>
      </w:r>
    </w:p>
    <w:p w:rsidR="00EA7724" w:rsidRDefault="00EA7724" w:rsidP="00EA7724">
      <w:pPr>
        <w:spacing w:after="0" w:line="480" w:lineRule="auto"/>
        <w:ind w:left="709" w:hanging="709"/>
        <w:jc w:val="both"/>
        <w:rPr>
          <w:rFonts w:ascii="Times" w:hAnsi="Times"/>
          <w:noProof/>
          <w:sz w:val="24"/>
        </w:rPr>
      </w:pPr>
      <w:r w:rsidRPr="00D157D6">
        <w:rPr>
          <w:rFonts w:ascii="Times" w:hAnsi="Times"/>
          <w:noProof/>
          <w:sz w:val="24"/>
        </w:rPr>
        <w:t>De Maeght</w:t>
      </w:r>
      <w:r>
        <w:rPr>
          <w:rFonts w:ascii="Times" w:hAnsi="Times"/>
          <w:noProof/>
          <w:sz w:val="24"/>
        </w:rPr>
        <w:t>,</w:t>
      </w:r>
      <w:r w:rsidRPr="00D157D6">
        <w:rPr>
          <w:rFonts w:ascii="Times" w:hAnsi="Times"/>
          <w:noProof/>
          <w:sz w:val="24"/>
        </w:rPr>
        <w:t xml:space="preserve"> S</w:t>
      </w:r>
      <w:r>
        <w:rPr>
          <w:rFonts w:ascii="Times" w:hAnsi="Times"/>
          <w:noProof/>
          <w:sz w:val="24"/>
        </w:rPr>
        <w:t>.</w:t>
      </w:r>
      <w:r w:rsidRPr="00D157D6">
        <w:rPr>
          <w:rFonts w:ascii="Times" w:hAnsi="Times"/>
          <w:noProof/>
          <w:sz w:val="24"/>
        </w:rPr>
        <w:t xml:space="preserve">, </w:t>
      </w:r>
      <w:r>
        <w:rPr>
          <w:rFonts w:ascii="Times" w:hAnsi="Times"/>
          <w:noProof/>
          <w:sz w:val="24"/>
        </w:rPr>
        <w:t xml:space="preserve">&amp; </w:t>
      </w:r>
      <w:r w:rsidRPr="00D157D6">
        <w:rPr>
          <w:rFonts w:ascii="Times" w:hAnsi="Times"/>
          <w:noProof/>
          <w:sz w:val="24"/>
        </w:rPr>
        <w:t>Prinz</w:t>
      </w:r>
      <w:r>
        <w:rPr>
          <w:rFonts w:ascii="Times" w:hAnsi="Times"/>
          <w:noProof/>
          <w:sz w:val="24"/>
        </w:rPr>
        <w:t>,</w:t>
      </w:r>
      <w:r w:rsidRPr="00D157D6">
        <w:rPr>
          <w:rFonts w:ascii="Times" w:hAnsi="Times"/>
          <w:noProof/>
          <w:sz w:val="24"/>
        </w:rPr>
        <w:t xml:space="preserve"> W</w:t>
      </w:r>
      <w:r>
        <w:rPr>
          <w:rFonts w:ascii="Times" w:hAnsi="Times"/>
          <w:noProof/>
          <w:sz w:val="24"/>
        </w:rPr>
        <w:t>.</w:t>
      </w:r>
      <w:r w:rsidRPr="00D157D6">
        <w:rPr>
          <w:rFonts w:ascii="Times" w:hAnsi="Times"/>
          <w:noProof/>
          <w:sz w:val="24"/>
        </w:rPr>
        <w:t xml:space="preserve"> (2004) Action </w:t>
      </w:r>
      <w:r>
        <w:rPr>
          <w:rFonts w:ascii="Times" w:hAnsi="Times"/>
          <w:noProof/>
          <w:sz w:val="24"/>
        </w:rPr>
        <w:t>induction through action obser</w:t>
      </w:r>
      <w:r w:rsidRPr="00D157D6">
        <w:rPr>
          <w:rFonts w:ascii="Times" w:hAnsi="Times"/>
          <w:noProof/>
          <w:sz w:val="24"/>
        </w:rPr>
        <w:t xml:space="preserve">vation. </w:t>
      </w:r>
      <w:r w:rsidRPr="00E81387">
        <w:rPr>
          <w:rFonts w:ascii="Times" w:hAnsi="Times"/>
          <w:i/>
          <w:noProof/>
          <w:sz w:val="24"/>
        </w:rPr>
        <w:t>Psychological Research, 68(2–3)</w:t>
      </w:r>
      <w:r>
        <w:rPr>
          <w:rFonts w:ascii="Times" w:hAnsi="Times"/>
          <w:noProof/>
          <w:sz w:val="24"/>
        </w:rPr>
        <w:t xml:space="preserve">, </w:t>
      </w:r>
      <w:r w:rsidRPr="00D157D6">
        <w:rPr>
          <w:rFonts w:ascii="Times" w:hAnsi="Times"/>
          <w:noProof/>
          <w:sz w:val="24"/>
        </w:rPr>
        <w:t>97–114.</w:t>
      </w:r>
    </w:p>
    <w:p w:rsidR="00EA7724" w:rsidRDefault="00EA7724" w:rsidP="00EA7724">
      <w:pPr>
        <w:spacing w:after="0" w:line="480" w:lineRule="auto"/>
        <w:ind w:left="709" w:hanging="709"/>
        <w:jc w:val="both"/>
        <w:rPr>
          <w:rFonts w:ascii="Times" w:hAnsi="Times"/>
          <w:noProof/>
          <w:sz w:val="24"/>
        </w:rPr>
      </w:pPr>
      <w:r w:rsidRPr="007B6709">
        <w:rPr>
          <w:rFonts w:ascii="Times" w:hAnsi="Times"/>
          <w:noProof/>
          <w:sz w:val="24"/>
        </w:rPr>
        <w:t>Edwards, M.</w:t>
      </w:r>
      <w:r>
        <w:rPr>
          <w:rFonts w:ascii="Times" w:hAnsi="Times"/>
          <w:noProof/>
          <w:sz w:val="24"/>
        </w:rPr>
        <w:t xml:space="preserve"> </w:t>
      </w:r>
      <w:r w:rsidRPr="007B6709">
        <w:rPr>
          <w:rFonts w:ascii="Times" w:hAnsi="Times"/>
          <w:noProof/>
          <w:sz w:val="24"/>
        </w:rPr>
        <w:t>G., Humphreys, G.</w:t>
      </w:r>
      <w:r>
        <w:rPr>
          <w:rFonts w:ascii="Times" w:hAnsi="Times"/>
          <w:noProof/>
          <w:sz w:val="24"/>
        </w:rPr>
        <w:t xml:space="preserve"> </w:t>
      </w:r>
      <w:r w:rsidRPr="007B6709">
        <w:rPr>
          <w:rFonts w:ascii="Times" w:hAnsi="Times"/>
          <w:noProof/>
          <w:sz w:val="24"/>
        </w:rPr>
        <w:t>W.</w:t>
      </w:r>
      <w:r>
        <w:rPr>
          <w:rFonts w:ascii="Times" w:hAnsi="Times"/>
          <w:noProof/>
          <w:sz w:val="24"/>
        </w:rPr>
        <w:t>,</w:t>
      </w:r>
      <w:r w:rsidRPr="007B6709">
        <w:rPr>
          <w:rFonts w:ascii="Times" w:hAnsi="Times"/>
          <w:noProof/>
          <w:sz w:val="24"/>
        </w:rPr>
        <w:t xml:space="preserve"> &amp; Castiello, U. (2003). Motor facilitation following action observation: A behavioural study in prehensile action. </w:t>
      </w:r>
      <w:r w:rsidRPr="007B6709">
        <w:rPr>
          <w:rFonts w:ascii="Times" w:hAnsi="Times"/>
          <w:i/>
          <w:noProof/>
          <w:sz w:val="24"/>
        </w:rPr>
        <w:t>Brain and Cognition, 53</w:t>
      </w:r>
      <w:r w:rsidRPr="007B6709">
        <w:rPr>
          <w:rFonts w:ascii="Times" w:hAnsi="Times"/>
          <w:noProof/>
          <w:sz w:val="24"/>
        </w:rPr>
        <w:t>, 495-502.</w:t>
      </w:r>
    </w:p>
    <w:p w:rsidR="00EA7724" w:rsidRDefault="00EA7724" w:rsidP="00EA7724">
      <w:pPr>
        <w:spacing w:after="0" w:line="480" w:lineRule="auto"/>
        <w:ind w:left="709" w:hanging="709"/>
        <w:jc w:val="both"/>
        <w:rPr>
          <w:rFonts w:ascii="Times" w:hAnsi="Times"/>
          <w:noProof/>
          <w:sz w:val="24"/>
        </w:rPr>
      </w:pPr>
      <w:r>
        <w:rPr>
          <w:rFonts w:ascii="Times" w:hAnsi="Times"/>
          <w:noProof/>
          <w:sz w:val="24"/>
        </w:rPr>
        <w:t>F</w:t>
      </w:r>
      <w:r w:rsidRPr="007C6847">
        <w:rPr>
          <w:rFonts w:ascii="Times" w:hAnsi="Times"/>
          <w:noProof/>
          <w:sz w:val="24"/>
        </w:rPr>
        <w:t>lanagan</w:t>
      </w:r>
      <w:r>
        <w:rPr>
          <w:rFonts w:ascii="Times" w:hAnsi="Times"/>
          <w:noProof/>
          <w:sz w:val="24"/>
        </w:rPr>
        <w:t>,</w:t>
      </w:r>
      <w:r w:rsidRPr="007C6847">
        <w:rPr>
          <w:rFonts w:ascii="Times" w:hAnsi="Times"/>
          <w:noProof/>
          <w:sz w:val="24"/>
        </w:rPr>
        <w:t xml:space="preserve"> J</w:t>
      </w:r>
      <w:r>
        <w:rPr>
          <w:rFonts w:ascii="Times" w:hAnsi="Times"/>
          <w:noProof/>
          <w:sz w:val="24"/>
        </w:rPr>
        <w:t xml:space="preserve">. </w:t>
      </w:r>
      <w:r w:rsidRPr="007C6847">
        <w:rPr>
          <w:rFonts w:ascii="Times" w:hAnsi="Times"/>
          <w:noProof/>
          <w:sz w:val="24"/>
        </w:rPr>
        <w:t>R</w:t>
      </w:r>
      <w:r>
        <w:rPr>
          <w:rFonts w:ascii="Times" w:hAnsi="Times"/>
          <w:noProof/>
          <w:sz w:val="24"/>
        </w:rPr>
        <w:t>.</w:t>
      </w:r>
      <w:r w:rsidRPr="007C6847">
        <w:rPr>
          <w:rFonts w:ascii="Times" w:hAnsi="Times"/>
          <w:noProof/>
          <w:sz w:val="24"/>
        </w:rPr>
        <w:t xml:space="preserve">, </w:t>
      </w:r>
      <w:r>
        <w:rPr>
          <w:rFonts w:ascii="Times" w:hAnsi="Times"/>
          <w:noProof/>
          <w:sz w:val="24"/>
        </w:rPr>
        <w:t xml:space="preserve">&amp; </w:t>
      </w:r>
      <w:r w:rsidRPr="007C6847">
        <w:rPr>
          <w:rFonts w:ascii="Times" w:hAnsi="Times"/>
          <w:noProof/>
          <w:sz w:val="24"/>
        </w:rPr>
        <w:t>Johansson</w:t>
      </w:r>
      <w:r>
        <w:rPr>
          <w:rFonts w:ascii="Times" w:hAnsi="Times"/>
          <w:noProof/>
          <w:sz w:val="24"/>
        </w:rPr>
        <w:t>,</w:t>
      </w:r>
      <w:r w:rsidRPr="007C6847">
        <w:rPr>
          <w:rFonts w:ascii="Times" w:hAnsi="Times"/>
          <w:noProof/>
          <w:sz w:val="24"/>
        </w:rPr>
        <w:t xml:space="preserve"> R</w:t>
      </w:r>
      <w:r>
        <w:rPr>
          <w:rFonts w:ascii="Times" w:hAnsi="Times"/>
          <w:noProof/>
          <w:sz w:val="24"/>
        </w:rPr>
        <w:t xml:space="preserve">. </w:t>
      </w:r>
      <w:r w:rsidRPr="007C6847">
        <w:rPr>
          <w:rFonts w:ascii="Times" w:hAnsi="Times"/>
          <w:noProof/>
          <w:sz w:val="24"/>
        </w:rPr>
        <w:t>S</w:t>
      </w:r>
      <w:r>
        <w:rPr>
          <w:rFonts w:ascii="Times" w:hAnsi="Times"/>
          <w:noProof/>
          <w:sz w:val="24"/>
        </w:rPr>
        <w:t>.</w:t>
      </w:r>
      <w:r w:rsidRPr="007C6847">
        <w:rPr>
          <w:rFonts w:ascii="Times" w:hAnsi="Times"/>
          <w:noProof/>
          <w:sz w:val="24"/>
        </w:rPr>
        <w:t xml:space="preserve"> (2003)</w:t>
      </w:r>
      <w:r>
        <w:rPr>
          <w:rFonts w:ascii="Times" w:hAnsi="Times"/>
          <w:noProof/>
          <w:sz w:val="24"/>
        </w:rPr>
        <w:t xml:space="preserve">. </w:t>
      </w:r>
      <w:bookmarkStart w:id="274" w:name="OLE_LINK8"/>
      <w:r w:rsidRPr="007C6847">
        <w:rPr>
          <w:rFonts w:ascii="Times" w:hAnsi="Times"/>
          <w:noProof/>
          <w:sz w:val="24"/>
        </w:rPr>
        <w:t>Action plans used in action observation</w:t>
      </w:r>
      <w:bookmarkEnd w:id="274"/>
      <w:r>
        <w:rPr>
          <w:rFonts w:ascii="Times" w:hAnsi="Times"/>
          <w:noProof/>
          <w:sz w:val="24"/>
        </w:rPr>
        <w:t xml:space="preserve">. </w:t>
      </w:r>
      <w:r w:rsidRPr="007C6847">
        <w:rPr>
          <w:rFonts w:ascii="Times" w:hAnsi="Times"/>
          <w:i/>
          <w:noProof/>
          <w:sz w:val="24"/>
        </w:rPr>
        <w:t>Nature, 424</w:t>
      </w:r>
      <w:r>
        <w:rPr>
          <w:rFonts w:ascii="Times" w:hAnsi="Times"/>
          <w:noProof/>
          <w:sz w:val="24"/>
        </w:rPr>
        <w:t xml:space="preserve">, </w:t>
      </w:r>
      <w:r w:rsidRPr="007C6847">
        <w:rPr>
          <w:rFonts w:ascii="Times" w:hAnsi="Times"/>
          <w:noProof/>
          <w:sz w:val="24"/>
        </w:rPr>
        <w:t>769-771</w:t>
      </w:r>
      <w:r>
        <w:rPr>
          <w:rFonts w:ascii="Times" w:hAnsi="Times"/>
          <w:noProof/>
          <w:sz w:val="24"/>
        </w:rPr>
        <w:t>.</w:t>
      </w:r>
    </w:p>
    <w:p w:rsidR="00EA7724" w:rsidRDefault="00EA7724" w:rsidP="00EA7724">
      <w:pPr>
        <w:spacing w:after="0" w:line="480" w:lineRule="auto"/>
        <w:ind w:left="709" w:hanging="709"/>
        <w:jc w:val="both"/>
        <w:rPr>
          <w:rFonts w:ascii="Times" w:hAnsi="Times"/>
          <w:noProof/>
          <w:sz w:val="24"/>
        </w:rPr>
      </w:pPr>
      <w:r w:rsidRPr="00A56772">
        <w:rPr>
          <w:rFonts w:ascii="Times" w:hAnsi="Times"/>
          <w:noProof/>
          <w:sz w:val="24"/>
        </w:rPr>
        <w:t xml:space="preserve">Fowler, C. A. Richardson, M. J., Marsh, K. L., &amp; Shockley, K. D. (2008). Language use, coordination, and the emergence of cooperative action. In A. Fuchs &amp; V. Jirsa (Eds.) </w:t>
      </w:r>
      <w:r w:rsidRPr="00A56772">
        <w:rPr>
          <w:rFonts w:ascii="Times" w:hAnsi="Times"/>
          <w:i/>
          <w:noProof/>
          <w:sz w:val="24"/>
        </w:rPr>
        <w:t>Coordination: Neural, Behavioral and Social Dynamics</w:t>
      </w:r>
      <w:r w:rsidRPr="00A56772">
        <w:rPr>
          <w:rFonts w:ascii="Times" w:hAnsi="Times"/>
          <w:noProof/>
          <w:sz w:val="24"/>
        </w:rPr>
        <w:t>. Springer.</w:t>
      </w:r>
    </w:p>
    <w:p w:rsidR="00EA7724" w:rsidRDefault="00EA7724" w:rsidP="00EA7724">
      <w:pPr>
        <w:spacing w:after="0" w:line="480" w:lineRule="auto"/>
        <w:ind w:left="709" w:hanging="709"/>
        <w:jc w:val="both"/>
        <w:rPr>
          <w:rFonts w:ascii="Times" w:hAnsi="Times"/>
          <w:noProof/>
          <w:sz w:val="24"/>
        </w:rPr>
      </w:pPr>
      <w:r>
        <w:rPr>
          <w:rFonts w:ascii="Times" w:hAnsi="Times"/>
          <w:noProof/>
          <w:sz w:val="24"/>
        </w:rPr>
        <w:t>Frischen, A., Loach, D.,</w:t>
      </w:r>
      <w:r w:rsidRPr="0001021D">
        <w:rPr>
          <w:rFonts w:ascii="Times" w:hAnsi="Times"/>
          <w:noProof/>
          <w:sz w:val="24"/>
        </w:rPr>
        <w:t xml:space="preserve"> &amp; Tipper, S.</w:t>
      </w:r>
      <w:r>
        <w:rPr>
          <w:rFonts w:ascii="Times" w:hAnsi="Times"/>
          <w:noProof/>
          <w:sz w:val="24"/>
        </w:rPr>
        <w:t xml:space="preserve"> </w:t>
      </w:r>
      <w:r w:rsidRPr="0001021D">
        <w:rPr>
          <w:rFonts w:ascii="Times" w:hAnsi="Times"/>
          <w:noProof/>
          <w:sz w:val="24"/>
        </w:rPr>
        <w:t>P. (2009). Seeing the world through another person's eyes: Simulating selective attention via</w:t>
      </w:r>
      <w:r>
        <w:rPr>
          <w:rFonts w:ascii="Times" w:hAnsi="Times"/>
          <w:noProof/>
          <w:sz w:val="24"/>
        </w:rPr>
        <w:t xml:space="preserve"> action observation. </w:t>
      </w:r>
      <w:r w:rsidRPr="0001021D">
        <w:rPr>
          <w:rFonts w:ascii="Times" w:hAnsi="Times"/>
          <w:i/>
          <w:noProof/>
          <w:sz w:val="24"/>
        </w:rPr>
        <w:t>Cognition, 111(2)</w:t>
      </w:r>
      <w:r>
        <w:rPr>
          <w:rFonts w:ascii="Times" w:hAnsi="Times"/>
          <w:noProof/>
          <w:sz w:val="24"/>
        </w:rPr>
        <w:t>,</w:t>
      </w:r>
      <w:r w:rsidRPr="0001021D">
        <w:rPr>
          <w:rFonts w:ascii="Times" w:hAnsi="Times"/>
          <w:noProof/>
          <w:sz w:val="24"/>
        </w:rPr>
        <w:t xml:space="preserve"> 212-218.</w:t>
      </w:r>
    </w:p>
    <w:p w:rsidR="00EA7724" w:rsidRDefault="00EA7724" w:rsidP="00EA7724">
      <w:pPr>
        <w:spacing w:after="0" w:line="480" w:lineRule="auto"/>
        <w:ind w:left="709" w:hanging="709"/>
        <w:jc w:val="both"/>
        <w:rPr>
          <w:rFonts w:ascii="Times" w:hAnsi="Times"/>
          <w:noProof/>
          <w:sz w:val="24"/>
        </w:rPr>
      </w:pPr>
      <w:r>
        <w:rPr>
          <w:rFonts w:ascii="Times" w:hAnsi="Times"/>
          <w:noProof/>
          <w:sz w:val="24"/>
        </w:rPr>
        <w:t xml:space="preserve">Galantucci, B. (2009). Experimental semiotics: A new approach for studying communication as a form of joint action. </w:t>
      </w:r>
      <w:r w:rsidRPr="00A370D6">
        <w:rPr>
          <w:rFonts w:ascii="Times" w:hAnsi="Times"/>
          <w:i/>
          <w:noProof/>
          <w:sz w:val="24"/>
        </w:rPr>
        <w:t>Topics in Cognitive Science, 1(2)</w:t>
      </w:r>
      <w:r>
        <w:rPr>
          <w:rFonts w:ascii="Times" w:hAnsi="Times"/>
          <w:noProof/>
          <w:sz w:val="24"/>
        </w:rPr>
        <w:t xml:space="preserve">, 393-410. </w:t>
      </w:r>
    </w:p>
    <w:p w:rsidR="00EA7724" w:rsidRDefault="00EA7724" w:rsidP="00EA7724">
      <w:pPr>
        <w:spacing w:after="0" w:line="480" w:lineRule="auto"/>
        <w:ind w:left="709" w:hanging="709"/>
        <w:jc w:val="both"/>
        <w:rPr>
          <w:rFonts w:ascii="Times" w:hAnsi="Times"/>
          <w:noProof/>
          <w:sz w:val="24"/>
        </w:rPr>
      </w:pPr>
      <w:r w:rsidRPr="007F7323">
        <w:rPr>
          <w:rFonts w:ascii="Times" w:hAnsi="Times"/>
          <w:noProof/>
          <w:sz w:val="24"/>
        </w:rPr>
        <w:t>Georgiou</w:t>
      </w:r>
      <w:r>
        <w:rPr>
          <w:rFonts w:ascii="Times" w:hAnsi="Times"/>
          <w:noProof/>
          <w:sz w:val="24"/>
        </w:rPr>
        <w:t>,</w:t>
      </w:r>
      <w:r w:rsidRPr="007F7323">
        <w:rPr>
          <w:rFonts w:ascii="Times" w:hAnsi="Times"/>
          <w:noProof/>
          <w:sz w:val="24"/>
        </w:rPr>
        <w:t xml:space="preserve"> I., Becchio</w:t>
      </w:r>
      <w:r>
        <w:rPr>
          <w:rFonts w:ascii="Times" w:hAnsi="Times"/>
          <w:noProof/>
          <w:sz w:val="24"/>
        </w:rPr>
        <w:t>,</w:t>
      </w:r>
      <w:r w:rsidRPr="007F7323">
        <w:rPr>
          <w:rFonts w:ascii="Times" w:hAnsi="Times"/>
          <w:noProof/>
          <w:sz w:val="24"/>
        </w:rPr>
        <w:t xml:space="preserve"> C., Glover</w:t>
      </w:r>
      <w:r>
        <w:rPr>
          <w:rFonts w:ascii="Times" w:hAnsi="Times"/>
          <w:noProof/>
          <w:sz w:val="24"/>
        </w:rPr>
        <w:t>,</w:t>
      </w:r>
      <w:r w:rsidRPr="007F7323">
        <w:rPr>
          <w:rFonts w:ascii="Times" w:hAnsi="Times"/>
          <w:noProof/>
          <w:sz w:val="24"/>
        </w:rPr>
        <w:t xml:space="preserve"> S., </w:t>
      </w:r>
      <w:r>
        <w:rPr>
          <w:rFonts w:ascii="Times" w:hAnsi="Times"/>
          <w:noProof/>
          <w:sz w:val="24"/>
        </w:rPr>
        <w:t xml:space="preserve">&amp; </w:t>
      </w:r>
      <w:r w:rsidRPr="007F7323">
        <w:rPr>
          <w:rFonts w:ascii="Times" w:hAnsi="Times"/>
          <w:noProof/>
          <w:sz w:val="24"/>
        </w:rPr>
        <w:t xml:space="preserve">Castiello U. (2006). Different action patterns for cooperative and competitive behaviour. </w:t>
      </w:r>
      <w:r w:rsidRPr="007F7323">
        <w:rPr>
          <w:rFonts w:ascii="Times" w:hAnsi="Times"/>
          <w:i/>
          <w:noProof/>
          <w:sz w:val="24"/>
        </w:rPr>
        <w:t>Cognition, 102</w:t>
      </w:r>
      <w:r w:rsidRPr="007F7323">
        <w:rPr>
          <w:rFonts w:ascii="Times" w:hAnsi="Times"/>
          <w:noProof/>
          <w:sz w:val="24"/>
        </w:rPr>
        <w:t>, 415-433.</w:t>
      </w:r>
    </w:p>
    <w:p w:rsidR="00EA7724" w:rsidRPr="004927C2" w:rsidRDefault="00EA7724" w:rsidP="00EA7724">
      <w:pPr>
        <w:spacing w:after="0" w:line="480" w:lineRule="auto"/>
        <w:ind w:left="709" w:hanging="709"/>
        <w:jc w:val="both"/>
        <w:rPr>
          <w:rFonts w:ascii="Times New Roman" w:hAnsi="Times New Roman"/>
          <w:sz w:val="24"/>
        </w:rPr>
      </w:pPr>
      <w:r w:rsidRPr="004927C2">
        <w:rPr>
          <w:rFonts w:ascii="Times" w:hAnsi="Times"/>
          <w:noProof/>
          <w:sz w:val="24"/>
        </w:rPr>
        <w:t xml:space="preserve">Gibson, J. J. (1977). The theory of affordances. In R. Shaw &amp; J. Bransford (Eds.), </w:t>
      </w:r>
      <w:r w:rsidRPr="004927C2">
        <w:rPr>
          <w:rFonts w:ascii="Times" w:hAnsi="Times"/>
          <w:i/>
          <w:noProof/>
          <w:sz w:val="24"/>
        </w:rPr>
        <w:t>Perceiving,</w:t>
      </w:r>
      <w:r w:rsidRPr="004927C2">
        <w:rPr>
          <w:rFonts w:ascii="Times New Roman" w:hAnsi="Times New Roman"/>
          <w:i/>
          <w:sz w:val="24"/>
        </w:rPr>
        <w:t xml:space="preserve"> </w:t>
      </w:r>
      <w:r w:rsidRPr="004927C2">
        <w:rPr>
          <w:rFonts w:ascii="Times" w:hAnsi="Times"/>
          <w:i/>
          <w:noProof/>
          <w:sz w:val="24"/>
        </w:rPr>
        <w:t>acting, and knowing: Toward an ecological psychology</w:t>
      </w:r>
      <w:r w:rsidRPr="004927C2">
        <w:rPr>
          <w:rFonts w:ascii="Times" w:hAnsi="Times"/>
          <w:noProof/>
          <w:sz w:val="24"/>
        </w:rPr>
        <w:t xml:space="preserve"> (pp. 67-82). Hillsdale, NJ:</w:t>
      </w:r>
      <w:r>
        <w:rPr>
          <w:rFonts w:ascii="Times New Roman" w:hAnsi="Times New Roman"/>
          <w:sz w:val="24"/>
        </w:rPr>
        <w:t xml:space="preserve"> </w:t>
      </w:r>
      <w:r w:rsidRPr="004927C2">
        <w:rPr>
          <w:rFonts w:ascii="Times" w:hAnsi="Times"/>
          <w:noProof/>
          <w:sz w:val="24"/>
        </w:rPr>
        <w:t>Erlbaum.</w:t>
      </w:r>
    </w:p>
    <w:p w:rsidR="00EA7724" w:rsidRDefault="00EA7724" w:rsidP="00EA7724">
      <w:pPr>
        <w:spacing w:after="0" w:line="480" w:lineRule="auto"/>
        <w:rPr>
          <w:ins w:id="275" w:author="stephen butterfill" w:date="2010-09-03T15:34:00Z"/>
          <w:rFonts w:ascii="Times" w:hAnsi="Times"/>
          <w:noProof/>
          <w:sz w:val="24"/>
        </w:rPr>
      </w:pPr>
      <w:r w:rsidRPr="00CE7BBF">
        <w:rPr>
          <w:rFonts w:ascii="Times" w:hAnsi="Times"/>
          <w:noProof/>
          <w:sz w:val="24"/>
        </w:rPr>
        <w:t xml:space="preserve">Gilbert, M. (1992). </w:t>
      </w:r>
      <w:r w:rsidRPr="00CE7BBF">
        <w:rPr>
          <w:rFonts w:ascii="Times" w:hAnsi="Times"/>
          <w:i/>
          <w:noProof/>
          <w:sz w:val="24"/>
        </w:rPr>
        <w:t>On Social Facts</w:t>
      </w:r>
      <w:r w:rsidRPr="00CE7BBF">
        <w:rPr>
          <w:rFonts w:ascii="Times" w:hAnsi="Times"/>
          <w:noProof/>
          <w:sz w:val="24"/>
        </w:rPr>
        <w:t>. Princeton, NJ: Princeton University Press.</w:t>
      </w:r>
    </w:p>
    <w:p w:rsidR="00033DB0" w:rsidRPr="00033DB0" w:rsidRDefault="00033DB0" w:rsidP="00033DB0">
      <w:pPr>
        <w:numPr>
          <w:ins w:id="276" w:author="stephen butterfill" w:date="2010-09-03T15:34:00Z"/>
        </w:numPr>
        <w:spacing w:after="0" w:line="480" w:lineRule="auto"/>
        <w:rPr>
          <w:ins w:id="277" w:author="stephen butterfill" w:date="2010-09-03T15:34:00Z"/>
          <w:rFonts w:ascii="Times" w:hAnsi="Times"/>
          <w:noProof/>
          <w:sz w:val="24"/>
        </w:rPr>
      </w:pPr>
    </w:p>
    <w:p w:rsidR="00033DB0" w:rsidRDefault="00033DB0" w:rsidP="00033DB0">
      <w:pPr>
        <w:numPr>
          <w:ins w:id="278" w:author="stephen butterfill" w:date="2010-09-03T15:35:00Z"/>
        </w:numPr>
        <w:spacing w:after="0" w:line="480" w:lineRule="auto"/>
        <w:ind w:left="709" w:hanging="709"/>
        <w:rPr>
          <w:ins w:id="279" w:author="stephen butterfill" w:date="2010-09-03T15:35:00Z"/>
          <w:rFonts w:ascii="Times" w:hAnsi="Times"/>
          <w:noProof/>
          <w:sz w:val="24"/>
        </w:rPr>
      </w:pPr>
      <w:r w:rsidRPr="00033DB0">
        <w:rPr>
          <w:rFonts w:ascii="Times" w:hAnsi="Times"/>
          <w:noProof/>
          <w:sz w:val="24"/>
        </w:rPr>
        <w:t xml:space="preserve">Gilbert, M. (2006). Rationality in collective action. </w:t>
      </w:r>
      <w:r w:rsidR="00EE23A0" w:rsidRPr="00EE23A0">
        <w:rPr>
          <w:rFonts w:ascii="Times" w:hAnsi="Times"/>
          <w:i/>
          <w:noProof/>
          <w:sz w:val="24"/>
        </w:rPr>
        <w:t>Philosophy of the Social Sciences</w:t>
      </w:r>
      <w:r w:rsidRPr="00033DB0">
        <w:rPr>
          <w:rFonts w:ascii="Times" w:hAnsi="Times"/>
          <w:noProof/>
          <w:sz w:val="24"/>
        </w:rPr>
        <w:t xml:space="preserve">, </w:t>
      </w:r>
      <w:r w:rsidRPr="003D197B">
        <w:rPr>
          <w:rFonts w:ascii="Times" w:hAnsi="Times"/>
          <w:i/>
          <w:noProof/>
          <w:sz w:val="24"/>
        </w:rPr>
        <w:t>36(1)</w:t>
      </w:r>
      <w:ins w:id="280" w:author="Günther Knoblich" w:date="2010-09-06T15:39:00Z">
        <w:r w:rsidR="003D197B">
          <w:rPr>
            <w:rFonts w:ascii="Times" w:hAnsi="Times"/>
            <w:noProof/>
            <w:sz w:val="24"/>
          </w:rPr>
          <w:t xml:space="preserve"> </w:t>
        </w:r>
      </w:ins>
      <w:r w:rsidRPr="00033DB0">
        <w:rPr>
          <w:rFonts w:ascii="Times" w:hAnsi="Times"/>
          <w:noProof/>
          <w:sz w:val="24"/>
        </w:rPr>
        <w:t>3–17.</w:t>
      </w:r>
      <w:ins w:id="281" w:author="stephen butterfill" w:date="2010-09-03T15:35:00Z">
        <w:r w:rsidRPr="00033DB0">
          <w:rPr>
            <w:rFonts w:ascii="Times" w:hAnsi="Times"/>
            <w:noProof/>
            <w:sz w:val="24"/>
          </w:rPr>
          <w:t xml:space="preserve"> </w:t>
        </w:r>
      </w:ins>
    </w:p>
    <w:p w:rsidR="00EA7724" w:rsidRDefault="00EA7724" w:rsidP="00EA7724">
      <w:pPr>
        <w:spacing w:after="0" w:line="480" w:lineRule="auto"/>
        <w:ind w:left="709" w:hanging="709"/>
        <w:rPr>
          <w:rFonts w:ascii="Times" w:hAnsi="Times"/>
          <w:noProof/>
          <w:sz w:val="24"/>
        </w:rPr>
      </w:pPr>
      <w:r w:rsidRPr="004207A5">
        <w:rPr>
          <w:rFonts w:ascii="Times" w:hAnsi="Times"/>
          <w:noProof/>
          <w:sz w:val="24"/>
        </w:rPr>
        <w:t xml:space="preserve">Goebl, W., &amp; Palmer, C. (2009). Synchronization of timing and motion among performing musicians. </w:t>
      </w:r>
      <w:r w:rsidRPr="004207A5">
        <w:rPr>
          <w:rFonts w:ascii="Times" w:hAnsi="Times"/>
          <w:i/>
          <w:noProof/>
          <w:sz w:val="24"/>
        </w:rPr>
        <w:t>Music Perception, 26</w:t>
      </w:r>
      <w:r w:rsidRPr="004207A5">
        <w:rPr>
          <w:rFonts w:ascii="Times" w:hAnsi="Times"/>
          <w:noProof/>
          <w:sz w:val="24"/>
        </w:rPr>
        <w:t>, 427-438.</w:t>
      </w:r>
      <w:bookmarkStart w:id="282" w:name="OLE_LINK5"/>
    </w:p>
    <w:bookmarkEnd w:id="282"/>
    <w:p w:rsidR="00EA7724" w:rsidRPr="00CE7BBF" w:rsidRDefault="00EA7724" w:rsidP="00EA7724">
      <w:pPr>
        <w:spacing w:after="0" w:line="480" w:lineRule="auto"/>
        <w:ind w:left="709" w:hanging="709"/>
        <w:rPr>
          <w:rFonts w:ascii="Times" w:hAnsi="Times"/>
          <w:noProof/>
          <w:sz w:val="24"/>
        </w:rPr>
      </w:pPr>
      <w:r w:rsidRPr="00CE7BBF">
        <w:rPr>
          <w:rFonts w:ascii="Times" w:hAnsi="Times"/>
          <w:noProof/>
          <w:sz w:val="24"/>
        </w:rPr>
        <w:t xml:space="preserve">Gold, N., &amp; Sugden, R. (2007). Collective Intentions and Team Agency. </w:t>
      </w:r>
      <w:r w:rsidRPr="00CE7BBF">
        <w:rPr>
          <w:rFonts w:ascii="Times" w:hAnsi="Times"/>
          <w:i/>
          <w:noProof/>
          <w:sz w:val="24"/>
        </w:rPr>
        <w:t>Journal of Philosophy, 104</w:t>
      </w:r>
      <w:r w:rsidRPr="00CE7BBF">
        <w:rPr>
          <w:rFonts w:ascii="Times" w:hAnsi="Times"/>
          <w:noProof/>
          <w:sz w:val="24"/>
        </w:rPr>
        <w:t>(3), 109-137.</w:t>
      </w:r>
    </w:p>
    <w:p w:rsidR="00EA7724" w:rsidRDefault="00EA7724" w:rsidP="00EA7724">
      <w:pPr>
        <w:spacing w:after="0" w:line="480" w:lineRule="auto"/>
        <w:ind w:left="709" w:hanging="709"/>
        <w:jc w:val="both"/>
        <w:rPr>
          <w:rFonts w:ascii="Times New Roman" w:hAnsi="Times New Roman"/>
          <w:sz w:val="24"/>
        </w:rPr>
      </w:pPr>
      <w:r w:rsidRPr="00ED4A75">
        <w:rPr>
          <w:rFonts w:ascii="Times New Roman" w:hAnsi="Times New Roman"/>
          <w:sz w:val="24"/>
        </w:rPr>
        <w:t xml:space="preserve">Gräfenhain, M., Behne, T., Carpenter, M., &amp; Tomasello, M. (2009). Young children’s understanding of joint commitments. </w:t>
      </w:r>
      <w:r w:rsidRPr="00ED4A75">
        <w:rPr>
          <w:rFonts w:ascii="Times New Roman" w:hAnsi="Times New Roman"/>
          <w:i/>
          <w:sz w:val="24"/>
        </w:rPr>
        <w:t>Developmental Psychology, 45</w:t>
      </w:r>
      <w:r w:rsidRPr="00ED4A75">
        <w:rPr>
          <w:rFonts w:ascii="Times New Roman" w:hAnsi="Times New Roman"/>
          <w:sz w:val="24"/>
        </w:rPr>
        <w:t>, 1430-1443</w:t>
      </w:r>
      <w:r>
        <w:rPr>
          <w:rFonts w:ascii="Times New Roman" w:hAnsi="Times New Roman"/>
          <w:sz w:val="24"/>
        </w:rPr>
        <w:t>.</w:t>
      </w:r>
    </w:p>
    <w:p w:rsidR="00EA7724" w:rsidRDefault="00EA7724" w:rsidP="00EA7724">
      <w:pPr>
        <w:spacing w:after="0" w:line="480" w:lineRule="auto"/>
        <w:ind w:left="709" w:hanging="709"/>
        <w:jc w:val="both"/>
        <w:rPr>
          <w:rFonts w:ascii="Times New Roman" w:hAnsi="Times New Roman"/>
          <w:sz w:val="24"/>
        </w:rPr>
      </w:pPr>
      <w:r w:rsidRPr="00287393">
        <w:rPr>
          <w:rFonts w:ascii="Times New Roman" w:hAnsi="Times New Roman"/>
          <w:sz w:val="24"/>
        </w:rPr>
        <w:t>Griffiths</w:t>
      </w:r>
      <w:r>
        <w:rPr>
          <w:rFonts w:ascii="Times New Roman" w:hAnsi="Times New Roman"/>
          <w:sz w:val="24"/>
        </w:rPr>
        <w:t>,</w:t>
      </w:r>
      <w:r w:rsidRPr="00287393">
        <w:rPr>
          <w:rFonts w:ascii="Times New Roman" w:hAnsi="Times New Roman"/>
          <w:sz w:val="24"/>
        </w:rPr>
        <w:t xml:space="preserve"> D</w:t>
      </w:r>
      <w:r>
        <w:rPr>
          <w:rFonts w:ascii="Times New Roman" w:hAnsi="Times New Roman"/>
          <w:sz w:val="24"/>
        </w:rPr>
        <w:t>.</w:t>
      </w:r>
      <w:r w:rsidRPr="00287393">
        <w:rPr>
          <w:rFonts w:ascii="Times New Roman" w:hAnsi="Times New Roman"/>
          <w:sz w:val="24"/>
        </w:rPr>
        <w:t xml:space="preserve">, </w:t>
      </w:r>
      <w:r>
        <w:rPr>
          <w:rFonts w:ascii="Times New Roman" w:hAnsi="Times New Roman"/>
          <w:sz w:val="24"/>
        </w:rPr>
        <w:t xml:space="preserve">&amp; </w:t>
      </w:r>
      <w:r w:rsidRPr="00287393">
        <w:rPr>
          <w:rFonts w:ascii="Times New Roman" w:hAnsi="Times New Roman"/>
          <w:sz w:val="24"/>
        </w:rPr>
        <w:t>Tipper</w:t>
      </w:r>
      <w:r>
        <w:rPr>
          <w:rFonts w:ascii="Times New Roman" w:hAnsi="Times New Roman"/>
          <w:sz w:val="24"/>
        </w:rPr>
        <w:t>,</w:t>
      </w:r>
      <w:r w:rsidRPr="00287393">
        <w:rPr>
          <w:rFonts w:ascii="Times New Roman" w:hAnsi="Times New Roman"/>
          <w:sz w:val="24"/>
        </w:rPr>
        <w:t xml:space="preserve"> S</w:t>
      </w:r>
      <w:r>
        <w:rPr>
          <w:rFonts w:ascii="Times New Roman" w:hAnsi="Times New Roman"/>
          <w:sz w:val="24"/>
        </w:rPr>
        <w:t xml:space="preserve">. </w:t>
      </w:r>
      <w:r w:rsidRPr="00287393">
        <w:rPr>
          <w:rFonts w:ascii="Times New Roman" w:hAnsi="Times New Roman"/>
          <w:sz w:val="24"/>
        </w:rPr>
        <w:t>P.</w:t>
      </w:r>
      <w:r>
        <w:rPr>
          <w:rFonts w:ascii="Times New Roman" w:hAnsi="Times New Roman"/>
          <w:sz w:val="24"/>
        </w:rPr>
        <w:t xml:space="preserve"> (2009). </w:t>
      </w:r>
      <w:r w:rsidRPr="00287393">
        <w:rPr>
          <w:rFonts w:ascii="Times New Roman" w:hAnsi="Times New Roman"/>
          <w:sz w:val="24"/>
        </w:rPr>
        <w:t>Priming of reach trajectory when observing actions: hand-centred effects.</w:t>
      </w:r>
      <w:r>
        <w:rPr>
          <w:rFonts w:ascii="Times New Roman" w:hAnsi="Times New Roman"/>
          <w:sz w:val="24"/>
        </w:rPr>
        <w:t xml:space="preserve"> </w:t>
      </w:r>
      <w:r w:rsidRPr="00287393">
        <w:rPr>
          <w:rFonts w:ascii="Times New Roman" w:hAnsi="Times New Roman"/>
          <w:i/>
          <w:sz w:val="24"/>
        </w:rPr>
        <w:t>Quarterly Journal of Experimental Psychology, 62(12)</w:t>
      </w:r>
      <w:r>
        <w:rPr>
          <w:rFonts w:ascii="Times New Roman" w:hAnsi="Times New Roman"/>
          <w:sz w:val="24"/>
        </w:rPr>
        <w:t xml:space="preserve">, </w:t>
      </w:r>
      <w:r w:rsidRPr="00287393">
        <w:rPr>
          <w:rFonts w:ascii="Times New Roman" w:hAnsi="Times New Roman"/>
          <w:sz w:val="24"/>
        </w:rPr>
        <w:t>2450-</w:t>
      </w:r>
      <w:r>
        <w:rPr>
          <w:rFonts w:ascii="Times New Roman" w:hAnsi="Times New Roman"/>
          <w:sz w:val="24"/>
        </w:rPr>
        <w:t>24</w:t>
      </w:r>
      <w:r w:rsidRPr="00287393">
        <w:rPr>
          <w:rFonts w:ascii="Times New Roman" w:hAnsi="Times New Roman"/>
          <w:sz w:val="24"/>
        </w:rPr>
        <w:t>70</w:t>
      </w:r>
      <w:r>
        <w:rPr>
          <w:rFonts w:ascii="Times New Roman" w:hAnsi="Times New Roman"/>
          <w:sz w:val="24"/>
        </w:rPr>
        <w:t>.</w:t>
      </w:r>
    </w:p>
    <w:p w:rsidR="00EA7724" w:rsidRDefault="00EA7724" w:rsidP="00EA7724">
      <w:pPr>
        <w:spacing w:after="0" w:line="480" w:lineRule="auto"/>
        <w:ind w:left="709" w:hanging="709"/>
        <w:jc w:val="both"/>
        <w:rPr>
          <w:rFonts w:ascii="Times New Roman" w:hAnsi="Times New Roman"/>
          <w:sz w:val="24"/>
        </w:rPr>
      </w:pPr>
      <w:r>
        <w:rPr>
          <w:rFonts w:ascii="Times New Roman" w:hAnsi="Times New Roman"/>
          <w:sz w:val="24"/>
        </w:rPr>
        <w:t>G</w:t>
      </w:r>
      <w:r w:rsidRPr="00A316F8">
        <w:rPr>
          <w:rFonts w:ascii="Times New Roman" w:hAnsi="Times New Roman"/>
          <w:sz w:val="24"/>
        </w:rPr>
        <w:t xml:space="preserve">uagnano, D., Rusconi, E., &amp; Umiltà, C. (in press). Sharing a task or sharing space? On the effect of a confederate in action coding. </w:t>
      </w:r>
      <w:r w:rsidRPr="00A316F8">
        <w:rPr>
          <w:rFonts w:ascii="Times New Roman" w:hAnsi="Times New Roman"/>
          <w:i/>
          <w:sz w:val="24"/>
        </w:rPr>
        <w:t>Cognition</w:t>
      </w:r>
      <w:r>
        <w:rPr>
          <w:rFonts w:ascii="Times New Roman" w:hAnsi="Times New Roman"/>
          <w:sz w:val="24"/>
        </w:rPr>
        <w:t>.</w:t>
      </w:r>
    </w:p>
    <w:p w:rsidR="00EA7724" w:rsidRDefault="00EA7724" w:rsidP="00EA7724">
      <w:pPr>
        <w:spacing w:after="0" w:line="480" w:lineRule="auto"/>
        <w:ind w:left="709" w:hanging="709"/>
        <w:jc w:val="both"/>
        <w:rPr>
          <w:rFonts w:ascii="Times New Roman" w:hAnsi="Times New Roman"/>
          <w:sz w:val="24"/>
        </w:rPr>
      </w:pPr>
      <w:r w:rsidRPr="00D157D6">
        <w:rPr>
          <w:rFonts w:ascii="Times New Roman" w:hAnsi="Times New Roman"/>
          <w:sz w:val="24"/>
        </w:rPr>
        <w:t xml:space="preserve">Haeberle, </w:t>
      </w:r>
      <w:r>
        <w:rPr>
          <w:rFonts w:ascii="Times New Roman" w:hAnsi="Times New Roman"/>
          <w:sz w:val="24"/>
        </w:rPr>
        <w:t xml:space="preserve">A., </w:t>
      </w:r>
      <w:r w:rsidRPr="00D157D6">
        <w:rPr>
          <w:rFonts w:ascii="Times New Roman" w:hAnsi="Times New Roman"/>
          <w:sz w:val="24"/>
        </w:rPr>
        <w:t xml:space="preserve">Schuetz-Bosbach, </w:t>
      </w:r>
      <w:r>
        <w:rPr>
          <w:rFonts w:ascii="Times New Roman" w:hAnsi="Times New Roman"/>
          <w:sz w:val="24"/>
        </w:rPr>
        <w:t xml:space="preserve">S., </w:t>
      </w:r>
      <w:r w:rsidRPr="00D157D6">
        <w:rPr>
          <w:rFonts w:ascii="Times New Roman" w:hAnsi="Times New Roman"/>
          <w:sz w:val="24"/>
        </w:rPr>
        <w:t xml:space="preserve">Laboissiere, </w:t>
      </w:r>
      <w:r>
        <w:rPr>
          <w:rFonts w:ascii="Times New Roman" w:hAnsi="Times New Roman"/>
          <w:sz w:val="24"/>
        </w:rPr>
        <w:t xml:space="preserve">R., </w:t>
      </w:r>
      <w:r w:rsidRPr="00D157D6">
        <w:rPr>
          <w:rFonts w:ascii="Times New Roman" w:hAnsi="Times New Roman"/>
          <w:sz w:val="24"/>
        </w:rPr>
        <w:t xml:space="preserve">&amp; Prinz, </w:t>
      </w:r>
      <w:r>
        <w:rPr>
          <w:rFonts w:ascii="Times New Roman" w:hAnsi="Times New Roman"/>
          <w:sz w:val="24"/>
        </w:rPr>
        <w:t>W. (</w:t>
      </w:r>
      <w:r w:rsidRPr="00D157D6">
        <w:rPr>
          <w:rFonts w:ascii="Times New Roman" w:hAnsi="Times New Roman"/>
          <w:sz w:val="24"/>
        </w:rPr>
        <w:t>2008</w:t>
      </w:r>
      <w:r>
        <w:rPr>
          <w:rFonts w:ascii="Times New Roman" w:hAnsi="Times New Roman"/>
          <w:sz w:val="24"/>
        </w:rPr>
        <w:t xml:space="preserve">). </w:t>
      </w:r>
      <w:r w:rsidRPr="00D157D6">
        <w:rPr>
          <w:rFonts w:ascii="Times New Roman" w:hAnsi="Times New Roman"/>
          <w:sz w:val="24"/>
        </w:rPr>
        <w:t>Ideomotor action in cooperative and competitive settings</w:t>
      </w:r>
      <w:r>
        <w:rPr>
          <w:rFonts w:ascii="Times New Roman" w:hAnsi="Times New Roman"/>
          <w:sz w:val="24"/>
        </w:rPr>
        <w:t xml:space="preserve">. </w:t>
      </w:r>
      <w:r w:rsidRPr="00D157D6">
        <w:rPr>
          <w:rFonts w:ascii="Times New Roman" w:hAnsi="Times New Roman"/>
          <w:i/>
          <w:sz w:val="24"/>
        </w:rPr>
        <w:t>Social Neuroscience, 3(1)</w:t>
      </w:r>
      <w:r>
        <w:rPr>
          <w:rFonts w:ascii="Times New Roman" w:hAnsi="Times New Roman"/>
          <w:sz w:val="24"/>
        </w:rPr>
        <w:t xml:space="preserve">, 26-36. </w:t>
      </w:r>
    </w:p>
    <w:p w:rsidR="00EA7724" w:rsidRDefault="00EA7724" w:rsidP="00EA7724">
      <w:pPr>
        <w:spacing w:after="0" w:line="480" w:lineRule="auto"/>
        <w:ind w:left="709" w:hanging="709"/>
        <w:jc w:val="both"/>
        <w:rPr>
          <w:rFonts w:ascii="Times New Roman" w:hAnsi="Times New Roman"/>
          <w:sz w:val="24"/>
        </w:rPr>
      </w:pPr>
      <w:r>
        <w:rPr>
          <w:rFonts w:ascii="Times New Roman" w:hAnsi="Times New Roman"/>
          <w:sz w:val="24"/>
        </w:rPr>
        <w:t xml:space="preserve">Haken, H., Kelso, J. A. S., &amp; Bunz, H. (1985). A theoretical model of phase transitions in human hand movements. </w:t>
      </w:r>
      <w:r w:rsidRPr="00221577">
        <w:rPr>
          <w:rFonts w:ascii="Times New Roman" w:hAnsi="Times New Roman"/>
          <w:i/>
          <w:sz w:val="24"/>
        </w:rPr>
        <w:t>Biological Cybernetics, 51(5)</w:t>
      </w:r>
      <w:r>
        <w:rPr>
          <w:rFonts w:ascii="Times New Roman" w:hAnsi="Times New Roman"/>
          <w:sz w:val="24"/>
        </w:rPr>
        <w:t>, 347-356.</w:t>
      </w:r>
    </w:p>
    <w:p w:rsidR="00EA7724" w:rsidRDefault="00EA7724" w:rsidP="00EA7724">
      <w:pPr>
        <w:spacing w:after="0" w:line="480" w:lineRule="auto"/>
        <w:ind w:left="709" w:hanging="709"/>
        <w:jc w:val="both"/>
        <w:rPr>
          <w:rFonts w:ascii="Times New Roman" w:hAnsi="Times New Roman"/>
          <w:sz w:val="24"/>
        </w:rPr>
      </w:pPr>
      <w:r w:rsidRPr="00244863">
        <w:rPr>
          <w:rFonts w:ascii="Times New Roman" w:hAnsi="Times New Roman"/>
          <w:sz w:val="24"/>
        </w:rPr>
        <w:t>Hamilton, A., Wolpert, D., &amp; Frith, U. (2004). Your own action influences how you perceive another</w:t>
      </w:r>
      <w:r>
        <w:rPr>
          <w:rFonts w:ascii="Times New Roman" w:hAnsi="Times New Roman"/>
          <w:sz w:val="24"/>
        </w:rPr>
        <w:t xml:space="preserve"> </w:t>
      </w:r>
      <w:r w:rsidRPr="00244863">
        <w:rPr>
          <w:rFonts w:ascii="Times New Roman" w:hAnsi="Times New Roman"/>
          <w:sz w:val="24"/>
        </w:rPr>
        <w:t xml:space="preserve">person. </w:t>
      </w:r>
      <w:r w:rsidRPr="00244863">
        <w:rPr>
          <w:rFonts w:ascii="Times New Roman" w:hAnsi="Times New Roman"/>
          <w:i/>
          <w:sz w:val="24"/>
        </w:rPr>
        <w:t>Current Biology, 14</w:t>
      </w:r>
      <w:r w:rsidRPr="00244863">
        <w:rPr>
          <w:rFonts w:ascii="Times New Roman" w:hAnsi="Times New Roman"/>
          <w:sz w:val="24"/>
        </w:rPr>
        <w:t>, 493–498.</w:t>
      </w:r>
    </w:p>
    <w:p w:rsidR="00EA7724" w:rsidRDefault="00EA7724" w:rsidP="00EA7724">
      <w:pPr>
        <w:spacing w:after="0" w:line="480" w:lineRule="auto"/>
        <w:ind w:left="709" w:hanging="709"/>
        <w:jc w:val="both"/>
        <w:rPr>
          <w:rFonts w:ascii="Times New Roman" w:hAnsi="Times New Roman"/>
          <w:sz w:val="24"/>
        </w:rPr>
      </w:pPr>
      <w:r>
        <w:rPr>
          <w:rFonts w:ascii="Times New Roman" w:hAnsi="Times New Roman"/>
          <w:sz w:val="24"/>
        </w:rPr>
        <w:t xml:space="preserve">Harrison, S. J., &amp; Richardson, M. J. (2009). Horsing around: Spontaneous four-legged coordination. </w:t>
      </w:r>
      <w:r w:rsidRPr="00283E9A">
        <w:rPr>
          <w:rFonts w:ascii="Times New Roman" w:hAnsi="Times New Roman"/>
          <w:i/>
          <w:sz w:val="24"/>
        </w:rPr>
        <w:t>Journal of Motor Behaviour, 41</w:t>
      </w:r>
      <w:r>
        <w:rPr>
          <w:rFonts w:ascii="Times New Roman" w:hAnsi="Times New Roman"/>
          <w:sz w:val="24"/>
        </w:rPr>
        <w:t>, 519-524.</w:t>
      </w:r>
    </w:p>
    <w:p w:rsidR="00EA7724" w:rsidRDefault="00EA7724" w:rsidP="00EA7724">
      <w:pPr>
        <w:spacing w:after="0" w:line="480" w:lineRule="auto"/>
        <w:ind w:left="709" w:hanging="709"/>
        <w:jc w:val="both"/>
        <w:rPr>
          <w:rFonts w:ascii="Times New Roman" w:hAnsi="Times New Roman"/>
          <w:sz w:val="24"/>
        </w:rPr>
      </w:pPr>
      <w:r>
        <w:rPr>
          <w:rFonts w:ascii="Times New Roman" w:hAnsi="Times New Roman"/>
          <w:sz w:val="24"/>
        </w:rPr>
        <w:t xml:space="preserve">Heed, T., Habets, B., Sebanz, N., &amp; Knoblich, G. (in press). </w:t>
      </w:r>
      <w:bookmarkStart w:id="283" w:name="OLE_LINK15"/>
      <w:r>
        <w:rPr>
          <w:rFonts w:ascii="Times New Roman" w:hAnsi="Times New Roman"/>
          <w:sz w:val="24"/>
        </w:rPr>
        <w:t>Others’ actions reduce crossmodal integration in peripersonal space</w:t>
      </w:r>
      <w:bookmarkEnd w:id="283"/>
      <w:r>
        <w:rPr>
          <w:rFonts w:ascii="Times New Roman" w:hAnsi="Times New Roman"/>
          <w:sz w:val="24"/>
        </w:rPr>
        <w:t xml:space="preserve">. </w:t>
      </w:r>
      <w:r w:rsidRPr="00F70001">
        <w:rPr>
          <w:rFonts w:ascii="Times New Roman" w:hAnsi="Times New Roman"/>
          <w:i/>
          <w:sz w:val="24"/>
        </w:rPr>
        <w:t>Current Biology</w:t>
      </w:r>
      <w:r>
        <w:rPr>
          <w:rFonts w:ascii="Times New Roman" w:hAnsi="Times New Roman"/>
          <w:sz w:val="24"/>
        </w:rPr>
        <w:t>.</w:t>
      </w:r>
    </w:p>
    <w:p w:rsidR="00EA7724" w:rsidRDefault="00EA7724" w:rsidP="00EA7724">
      <w:pPr>
        <w:spacing w:after="0" w:line="480" w:lineRule="auto"/>
        <w:ind w:left="709" w:hanging="709"/>
        <w:jc w:val="both"/>
        <w:rPr>
          <w:rFonts w:ascii="Times New Roman" w:hAnsi="Times New Roman"/>
          <w:sz w:val="24"/>
        </w:rPr>
      </w:pPr>
      <w:r w:rsidRPr="00856315">
        <w:rPr>
          <w:rFonts w:ascii="Times New Roman" w:hAnsi="Times New Roman"/>
          <w:sz w:val="24"/>
        </w:rPr>
        <w:t xml:space="preserve">Hommel, B., Colzato, L. S., &amp; van den Wildenberg, W. P. M. (2009). How social are task representations? </w:t>
      </w:r>
      <w:r w:rsidRPr="00856315">
        <w:rPr>
          <w:rFonts w:ascii="Times New Roman" w:hAnsi="Times New Roman"/>
          <w:i/>
          <w:sz w:val="24"/>
        </w:rPr>
        <w:t>Psychological Science, 20</w:t>
      </w:r>
      <w:r w:rsidRPr="00856315">
        <w:rPr>
          <w:rFonts w:ascii="Times New Roman" w:hAnsi="Times New Roman"/>
          <w:sz w:val="24"/>
        </w:rPr>
        <w:t>, 794-798.</w:t>
      </w:r>
    </w:p>
    <w:p w:rsidR="00EA7724" w:rsidRDefault="00EA7724" w:rsidP="00EA7724">
      <w:pPr>
        <w:spacing w:after="0" w:line="480" w:lineRule="auto"/>
        <w:ind w:left="709" w:hanging="709"/>
        <w:jc w:val="both"/>
        <w:rPr>
          <w:rFonts w:ascii="Times New Roman" w:hAnsi="Times New Roman"/>
          <w:sz w:val="24"/>
        </w:rPr>
      </w:pPr>
      <w:r w:rsidRPr="007B3619">
        <w:rPr>
          <w:rFonts w:ascii="Times New Roman" w:hAnsi="Times New Roman"/>
          <w:sz w:val="24"/>
        </w:rPr>
        <w:t>Hommel, B., Muesseler, J., Aschersleben, G., &amp; Prinz,</w:t>
      </w:r>
      <w:r>
        <w:rPr>
          <w:rFonts w:ascii="Times New Roman" w:hAnsi="Times New Roman"/>
          <w:sz w:val="24"/>
        </w:rPr>
        <w:t xml:space="preserve"> </w:t>
      </w:r>
      <w:r w:rsidRPr="007B3619">
        <w:rPr>
          <w:rFonts w:ascii="Times New Roman" w:hAnsi="Times New Roman"/>
          <w:sz w:val="24"/>
        </w:rPr>
        <w:t>W. (2001). The theory of event coding (TEC).</w:t>
      </w:r>
      <w:r>
        <w:rPr>
          <w:rFonts w:ascii="Times New Roman" w:hAnsi="Times New Roman"/>
          <w:sz w:val="24"/>
        </w:rPr>
        <w:t xml:space="preserve"> </w:t>
      </w:r>
      <w:r w:rsidRPr="007B3619">
        <w:rPr>
          <w:rFonts w:ascii="Times New Roman" w:hAnsi="Times New Roman"/>
          <w:i/>
          <w:sz w:val="24"/>
        </w:rPr>
        <w:t>Behavioral and Brain Sciences, 24</w:t>
      </w:r>
      <w:r w:rsidRPr="007B3619">
        <w:rPr>
          <w:rFonts w:ascii="Times New Roman" w:hAnsi="Times New Roman"/>
          <w:sz w:val="24"/>
        </w:rPr>
        <w:t>, 849</w:t>
      </w:r>
      <w:r>
        <w:rPr>
          <w:rFonts w:ascii="Times New Roman" w:hAnsi="Times New Roman"/>
          <w:sz w:val="24"/>
        </w:rPr>
        <w:t>-</w:t>
      </w:r>
      <w:r w:rsidRPr="007B3619">
        <w:rPr>
          <w:rFonts w:ascii="Times New Roman" w:hAnsi="Times New Roman"/>
          <w:sz w:val="24"/>
        </w:rPr>
        <w:t>937.</w:t>
      </w:r>
    </w:p>
    <w:p w:rsidR="00EA7724" w:rsidRDefault="00EA7724" w:rsidP="00EA7724">
      <w:pPr>
        <w:spacing w:after="0" w:line="480" w:lineRule="auto"/>
        <w:ind w:left="709" w:hanging="709"/>
        <w:jc w:val="both"/>
        <w:rPr>
          <w:rFonts w:ascii="Times New Roman" w:hAnsi="Times New Roman"/>
          <w:sz w:val="24"/>
        </w:rPr>
      </w:pPr>
      <w:r w:rsidRPr="00E90A40">
        <w:rPr>
          <w:rFonts w:ascii="Times New Roman" w:hAnsi="Times New Roman"/>
          <w:sz w:val="24"/>
        </w:rPr>
        <w:t xml:space="preserve">Hove, M. J., &amp; Risen, J. L. (2009). It's all in the timing: Interpersonal synchrony increases affiliation. </w:t>
      </w:r>
      <w:r w:rsidRPr="00E90A40">
        <w:rPr>
          <w:rFonts w:ascii="Times New Roman" w:hAnsi="Times New Roman"/>
          <w:i/>
          <w:sz w:val="24"/>
        </w:rPr>
        <w:t>Social Cognition, 27(6)</w:t>
      </w:r>
      <w:r w:rsidRPr="00E90A40">
        <w:rPr>
          <w:rFonts w:ascii="Times New Roman" w:hAnsi="Times New Roman"/>
          <w:sz w:val="24"/>
        </w:rPr>
        <w:t>, 949-961.</w:t>
      </w:r>
    </w:p>
    <w:p w:rsidR="008977B1" w:rsidRDefault="008977B1" w:rsidP="00EA7724">
      <w:pPr>
        <w:spacing w:after="0" w:line="480" w:lineRule="auto"/>
        <w:ind w:left="709" w:hanging="709"/>
        <w:jc w:val="both"/>
        <w:rPr>
          <w:rFonts w:ascii="Times New Roman" w:hAnsi="Times New Roman"/>
          <w:sz w:val="24"/>
        </w:rPr>
      </w:pPr>
      <w:r w:rsidRPr="008977B1">
        <w:rPr>
          <w:rFonts w:ascii="Times New Roman" w:hAnsi="Times New Roman"/>
          <w:sz w:val="24"/>
        </w:rPr>
        <w:t xml:space="preserve">Hutchins, E. (1995). How a cockpit remembers its speeds. </w:t>
      </w:r>
      <w:r w:rsidRPr="008977B1">
        <w:rPr>
          <w:rFonts w:ascii="Times New Roman" w:hAnsi="Times New Roman"/>
          <w:i/>
          <w:sz w:val="24"/>
        </w:rPr>
        <w:t>Cognitive Science, 19</w:t>
      </w:r>
      <w:r w:rsidRPr="008977B1">
        <w:rPr>
          <w:rFonts w:ascii="Times New Roman" w:hAnsi="Times New Roman"/>
          <w:sz w:val="24"/>
        </w:rPr>
        <w:t>, 265–288.</w:t>
      </w:r>
    </w:p>
    <w:p w:rsidR="00EA7724" w:rsidRDefault="00EA7724" w:rsidP="00EA7724">
      <w:pPr>
        <w:spacing w:after="0" w:line="480" w:lineRule="auto"/>
        <w:ind w:left="709" w:hanging="709"/>
        <w:jc w:val="both"/>
        <w:rPr>
          <w:rFonts w:ascii="Times New Roman" w:hAnsi="Times New Roman"/>
          <w:sz w:val="24"/>
        </w:rPr>
      </w:pPr>
      <w:r w:rsidRPr="00EE5486">
        <w:rPr>
          <w:rFonts w:ascii="Times New Roman" w:hAnsi="Times New Roman"/>
          <w:sz w:val="24"/>
        </w:rPr>
        <w:t xml:space="preserve">Huygens, C. (1673/1986). </w:t>
      </w:r>
      <w:r w:rsidRPr="00EE5486">
        <w:rPr>
          <w:rFonts w:ascii="Times New Roman" w:hAnsi="Times New Roman"/>
          <w:i/>
          <w:sz w:val="24"/>
        </w:rPr>
        <w:t>The pendulum clock or geometrical demonstrations concerning the motion of pendula as applied to clocks</w:t>
      </w:r>
      <w:r w:rsidRPr="00EE5486">
        <w:rPr>
          <w:rFonts w:ascii="Times New Roman" w:hAnsi="Times New Roman"/>
          <w:sz w:val="24"/>
        </w:rPr>
        <w:t>, trans. R. J. Blackwell, Ames: Iowa State University</w:t>
      </w:r>
      <w:r>
        <w:rPr>
          <w:rFonts w:ascii="Times New Roman" w:hAnsi="Times New Roman"/>
          <w:sz w:val="24"/>
        </w:rPr>
        <w:t xml:space="preserve"> </w:t>
      </w:r>
      <w:r w:rsidRPr="00EE5486">
        <w:rPr>
          <w:rFonts w:ascii="Times New Roman" w:hAnsi="Times New Roman"/>
          <w:sz w:val="24"/>
        </w:rPr>
        <w:t>Press.</w:t>
      </w:r>
    </w:p>
    <w:p w:rsidR="00EA7724" w:rsidRDefault="00EA7724" w:rsidP="00EA7724">
      <w:pPr>
        <w:spacing w:after="0" w:line="480" w:lineRule="auto"/>
        <w:ind w:left="709" w:hanging="709"/>
        <w:jc w:val="both"/>
        <w:rPr>
          <w:rFonts w:ascii="Times New Roman" w:hAnsi="Times New Roman"/>
          <w:sz w:val="24"/>
        </w:rPr>
      </w:pPr>
      <w:r w:rsidRPr="00283E9A">
        <w:rPr>
          <w:rFonts w:ascii="Times New Roman" w:hAnsi="Times New Roman"/>
          <w:sz w:val="24"/>
        </w:rPr>
        <w:t xml:space="preserve">Issartel, J., Marin, L., Cadopi, M. </w:t>
      </w:r>
      <w:r>
        <w:rPr>
          <w:rFonts w:ascii="Times New Roman" w:hAnsi="Times New Roman"/>
          <w:sz w:val="24"/>
        </w:rPr>
        <w:t>(</w:t>
      </w:r>
      <w:r w:rsidRPr="00283E9A">
        <w:rPr>
          <w:rFonts w:ascii="Times New Roman" w:hAnsi="Times New Roman"/>
          <w:sz w:val="24"/>
        </w:rPr>
        <w:t>2007</w:t>
      </w:r>
      <w:r>
        <w:rPr>
          <w:rFonts w:ascii="Times New Roman" w:hAnsi="Times New Roman"/>
          <w:sz w:val="24"/>
        </w:rPr>
        <w:t>)</w:t>
      </w:r>
      <w:r w:rsidRPr="00283E9A">
        <w:rPr>
          <w:rFonts w:ascii="Times New Roman" w:hAnsi="Times New Roman"/>
          <w:sz w:val="24"/>
        </w:rPr>
        <w:t>. Unintended</w:t>
      </w:r>
      <w:r>
        <w:rPr>
          <w:rFonts w:ascii="Times New Roman" w:hAnsi="Times New Roman"/>
          <w:sz w:val="24"/>
        </w:rPr>
        <w:t xml:space="preserve"> interpersonal co-ordination: C</w:t>
      </w:r>
      <w:r w:rsidRPr="00283E9A">
        <w:rPr>
          <w:rFonts w:ascii="Times New Roman" w:hAnsi="Times New Roman"/>
          <w:sz w:val="24"/>
        </w:rPr>
        <w:t>an we mar</w:t>
      </w:r>
      <w:r>
        <w:rPr>
          <w:rFonts w:ascii="Times New Roman" w:hAnsi="Times New Roman"/>
          <w:sz w:val="24"/>
        </w:rPr>
        <w:t>ch to the beat of our own drum?</w:t>
      </w:r>
      <w:r w:rsidRPr="00283E9A">
        <w:rPr>
          <w:rFonts w:ascii="Times New Roman" w:hAnsi="Times New Roman"/>
          <w:sz w:val="24"/>
        </w:rPr>
        <w:t xml:space="preserve"> </w:t>
      </w:r>
      <w:r w:rsidRPr="00283E9A">
        <w:rPr>
          <w:rFonts w:ascii="Times New Roman" w:hAnsi="Times New Roman"/>
          <w:i/>
          <w:sz w:val="24"/>
        </w:rPr>
        <w:t>Neuroscience Letters, 441(3)</w:t>
      </w:r>
      <w:r>
        <w:rPr>
          <w:rFonts w:ascii="Times New Roman" w:hAnsi="Times New Roman"/>
          <w:sz w:val="24"/>
        </w:rPr>
        <w:t xml:space="preserve">, </w:t>
      </w:r>
      <w:r w:rsidRPr="00283E9A">
        <w:rPr>
          <w:rFonts w:ascii="Times New Roman" w:hAnsi="Times New Roman"/>
          <w:sz w:val="24"/>
        </w:rPr>
        <w:t>174-179.</w:t>
      </w:r>
    </w:p>
    <w:p w:rsidR="00EA7724" w:rsidRDefault="00EA7724" w:rsidP="00EA7724">
      <w:pPr>
        <w:spacing w:after="0" w:line="480" w:lineRule="auto"/>
        <w:ind w:left="709" w:hanging="709"/>
        <w:jc w:val="both"/>
        <w:rPr>
          <w:rFonts w:ascii="Times New Roman" w:hAnsi="Times New Roman"/>
          <w:sz w:val="24"/>
        </w:rPr>
      </w:pPr>
      <w:r w:rsidRPr="00EC21EB">
        <w:rPr>
          <w:rFonts w:ascii="Times New Roman" w:hAnsi="Times New Roman"/>
          <w:sz w:val="24"/>
        </w:rPr>
        <w:t xml:space="preserve">Jax, S. A. &amp; Rosenbaum, D. A. (2007). Hand path priming in manual obstacle avoidance: Evidence that the dorsal stream does not only control visually guided actions in real time. </w:t>
      </w:r>
      <w:r w:rsidRPr="00EC21EB">
        <w:rPr>
          <w:rFonts w:ascii="Times New Roman" w:hAnsi="Times New Roman"/>
          <w:i/>
          <w:sz w:val="24"/>
        </w:rPr>
        <w:t>Journal of Experimental Psychology: Human Perception and Performance, 33</w:t>
      </w:r>
      <w:r w:rsidRPr="00EC21EB">
        <w:rPr>
          <w:rFonts w:ascii="Times New Roman" w:hAnsi="Times New Roman"/>
          <w:sz w:val="24"/>
        </w:rPr>
        <w:t>, 425-441.</w:t>
      </w:r>
    </w:p>
    <w:p w:rsidR="00EA7724" w:rsidRDefault="00EA7724" w:rsidP="00EA7724">
      <w:pPr>
        <w:spacing w:after="0" w:line="480" w:lineRule="auto"/>
        <w:ind w:left="709" w:hanging="709"/>
        <w:jc w:val="both"/>
        <w:rPr>
          <w:rFonts w:ascii="Times New Roman" w:hAnsi="Times New Roman"/>
          <w:sz w:val="24"/>
        </w:rPr>
      </w:pPr>
      <w:r w:rsidRPr="00B15F56">
        <w:rPr>
          <w:rFonts w:ascii="Times New Roman" w:hAnsi="Times New Roman"/>
          <w:sz w:val="24"/>
        </w:rPr>
        <w:t>Jeannerod, M. (1999). The 25th Bartlett Lecture. To act or not to act: Perspectives on</w:t>
      </w:r>
      <w:r>
        <w:rPr>
          <w:rFonts w:ascii="Times New Roman" w:hAnsi="Times New Roman"/>
          <w:sz w:val="24"/>
        </w:rPr>
        <w:t xml:space="preserve"> </w:t>
      </w:r>
      <w:r w:rsidRPr="00B15F56">
        <w:rPr>
          <w:rFonts w:ascii="Times New Roman" w:hAnsi="Times New Roman"/>
          <w:sz w:val="24"/>
        </w:rPr>
        <w:t xml:space="preserve">the representation of actions. </w:t>
      </w:r>
      <w:r w:rsidRPr="00B15F56">
        <w:rPr>
          <w:rFonts w:ascii="Times New Roman" w:hAnsi="Times New Roman"/>
          <w:i/>
          <w:sz w:val="24"/>
        </w:rPr>
        <w:t>Quarterly Journal of Experimental Psychology, 52A</w:t>
      </w:r>
      <w:r w:rsidRPr="00B15F56">
        <w:rPr>
          <w:rFonts w:ascii="Times New Roman" w:hAnsi="Times New Roman"/>
          <w:sz w:val="24"/>
        </w:rPr>
        <w:t>, 1-29.</w:t>
      </w:r>
    </w:p>
    <w:p w:rsidR="00EA7724" w:rsidRDefault="00EA7724" w:rsidP="00EA7724">
      <w:pPr>
        <w:spacing w:after="0" w:line="480" w:lineRule="auto"/>
        <w:ind w:left="709" w:hanging="709"/>
        <w:jc w:val="both"/>
        <w:rPr>
          <w:rFonts w:ascii="Times New Roman" w:hAnsi="Times New Roman"/>
          <w:sz w:val="24"/>
        </w:rPr>
      </w:pPr>
      <w:r>
        <w:rPr>
          <w:rFonts w:ascii="Times New Roman" w:hAnsi="Times New Roman"/>
          <w:sz w:val="24"/>
        </w:rPr>
        <w:t xml:space="preserve">Jeka, J. J., Kelso, J. A. S., &amp; Kiemel, T. (1993). Spontaneous transitions and symmetry: Pattern dynamics in human four-limb coordination. </w:t>
      </w:r>
      <w:r w:rsidRPr="00CB7D52">
        <w:rPr>
          <w:rFonts w:ascii="Times New Roman" w:hAnsi="Times New Roman"/>
          <w:i/>
          <w:sz w:val="24"/>
        </w:rPr>
        <w:t>Human Movement Science, 12</w:t>
      </w:r>
      <w:r>
        <w:rPr>
          <w:rFonts w:ascii="Times New Roman" w:hAnsi="Times New Roman"/>
          <w:sz w:val="24"/>
        </w:rPr>
        <w:t>, 627-651.</w:t>
      </w:r>
    </w:p>
    <w:p w:rsidR="00EA7724" w:rsidRDefault="00EA7724" w:rsidP="00EA7724">
      <w:pPr>
        <w:spacing w:after="0" w:line="480" w:lineRule="auto"/>
        <w:ind w:left="709" w:hanging="709"/>
        <w:rPr>
          <w:rFonts w:ascii="Times" w:hAnsi="Times"/>
          <w:noProof/>
          <w:sz w:val="24"/>
        </w:rPr>
      </w:pPr>
      <w:r w:rsidRPr="000224E8">
        <w:rPr>
          <w:rFonts w:ascii="Times" w:hAnsi="Times"/>
          <w:noProof/>
          <w:sz w:val="24"/>
        </w:rPr>
        <w:t xml:space="preserve">Jones, K. S. </w:t>
      </w:r>
      <w:r>
        <w:rPr>
          <w:rFonts w:ascii="Times" w:hAnsi="Times"/>
          <w:noProof/>
          <w:sz w:val="24"/>
        </w:rPr>
        <w:t>(</w:t>
      </w:r>
      <w:r w:rsidRPr="000224E8">
        <w:rPr>
          <w:rFonts w:ascii="Times" w:hAnsi="Times"/>
          <w:noProof/>
          <w:sz w:val="24"/>
        </w:rPr>
        <w:t>2003</w:t>
      </w:r>
      <w:r>
        <w:rPr>
          <w:rFonts w:ascii="Times" w:hAnsi="Times"/>
          <w:noProof/>
          <w:sz w:val="24"/>
        </w:rPr>
        <w:t xml:space="preserve">). What is an affordance? </w:t>
      </w:r>
      <w:r w:rsidRPr="000224E8">
        <w:rPr>
          <w:rFonts w:ascii="Times" w:hAnsi="Times"/>
          <w:i/>
          <w:noProof/>
          <w:sz w:val="24"/>
        </w:rPr>
        <w:t>Ecological Psychology, 15</w:t>
      </w:r>
      <w:r w:rsidRPr="000224E8">
        <w:rPr>
          <w:rFonts w:ascii="Times" w:hAnsi="Times"/>
          <w:noProof/>
          <w:sz w:val="24"/>
        </w:rPr>
        <w:t>,</w:t>
      </w:r>
      <w:r>
        <w:rPr>
          <w:rFonts w:ascii="Times" w:hAnsi="Times"/>
          <w:noProof/>
          <w:sz w:val="24"/>
        </w:rPr>
        <w:t xml:space="preserve"> </w:t>
      </w:r>
      <w:r w:rsidRPr="000224E8">
        <w:rPr>
          <w:rFonts w:ascii="Times" w:hAnsi="Times"/>
          <w:noProof/>
          <w:sz w:val="24"/>
        </w:rPr>
        <w:t>107–114.</w:t>
      </w:r>
    </w:p>
    <w:p w:rsidR="00EA7724" w:rsidRDefault="00EA7724" w:rsidP="00EA7724">
      <w:pPr>
        <w:spacing w:after="0" w:line="480" w:lineRule="auto"/>
        <w:ind w:left="709" w:hanging="709"/>
        <w:rPr>
          <w:rFonts w:ascii="Times" w:hAnsi="Times"/>
          <w:noProof/>
          <w:sz w:val="24"/>
        </w:rPr>
      </w:pPr>
      <w:r>
        <w:rPr>
          <w:rFonts w:ascii="Times" w:hAnsi="Times"/>
          <w:noProof/>
          <w:sz w:val="24"/>
        </w:rPr>
        <w:t>K</w:t>
      </w:r>
      <w:r w:rsidRPr="004207A5">
        <w:rPr>
          <w:rFonts w:ascii="Times" w:hAnsi="Times"/>
          <w:noProof/>
          <w:sz w:val="24"/>
        </w:rPr>
        <w:t xml:space="preserve">eller, P. E., Knoblich, G., &amp; Repp, B. H. (2007). Pianists </w:t>
      </w:r>
      <w:r>
        <w:rPr>
          <w:rFonts w:ascii="Times" w:hAnsi="Times"/>
          <w:noProof/>
          <w:sz w:val="24"/>
        </w:rPr>
        <w:t xml:space="preserve">duet better when they play with </w:t>
      </w:r>
      <w:r w:rsidRPr="004207A5">
        <w:rPr>
          <w:rFonts w:ascii="Times" w:hAnsi="Times"/>
          <w:noProof/>
          <w:sz w:val="24"/>
        </w:rPr>
        <w:t>themselves: On the possible role of action</w:t>
      </w:r>
      <w:r>
        <w:rPr>
          <w:rFonts w:ascii="Times" w:hAnsi="Times"/>
          <w:noProof/>
          <w:sz w:val="24"/>
        </w:rPr>
        <w:t xml:space="preserve"> simulation in synchronization. </w:t>
      </w:r>
      <w:r w:rsidRPr="004207A5">
        <w:rPr>
          <w:rFonts w:ascii="Times" w:hAnsi="Times"/>
          <w:i/>
          <w:noProof/>
          <w:sz w:val="24"/>
        </w:rPr>
        <w:t>Consciousness and Cognition, 16(1)</w:t>
      </w:r>
      <w:r w:rsidRPr="004207A5">
        <w:rPr>
          <w:rFonts w:ascii="Times" w:hAnsi="Times"/>
          <w:noProof/>
          <w:sz w:val="24"/>
        </w:rPr>
        <w:t>, 102-111.</w:t>
      </w:r>
    </w:p>
    <w:p w:rsidR="00EA7724" w:rsidRDefault="00EA7724" w:rsidP="00EA7724">
      <w:pPr>
        <w:spacing w:after="0" w:line="480" w:lineRule="auto"/>
        <w:ind w:left="709" w:hanging="709"/>
        <w:rPr>
          <w:rFonts w:ascii="Times" w:hAnsi="Times"/>
          <w:noProof/>
          <w:sz w:val="24"/>
        </w:rPr>
      </w:pPr>
      <w:r w:rsidRPr="00980927">
        <w:rPr>
          <w:rFonts w:ascii="Times" w:hAnsi="Times"/>
          <w:noProof/>
          <w:sz w:val="24"/>
        </w:rPr>
        <w:t>Keller, P. E., &amp; Repp, B. H. (2004). When two limbs ar</w:t>
      </w:r>
      <w:r>
        <w:rPr>
          <w:rFonts w:ascii="Times" w:hAnsi="Times"/>
          <w:noProof/>
          <w:sz w:val="24"/>
        </w:rPr>
        <w:t xml:space="preserve">e weaker than one: Sensorimotor </w:t>
      </w:r>
      <w:r w:rsidRPr="00980927">
        <w:rPr>
          <w:rFonts w:ascii="Times" w:hAnsi="Times"/>
          <w:noProof/>
          <w:sz w:val="24"/>
        </w:rPr>
        <w:t>syncopat</w:t>
      </w:r>
      <w:r>
        <w:rPr>
          <w:rFonts w:ascii="Times" w:hAnsi="Times"/>
          <w:noProof/>
          <w:sz w:val="24"/>
        </w:rPr>
        <w:t xml:space="preserve">ion with alternating hands. </w:t>
      </w:r>
      <w:r w:rsidRPr="00980927">
        <w:rPr>
          <w:rFonts w:ascii="Times" w:hAnsi="Times"/>
          <w:i/>
          <w:noProof/>
          <w:sz w:val="24"/>
        </w:rPr>
        <w:t>Quarterly Journal of Experimental Psychology, 57A(6)</w:t>
      </w:r>
      <w:r w:rsidRPr="00980927">
        <w:rPr>
          <w:rFonts w:ascii="Times" w:hAnsi="Times"/>
          <w:noProof/>
          <w:sz w:val="24"/>
        </w:rPr>
        <w:t>, 1085-1101.</w:t>
      </w:r>
    </w:p>
    <w:p w:rsidR="00EA7724" w:rsidRDefault="00EA7724" w:rsidP="00EA7724">
      <w:pPr>
        <w:spacing w:after="0" w:line="480" w:lineRule="auto"/>
        <w:ind w:left="709" w:hanging="709"/>
        <w:rPr>
          <w:rFonts w:ascii="Times" w:hAnsi="Times"/>
          <w:noProof/>
          <w:sz w:val="24"/>
        </w:rPr>
      </w:pPr>
      <w:r w:rsidRPr="0039257C">
        <w:rPr>
          <w:rFonts w:ascii="Times" w:hAnsi="Times"/>
          <w:noProof/>
          <w:sz w:val="24"/>
        </w:rPr>
        <w:t xml:space="preserve">Kendon, A. </w:t>
      </w:r>
      <w:r>
        <w:rPr>
          <w:rFonts w:ascii="Times" w:hAnsi="Times"/>
          <w:noProof/>
          <w:sz w:val="24"/>
        </w:rPr>
        <w:t xml:space="preserve">(1970). </w:t>
      </w:r>
      <w:r w:rsidRPr="0039257C">
        <w:rPr>
          <w:rFonts w:ascii="Times" w:hAnsi="Times"/>
          <w:noProof/>
          <w:sz w:val="24"/>
        </w:rPr>
        <w:t xml:space="preserve">Movement coordination in social interaction. </w:t>
      </w:r>
      <w:r w:rsidRPr="0039257C">
        <w:rPr>
          <w:rFonts w:ascii="Times" w:hAnsi="Times"/>
          <w:i/>
          <w:noProof/>
          <w:sz w:val="24"/>
        </w:rPr>
        <w:t>Acta Psychologica, 32</w:t>
      </w:r>
      <w:r>
        <w:rPr>
          <w:rFonts w:ascii="Times" w:hAnsi="Times"/>
          <w:noProof/>
          <w:sz w:val="24"/>
        </w:rPr>
        <w:t>,</w:t>
      </w:r>
      <w:r w:rsidRPr="0039257C">
        <w:rPr>
          <w:rFonts w:ascii="Times" w:hAnsi="Times"/>
          <w:noProof/>
          <w:sz w:val="24"/>
        </w:rPr>
        <w:t xml:space="preserve"> 1-25.</w:t>
      </w:r>
    </w:p>
    <w:p w:rsidR="00EA7724" w:rsidRDefault="00EA7724" w:rsidP="00EA7724">
      <w:pPr>
        <w:spacing w:after="0" w:line="480" w:lineRule="auto"/>
        <w:ind w:left="709" w:hanging="709"/>
        <w:rPr>
          <w:rFonts w:ascii="Times" w:hAnsi="Times"/>
          <w:noProof/>
          <w:sz w:val="24"/>
        </w:rPr>
      </w:pPr>
      <w:r w:rsidRPr="00055324">
        <w:rPr>
          <w:rFonts w:ascii="Times" w:hAnsi="Times"/>
          <w:noProof/>
          <w:sz w:val="24"/>
        </w:rPr>
        <w:t>Kilner, J. M., Paulignan, Y., &amp; Blakemore, S.</w:t>
      </w:r>
      <w:r>
        <w:rPr>
          <w:rFonts w:ascii="Times" w:hAnsi="Times"/>
          <w:noProof/>
          <w:sz w:val="24"/>
        </w:rPr>
        <w:t xml:space="preserve"> </w:t>
      </w:r>
      <w:r w:rsidRPr="00055324">
        <w:rPr>
          <w:rFonts w:ascii="Times" w:hAnsi="Times"/>
          <w:noProof/>
          <w:sz w:val="24"/>
        </w:rPr>
        <w:t>J. (2003).</w:t>
      </w:r>
      <w:r>
        <w:rPr>
          <w:rFonts w:ascii="Times" w:hAnsi="Times"/>
          <w:noProof/>
          <w:sz w:val="24"/>
        </w:rPr>
        <w:t xml:space="preserve"> </w:t>
      </w:r>
      <w:r w:rsidRPr="00055324">
        <w:rPr>
          <w:rFonts w:ascii="Times" w:hAnsi="Times"/>
          <w:noProof/>
          <w:sz w:val="24"/>
        </w:rPr>
        <w:t>An interference effect of observed biological movement</w:t>
      </w:r>
      <w:r>
        <w:rPr>
          <w:rFonts w:ascii="Times" w:hAnsi="Times"/>
          <w:noProof/>
          <w:sz w:val="24"/>
        </w:rPr>
        <w:t xml:space="preserve"> </w:t>
      </w:r>
      <w:r w:rsidRPr="00055324">
        <w:rPr>
          <w:rFonts w:ascii="Times" w:hAnsi="Times"/>
          <w:noProof/>
          <w:sz w:val="24"/>
        </w:rPr>
        <w:t xml:space="preserve">on action. </w:t>
      </w:r>
      <w:r w:rsidRPr="00055324">
        <w:rPr>
          <w:rFonts w:ascii="Times" w:hAnsi="Times"/>
          <w:i/>
          <w:noProof/>
          <w:sz w:val="24"/>
        </w:rPr>
        <w:t>Current Biology, 13</w:t>
      </w:r>
      <w:r w:rsidRPr="00055324">
        <w:rPr>
          <w:rFonts w:ascii="Times" w:hAnsi="Times"/>
          <w:noProof/>
          <w:sz w:val="24"/>
        </w:rPr>
        <w:t>, 522</w:t>
      </w:r>
      <w:r>
        <w:rPr>
          <w:rFonts w:ascii="Times" w:hAnsi="Times"/>
          <w:noProof/>
          <w:sz w:val="24"/>
        </w:rPr>
        <w:t>-</w:t>
      </w:r>
      <w:r w:rsidRPr="00055324">
        <w:rPr>
          <w:rFonts w:ascii="Times" w:hAnsi="Times"/>
          <w:noProof/>
          <w:sz w:val="24"/>
        </w:rPr>
        <w:t>525.</w:t>
      </w:r>
    </w:p>
    <w:p w:rsidR="00EA7724" w:rsidRDefault="00EA7724" w:rsidP="00EA7724">
      <w:pPr>
        <w:spacing w:after="0" w:line="480" w:lineRule="auto"/>
        <w:ind w:left="709" w:hanging="709"/>
        <w:rPr>
          <w:rFonts w:ascii="Times" w:hAnsi="Times"/>
          <w:noProof/>
          <w:sz w:val="24"/>
        </w:rPr>
      </w:pPr>
      <w:r w:rsidRPr="004F0B3D">
        <w:rPr>
          <w:rFonts w:ascii="Times" w:hAnsi="Times"/>
          <w:noProof/>
          <w:sz w:val="24"/>
        </w:rPr>
        <w:t>Kirschner</w:t>
      </w:r>
      <w:r>
        <w:rPr>
          <w:rFonts w:ascii="Times" w:hAnsi="Times"/>
          <w:noProof/>
          <w:sz w:val="24"/>
        </w:rPr>
        <w:t>,</w:t>
      </w:r>
      <w:r w:rsidRPr="004F0B3D">
        <w:rPr>
          <w:rFonts w:ascii="Times" w:hAnsi="Times"/>
          <w:noProof/>
          <w:sz w:val="24"/>
        </w:rPr>
        <w:t xml:space="preserve"> S</w:t>
      </w:r>
      <w:r>
        <w:rPr>
          <w:rFonts w:ascii="Times" w:hAnsi="Times"/>
          <w:noProof/>
          <w:sz w:val="24"/>
        </w:rPr>
        <w:t>.</w:t>
      </w:r>
      <w:r w:rsidRPr="004F0B3D">
        <w:rPr>
          <w:rFonts w:ascii="Times" w:hAnsi="Times"/>
          <w:noProof/>
          <w:sz w:val="24"/>
        </w:rPr>
        <w:t xml:space="preserve"> &amp; Tomasello</w:t>
      </w:r>
      <w:r>
        <w:rPr>
          <w:rFonts w:ascii="Times" w:hAnsi="Times"/>
          <w:noProof/>
          <w:sz w:val="24"/>
        </w:rPr>
        <w:t>,</w:t>
      </w:r>
      <w:r w:rsidRPr="004F0B3D">
        <w:rPr>
          <w:rFonts w:ascii="Times" w:hAnsi="Times"/>
          <w:noProof/>
          <w:sz w:val="24"/>
        </w:rPr>
        <w:t xml:space="preserve"> M</w:t>
      </w:r>
      <w:r>
        <w:rPr>
          <w:rFonts w:ascii="Times" w:hAnsi="Times"/>
          <w:noProof/>
          <w:sz w:val="24"/>
        </w:rPr>
        <w:t>.</w:t>
      </w:r>
      <w:r w:rsidRPr="004F0B3D">
        <w:rPr>
          <w:rFonts w:ascii="Times" w:hAnsi="Times"/>
          <w:noProof/>
          <w:sz w:val="24"/>
        </w:rPr>
        <w:t xml:space="preserve"> (2009)</w:t>
      </w:r>
      <w:r>
        <w:rPr>
          <w:rFonts w:ascii="Times" w:hAnsi="Times"/>
          <w:noProof/>
          <w:sz w:val="24"/>
        </w:rPr>
        <w:t xml:space="preserve">. </w:t>
      </w:r>
      <w:r w:rsidRPr="004F0B3D">
        <w:rPr>
          <w:rFonts w:ascii="Times" w:hAnsi="Times"/>
          <w:noProof/>
          <w:sz w:val="24"/>
        </w:rPr>
        <w:t>Joint Drumming: Social Context Facilitates Synchronization in Preschool Children</w:t>
      </w:r>
      <w:r>
        <w:rPr>
          <w:rFonts w:ascii="Times" w:hAnsi="Times"/>
          <w:noProof/>
          <w:sz w:val="24"/>
        </w:rPr>
        <w:t xml:space="preserve">. </w:t>
      </w:r>
      <w:r w:rsidRPr="004F0B3D">
        <w:rPr>
          <w:rFonts w:ascii="Times" w:hAnsi="Times"/>
          <w:i/>
          <w:noProof/>
          <w:sz w:val="24"/>
        </w:rPr>
        <w:t>Journal of Experimental Child Psychology, 102(3)</w:t>
      </w:r>
      <w:r>
        <w:rPr>
          <w:rFonts w:ascii="Times" w:hAnsi="Times"/>
          <w:noProof/>
          <w:sz w:val="24"/>
        </w:rPr>
        <w:t xml:space="preserve">, </w:t>
      </w:r>
      <w:r w:rsidRPr="004F0B3D">
        <w:rPr>
          <w:rFonts w:ascii="Times" w:hAnsi="Times"/>
          <w:noProof/>
          <w:sz w:val="24"/>
        </w:rPr>
        <w:t>299-314</w:t>
      </w:r>
      <w:r>
        <w:rPr>
          <w:rFonts w:ascii="Times" w:hAnsi="Times"/>
          <w:noProof/>
          <w:sz w:val="24"/>
        </w:rPr>
        <w:t>.</w:t>
      </w:r>
    </w:p>
    <w:p w:rsidR="00EA7724" w:rsidRDefault="00EA7724" w:rsidP="00EA7724">
      <w:pPr>
        <w:spacing w:after="0" w:line="480" w:lineRule="auto"/>
        <w:ind w:left="709" w:hanging="709"/>
        <w:rPr>
          <w:rFonts w:ascii="Times" w:hAnsi="Times"/>
          <w:noProof/>
          <w:sz w:val="24"/>
        </w:rPr>
      </w:pPr>
      <w:r w:rsidRPr="00A90EC6">
        <w:rPr>
          <w:rFonts w:ascii="Times" w:hAnsi="Times"/>
          <w:noProof/>
          <w:sz w:val="24"/>
        </w:rPr>
        <w:t xml:space="preserve">Knoblich, G., &amp; Flach, R. (2001). Predicting the effects of actions: Interactions of perception and action. </w:t>
      </w:r>
      <w:r w:rsidRPr="00A90EC6">
        <w:rPr>
          <w:rFonts w:ascii="Times" w:hAnsi="Times"/>
          <w:i/>
          <w:noProof/>
          <w:sz w:val="24"/>
        </w:rPr>
        <w:t>Psychological Science, 12</w:t>
      </w:r>
      <w:r w:rsidRPr="00A90EC6">
        <w:rPr>
          <w:rFonts w:ascii="Times" w:hAnsi="Times"/>
          <w:noProof/>
          <w:sz w:val="24"/>
        </w:rPr>
        <w:t>, 467-472.</w:t>
      </w:r>
    </w:p>
    <w:p w:rsidR="00EA7724" w:rsidRDefault="00EA7724" w:rsidP="00EA7724">
      <w:pPr>
        <w:spacing w:after="0" w:line="480" w:lineRule="auto"/>
        <w:ind w:left="709" w:hanging="709"/>
        <w:rPr>
          <w:rFonts w:ascii="Times" w:hAnsi="Times"/>
          <w:noProof/>
          <w:sz w:val="24"/>
        </w:rPr>
      </w:pPr>
      <w:r>
        <w:rPr>
          <w:rFonts w:ascii="Times" w:hAnsi="Times"/>
          <w:noProof/>
          <w:sz w:val="24"/>
        </w:rPr>
        <w:t>K</w:t>
      </w:r>
      <w:r w:rsidRPr="003A014B">
        <w:rPr>
          <w:rFonts w:ascii="Times" w:hAnsi="Times"/>
          <w:noProof/>
          <w:sz w:val="24"/>
        </w:rPr>
        <w:t xml:space="preserve">noblich, G., &amp; Jordan, S. (2002). The mirror system and joint action. In M. I. Stamenov &amp; V. Gallese (Eds.): </w:t>
      </w:r>
      <w:r w:rsidRPr="003A014B">
        <w:rPr>
          <w:rFonts w:ascii="Times" w:hAnsi="Times"/>
          <w:i/>
          <w:noProof/>
          <w:sz w:val="24"/>
        </w:rPr>
        <w:t>Mirror Neurons and the Evolution of Brain and Language</w:t>
      </w:r>
      <w:r w:rsidRPr="003A014B">
        <w:rPr>
          <w:rFonts w:ascii="Times" w:hAnsi="Times"/>
          <w:noProof/>
          <w:sz w:val="24"/>
        </w:rPr>
        <w:t xml:space="preserve"> (pp. 115-124). Amsterdam: John Benjamins.</w:t>
      </w:r>
    </w:p>
    <w:p w:rsidR="00EA7724" w:rsidRDefault="00EA7724" w:rsidP="00EA7724">
      <w:pPr>
        <w:spacing w:after="0" w:line="480" w:lineRule="auto"/>
        <w:ind w:left="709" w:hanging="709"/>
        <w:rPr>
          <w:rFonts w:ascii="Times" w:hAnsi="Times"/>
          <w:noProof/>
          <w:sz w:val="24"/>
        </w:rPr>
      </w:pPr>
      <w:r>
        <w:rPr>
          <w:rFonts w:ascii="Times" w:hAnsi="Times"/>
          <w:noProof/>
          <w:sz w:val="24"/>
        </w:rPr>
        <w:t>K</w:t>
      </w:r>
      <w:r w:rsidRPr="00D61E3C">
        <w:rPr>
          <w:rFonts w:ascii="Times" w:hAnsi="Times"/>
          <w:noProof/>
          <w:sz w:val="24"/>
        </w:rPr>
        <w:t xml:space="preserve">noblich, G. &amp; Jordan, S. (2003). Action coordination in groups and individuals: Learning anticipatory control. </w:t>
      </w:r>
      <w:r w:rsidRPr="00D61E3C">
        <w:rPr>
          <w:rFonts w:ascii="Times" w:hAnsi="Times"/>
          <w:i/>
          <w:noProof/>
          <w:sz w:val="24"/>
        </w:rPr>
        <w:t>Journal of Experimental Psychology: Learning, Memory, &amp; Cognition, 29</w:t>
      </w:r>
      <w:r w:rsidRPr="00D61E3C">
        <w:rPr>
          <w:rFonts w:ascii="Times" w:hAnsi="Times"/>
          <w:noProof/>
          <w:sz w:val="24"/>
        </w:rPr>
        <w:t>, 1006-1016.</w:t>
      </w:r>
    </w:p>
    <w:p w:rsidR="00EA7724" w:rsidRDefault="00EA7724" w:rsidP="00EA7724">
      <w:pPr>
        <w:spacing w:after="0" w:line="480" w:lineRule="auto"/>
        <w:ind w:left="709" w:hanging="709"/>
        <w:rPr>
          <w:rFonts w:ascii="Times" w:hAnsi="Times"/>
          <w:noProof/>
          <w:sz w:val="24"/>
        </w:rPr>
      </w:pPr>
      <w:r w:rsidRPr="00C82578">
        <w:rPr>
          <w:rFonts w:ascii="Times" w:hAnsi="Times"/>
          <w:noProof/>
          <w:sz w:val="24"/>
        </w:rPr>
        <w:t>Knoblich, G., &amp; Sebanz, N. (2006). The social nature of</w:t>
      </w:r>
      <w:r>
        <w:rPr>
          <w:rFonts w:ascii="Times" w:hAnsi="Times"/>
          <w:noProof/>
          <w:sz w:val="24"/>
        </w:rPr>
        <w:t xml:space="preserve"> perception and action. </w:t>
      </w:r>
      <w:r w:rsidRPr="00C82578">
        <w:rPr>
          <w:rFonts w:ascii="Times" w:hAnsi="Times"/>
          <w:i/>
          <w:noProof/>
          <w:sz w:val="24"/>
        </w:rPr>
        <w:t>Current Directions in Psychological Science, 15</w:t>
      </w:r>
      <w:r w:rsidRPr="00C82578">
        <w:rPr>
          <w:rFonts w:ascii="Times" w:hAnsi="Times"/>
          <w:noProof/>
          <w:sz w:val="24"/>
        </w:rPr>
        <w:t>, 99-104.</w:t>
      </w:r>
    </w:p>
    <w:p w:rsidR="00EA7724" w:rsidRDefault="00EA7724" w:rsidP="00EA7724">
      <w:pPr>
        <w:spacing w:after="0" w:line="480" w:lineRule="auto"/>
        <w:ind w:left="709" w:hanging="709"/>
        <w:rPr>
          <w:rFonts w:ascii="Times" w:hAnsi="Times"/>
          <w:noProof/>
          <w:sz w:val="24"/>
        </w:rPr>
      </w:pPr>
      <w:r w:rsidRPr="001F2D3B">
        <w:rPr>
          <w:rFonts w:ascii="Times" w:hAnsi="Times"/>
          <w:noProof/>
          <w:sz w:val="24"/>
        </w:rPr>
        <w:t xml:space="preserve">Knoblich, G., &amp; Sebanz, N. (2008). Evolving intentions for social interaction: From entrainment to joint action. </w:t>
      </w:r>
      <w:r w:rsidRPr="001F2D3B">
        <w:rPr>
          <w:rFonts w:ascii="Times" w:hAnsi="Times"/>
          <w:i/>
          <w:noProof/>
          <w:sz w:val="24"/>
        </w:rPr>
        <w:t>Philosophical Transactions of the Royal Society B, 363</w:t>
      </w:r>
      <w:r w:rsidRPr="001F2D3B">
        <w:rPr>
          <w:rFonts w:ascii="Times" w:hAnsi="Times"/>
          <w:noProof/>
          <w:sz w:val="24"/>
        </w:rPr>
        <w:t>, 2021-2031</w:t>
      </w:r>
      <w:r>
        <w:rPr>
          <w:rFonts w:ascii="Times" w:hAnsi="Times"/>
          <w:noProof/>
          <w:sz w:val="24"/>
        </w:rPr>
        <w:t>.</w:t>
      </w:r>
    </w:p>
    <w:p w:rsidR="00EA7724" w:rsidRDefault="00EA7724" w:rsidP="00EA7724">
      <w:pPr>
        <w:spacing w:after="0" w:line="480" w:lineRule="auto"/>
        <w:ind w:left="709" w:hanging="709"/>
        <w:rPr>
          <w:rFonts w:ascii="Times" w:hAnsi="Times"/>
          <w:noProof/>
          <w:sz w:val="24"/>
        </w:rPr>
      </w:pPr>
      <w:r>
        <w:rPr>
          <w:rFonts w:ascii="Times" w:hAnsi="Times"/>
          <w:noProof/>
          <w:sz w:val="24"/>
        </w:rPr>
        <w:t>K</w:t>
      </w:r>
      <w:r w:rsidRPr="00A90EC6">
        <w:rPr>
          <w:rFonts w:ascii="Times" w:hAnsi="Times"/>
          <w:noProof/>
          <w:sz w:val="24"/>
        </w:rPr>
        <w:t xml:space="preserve">noblich, G., Seigerschmidt, E., Flach, R., &amp; Prinz, W. (2002). Authorship effects in the prediction of handwriting strokes. </w:t>
      </w:r>
      <w:r w:rsidRPr="00A90EC6">
        <w:rPr>
          <w:rFonts w:ascii="Times" w:hAnsi="Times"/>
          <w:i/>
          <w:noProof/>
          <w:sz w:val="24"/>
        </w:rPr>
        <w:t>Quarterly Journal of Experimental Psychology, 55A</w:t>
      </w:r>
      <w:r w:rsidRPr="00A90EC6">
        <w:rPr>
          <w:rFonts w:ascii="Times" w:hAnsi="Times"/>
          <w:noProof/>
          <w:sz w:val="24"/>
        </w:rPr>
        <w:t>, 1027-1046.</w:t>
      </w:r>
    </w:p>
    <w:p w:rsidR="00CE5209" w:rsidRDefault="00CE5209" w:rsidP="00EA7724">
      <w:pPr>
        <w:spacing w:after="0" w:line="480" w:lineRule="auto"/>
        <w:ind w:left="709" w:hanging="709"/>
        <w:rPr>
          <w:rFonts w:ascii="Times" w:hAnsi="Times"/>
          <w:noProof/>
          <w:sz w:val="24"/>
        </w:rPr>
      </w:pPr>
      <w:r>
        <w:rPr>
          <w:rFonts w:ascii="Times" w:hAnsi="Times"/>
          <w:noProof/>
          <w:sz w:val="24"/>
        </w:rPr>
        <w:t xml:space="preserve">Knuf, L., Aschersleben, G., &amp; Prinz, W. (2001). An analysis of ideomotor action. </w:t>
      </w:r>
      <w:r w:rsidRPr="00CE5209">
        <w:rPr>
          <w:rFonts w:ascii="Times" w:hAnsi="Times"/>
          <w:i/>
          <w:noProof/>
          <w:sz w:val="24"/>
        </w:rPr>
        <w:t>Journal of Experimental Psychology: General, 130</w:t>
      </w:r>
      <w:r>
        <w:rPr>
          <w:rFonts w:ascii="Times" w:hAnsi="Times"/>
          <w:noProof/>
          <w:sz w:val="24"/>
        </w:rPr>
        <w:t>, 779-798.</w:t>
      </w:r>
    </w:p>
    <w:p w:rsidR="008C010D" w:rsidRDefault="008C010D" w:rsidP="00EA7724">
      <w:pPr>
        <w:spacing w:after="0" w:line="480" w:lineRule="auto"/>
        <w:ind w:left="709" w:hanging="709"/>
        <w:rPr>
          <w:rFonts w:ascii="Times" w:hAnsi="Times"/>
          <w:noProof/>
          <w:sz w:val="24"/>
        </w:rPr>
      </w:pPr>
      <w:r w:rsidRPr="008C010D">
        <w:rPr>
          <w:rFonts w:ascii="Times" w:hAnsi="Times"/>
          <w:noProof/>
          <w:sz w:val="24"/>
        </w:rPr>
        <w:t xml:space="preserve">Konvalinka, </w:t>
      </w:r>
      <w:r w:rsidR="00C83628">
        <w:rPr>
          <w:rFonts w:ascii="Times" w:hAnsi="Times"/>
          <w:noProof/>
          <w:sz w:val="24"/>
        </w:rPr>
        <w:t xml:space="preserve">I., </w:t>
      </w:r>
      <w:r w:rsidRPr="008C010D">
        <w:rPr>
          <w:rFonts w:ascii="Times" w:hAnsi="Times"/>
          <w:noProof/>
          <w:sz w:val="24"/>
        </w:rPr>
        <w:t>Vuust,</w:t>
      </w:r>
      <w:r w:rsidR="00C83628">
        <w:rPr>
          <w:rFonts w:ascii="Times" w:hAnsi="Times"/>
          <w:noProof/>
          <w:sz w:val="24"/>
        </w:rPr>
        <w:t xml:space="preserve"> P.,</w:t>
      </w:r>
      <w:r w:rsidRPr="008C010D">
        <w:rPr>
          <w:rFonts w:ascii="Times" w:hAnsi="Times"/>
          <w:noProof/>
          <w:sz w:val="24"/>
        </w:rPr>
        <w:t xml:space="preserve"> Roepstorff, </w:t>
      </w:r>
      <w:r w:rsidR="00C83628">
        <w:rPr>
          <w:rFonts w:ascii="Times" w:hAnsi="Times"/>
          <w:noProof/>
          <w:sz w:val="24"/>
        </w:rPr>
        <w:t xml:space="preserve">A., </w:t>
      </w:r>
      <w:r w:rsidRPr="008C010D">
        <w:rPr>
          <w:rFonts w:ascii="Times" w:hAnsi="Times"/>
          <w:noProof/>
          <w:sz w:val="24"/>
        </w:rPr>
        <w:t xml:space="preserve">&amp; Frith, </w:t>
      </w:r>
      <w:r w:rsidR="00C83628">
        <w:rPr>
          <w:rFonts w:ascii="Times" w:hAnsi="Times"/>
          <w:noProof/>
          <w:sz w:val="24"/>
        </w:rPr>
        <w:t>C. D. (</w:t>
      </w:r>
      <w:r w:rsidRPr="008C010D">
        <w:rPr>
          <w:rFonts w:ascii="Times" w:hAnsi="Times"/>
          <w:noProof/>
          <w:sz w:val="24"/>
        </w:rPr>
        <w:t>in press</w:t>
      </w:r>
      <w:r w:rsidR="00C83628">
        <w:rPr>
          <w:rFonts w:ascii="Times" w:hAnsi="Times"/>
          <w:noProof/>
          <w:sz w:val="24"/>
        </w:rPr>
        <w:t xml:space="preserve">). Follow you, follow me: Continuous mutual prediction and adaptation in joint tapping. </w:t>
      </w:r>
      <w:r w:rsidR="00C83628" w:rsidRPr="00C83628">
        <w:rPr>
          <w:rFonts w:ascii="Times" w:hAnsi="Times"/>
          <w:i/>
          <w:noProof/>
          <w:sz w:val="24"/>
        </w:rPr>
        <w:t>Quarterly Journal of Experimental Psychology</w:t>
      </w:r>
      <w:r w:rsidR="00C83628">
        <w:rPr>
          <w:rFonts w:ascii="Times" w:hAnsi="Times"/>
          <w:noProof/>
          <w:sz w:val="24"/>
        </w:rPr>
        <w:t>.</w:t>
      </w:r>
    </w:p>
    <w:p w:rsidR="00EA7724" w:rsidRDefault="00EA7724" w:rsidP="00EA7724">
      <w:pPr>
        <w:spacing w:after="0" w:line="480" w:lineRule="auto"/>
        <w:ind w:left="709" w:hanging="709"/>
        <w:rPr>
          <w:rFonts w:ascii="Times" w:hAnsi="Times"/>
          <w:noProof/>
          <w:sz w:val="24"/>
        </w:rPr>
      </w:pPr>
      <w:r w:rsidRPr="006624CF">
        <w:rPr>
          <w:rFonts w:ascii="Times" w:hAnsi="Times"/>
          <w:noProof/>
          <w:sz w:val="24"/>
        </w:rPr>
        <w:t>Kourtis</w:t>
      </w:r>
      <w:r>
        <w:rPr>
          <w:rFonts w:ascii="Times" w:hAnsi="Times"/>
          <w:noProof/>
          <w:sz w:val="24"/>
        </w:rPr>
        <w:t>,</w:t>
      </w:r>
      <w:r w:rsidRPr="006624CF">
        <w:rPr>
          <w:rFonts w:ascii="Times" w:hAnsi="Times"/>
          <w:noProof/>
          <w:sz w:val="24"/>
        </w:rPr>
        <w:t xml:space="preserve"> D</w:t>
      </w:r>
      <w:r>
        <w:rPr>
          <w:rFonts w:ascii="Times" w:hAnsi="Times"/>
          <w:noProof/>
          <w:sz w:val="24"/>
        </w:rPr>
        <w:t>.</w:t>
      </w:r>
      <w:r w:rsidRPr="006624CF">
        <w:rPr>
          <w:rFonts w:ascii="Times" w:hAnsi="Times"/>
          <w:noProof/>
          <w:sz w:val="24"/>
        </w:rPr>
        <w:t>, Sebanz</w:t>
      </w:r>
      <w:r>
        <w:rPr>
          <w:rFonts w:ascii="Times" w:hAnsi="Times"/>
          <w:noProof/>
          <w:sz w:val="24"/>
        </w:rPr>
        <w:t>,</w:t>
      </w:r>
      <w:r w:rsidRPr="006624CF">
        <w:rPr>
          <w:rFonts w:ascii="Times" w:hAnsi="Times"/>
          <w:noProof/>
          <w:sz w:val="24"/>
        </w:rPr>
        <w:t xml:space="preserve"> N</w:t>
      </w:r>
      <w:r>
        <w:rPr>
          <w:rFonts w:ascii="Times" w:hAnsi="Times"/>
          <w:noProof/>
          <w:sz w:val="24"/>
        </w:rPr>
        <w:t>.</w:t>
      </w:r>
      <w:r w:rsidRPr="006624CF">
        <w:rPr>
          <w:rFonts w:ascii="Times" w:hAnsi="Times"/>
          <w:noProof/>
          <w:sz w:val="24"/>
        </w:rPr>
        <w:t xml:space="preserve">, </w:t>
      </w:r>
      <w:r>
        <w:rPr>
          <w:rFonts w:ascii="Times" w:hAnsi="Times"/>
          <w:noProof/>
          <w:sz w:val="24"/>
        </w:rPr>
        <w:t xml:space="preserve">&amp; </w:t>
      </w:r>
      <w:r w:rsidRPr="006624CF">
        <w:rPr>
          <w:rFonts w:ascii="Times" w:hAnsi="Times"/>
          <w:noProof/>
          <w:sz w:val="24"/>
        </w:rPr>
        <w:t>Knoblich</w:t>
      </w:r>
      <w:r>
        <w:rPr>
          <w:rFonts w:ascii="Times" w:hAnsi="Times"/>
          <w:noProof/>
          <w:sz w:val="24"/>
        </w:rPr>
        <w:t>,</w:t>
      </w:r>
      <w:r w:rsidRPr="006624CF">
        <w:rPr>
          <w:rFonts w:ascii="Times" w:hAnsi="Times"/>
          <w:noProof/>
          <w:sz w:val="24"/>
        </w:rPr>
        <w:t xml:space="preserve"> G.</w:t>
      </w:r>
      <w:r>
        <w:rPr>
          <w:rFonts w:ascii="Times" w:hAnsi="Times"/>
          <w:noProof/>
          <w:sz w:val="24"/>
        </w:rPr>
        <w:t xml:space="preserve"> (in press). </w:t>
      </w:r>
      <w:r w:rsidRPr="006624CF">
        <w:rPr>
          <w:rFonts w:ascii="Times" w:hAnsi="Times"/>
          <w:noProof/>
          <w:sz w:val="24"/>
        </w:rPr>
        <w:t>Favouritism in the motor system: social interaction modulates action simulation.</w:t>
      </w:r>
      <w:r>
        <w:rPr>
          <w:rFonts w:ascii="Times" w:hAnsi="Times"/>
          <w:noProof/>
          <w:sz w:val="24"/>
        </w:rPr>
        <w:t xml:space="preserve"> </w:t>
      </w:r>
      <w:r w:rsidRPr="006624CF">
        <w:rPr>
          <w:rFonts w:ascii="Times" w:hAnsi="Times"/>
          <w:i/>
          <w:noProof/>
          <w:sz w:val="24"/>
        </w:rPr>
        <w:t>Biology Letters</w:t>
      </w:r>
      <w:r>
        <w:rPr>
          <w:rFonts w:ascii="Times" w:hAnsi="Times"/>
          <w:noProof/>
          <w:sz w:val="24"/>
        </w:rPr>
        <w:t>.</w:t>
      </w:r>
    </w:p>
    <w:p w:rsidR="00EA7724" w:rsidRDefault="00EA7724" w:rsidP="00EA7724">
      <w:pPr>
        <w:spacing w:after="0" w:line="480" w:lineRule="auto"/>
        <w:ind w:left="709" w:hanging="709"/>
        <w:rPr>
          <w:rFonts w:ascii="Times" w:hAnsi="Times"/>
          <w:noProof/>
          <w:sz w:val="24"/>
        </w:rPr>
      </w:pPr>
      <w:r w:rsidRPr="00856315">
        <w:rPr>
          <w:rFonts w:ascii="Times" w:hAnsi="Times"/>
          <w:noProof/>
          <w:sz w:val="24"/>
        </w:rPr>
        <w:t xml:space="preserve">Kuhbandner, C., Pekrun, R., &amp; Maier, M. A. (in press). The role of positive and negative affect in the 'mirroring' of other persons' actions. </w:t>
      </w:r>
      <w:r w:rsidRPr="00856315">
        <w:rPr>
          <w:rFonts w:ascii="Times" w:hAnsi="Times"/>
          <w:i/>
          <w:noProof/>
          <w:sz w:val="24"/>
        </w:rPr>
        <w:t>Cognition &amp; Emotion</w:t>
      </w:r>
      <w:r w:rsidRPr="00856315">
        <w:rPr>
          <w:rFonts w:ascii="Times" w:hAnsi="Times"/>
          <w:noProof/>
          <w:sz w:val="24"/>
        </w:rPr>
        <w:t>.</w:t>
      </w:r>
    </w:p>
    <w:p w:rsidR="00EA7724" w:rsidRDefault="00EA7724" w:rsidP="00EA7724">
      <w:pPr>
        <w:spacing w:after="0" w:line="480" w:lineRule="auto"/>
        <w:ind w:left="709" w:hanging="709"/>
        <w:rPr>
          <w:rFonts w:ascii="Times" w:hAnsi="Times"/>
          <w:noProof/>
          <w:sz w:val="24"/>
        </w:rPr>
      </w:pPr>
      <w:r w:rsidRPr="00CE7BBF">
        <w:rPr>
          <w:rFonts w:ascii="Times" w:hAnsi="Times"/>
          <w:noProof/>
          <w:sz w:val="24"/>
        </w:rPr>
        <w:t xml:space="preserve">Kutz, C. (2000). Acting Together. </w:t>
      </w:r>
      <w:r w:rsidRPr="00CE7BBF">
        <w:rPr>
          <w:rFonts w:ascii="Times" w:hAnsi="Times"/>
          <w:i/>
          <w:noProof/>
          <w:sz w:val="24"/>
        </w:rPr>
        <w:t>Philosophy and Phenomenological Research, 61</w:t>
      </w:r>
      <w:r w:rsidRPr="00CE7BBF">
        <w:rPr>
          <w:rFonts w:ascii="Times" w:hAnsi="Times"/>
          <w:noProof/>
          <w:sz w:val="24"/>
        </w:rPr>
        <w:t>(1), 1-31.</w:t>
      </w:r>
    </w:p>
    <w:p w:rsidR="00EA7724" w:rsidRDefault="00EA7724" w:rsidP="00EA7724">
      <w:pPr>
        <w:spacing w:after="0" w:line="480" w:lineRule="auto"/>
        <w:ind w:left="709" w:hanging="709"/>
        <w:rPr>
          <w:rFonts w:ascii="Times" w:hAnsi="Times"/>
          <w:noProof/>
          <w:sz w:val="24"/>
        </w:rPr>
      </w:pPr>
      <w:r w:rsidRPr="008A73B0">
        <w:rPr>
          <w:rFonts w:ascii="Times" w:hAnsi="Times"/>
          <w:noProof/>
          <w:sz w:val="24"/>
        </w:rPr>
        <w:t>Lakin, J.</w:t>
      </w:r>
      <w:r>
        <w:rPr>
          <w:rFonts w:ascii="Times" w:hAnsi="Times"/>
          <w:noProof/>
          <w:sz w:val="24"/>
        </w:rPr>
        <w:t xml:space="preserve"> </w:t>
      </w:r>
      <w:r w:rsidRPr="008A73B0">
        <w:rPr>
          <w:rFonts w:ascii="Times" w:hAnsi="Times"/>
          <w:noProof/>
          <w:sz w:val="24"/>
        </w:rPr>
        <w:t>L., Jefferis, V. E., Cheng, C. M., &amp; Chartrand, T.</w:t>
      </w:r>
      <w:r>
        <w:rPr>
          <w:rFonts w:ascii="Times" w:hAnsi="Times"/>
          <w:noProof/>
          <w:sz w:val="24"/>
        </w:rPr>
        <w:t xml:space="preserve"> </w:t>
      </w:r>
      <w:r w:rsidRPr="008A73B0">
        <w:rPr>
          <w:rFonts w:ascii="Times" w:hAnsi="Times"/>
          <w:noProof/>
          <w:sz w:val="24"/>
        </w:rPr>
        <w:t xml:space="preserve">L. (2003). The Chameleon Effect as social glue: Evidence for the evolutionary significance of nonconscious mimicry. </w:t>
      </w:r>
      <w:r w:rsidRPr="008A73B0">
        <w:rPr>
          <w:rFonts w:ascii="Times" w:hAnsi="Times"/>
          <w:i/>
          <w:noProof/>
          <w:sz w:val="24"/>
        </w:rPr>
        <w:t>Journal of Nonverbal Behavior, 27</w:t>
      </w:r>
      <w:r w:rsidRPr="008A73B0">
        <w:rPr>
          <w:rFonts w:ascii="Times" w:hAnsi="Times"/>
          <w:noProof/>
          <w:sz w:val="24"/>
        </w:rPr>
        <w:t>, 145-162.</w:t>
      </w:r>
    </w:p>
    <w:p w:rsidR="00EA7724" w:rsidRDefault="00EA7724" w:rsidP="00EA7724">
      <w:pPr>
        <w:spacing w:after="0" w:line="480" w:lineRule="auto"/>
        <w:ind w:left="709" w:hanging="709"/>
        <w:rPr>
          <w:rFonts w:ascii="Times" w:hAnsi="Times"/>
          <w:noProof/>
          <w:sz w:val="24"/>
        </w:rPr>
      </w:pPr>
      <w:r w:rsidRPr="00824B21">
        <w:rPr>
          <w:rFonts w:ascii="Times" w:hAnsi="Times"/>
          <w:noProof/>
          <w:sz w:val="24"/>
        </w:rPr>
        <w:t>Liepelt, R., von Cramon, D.</w:t>
      </w:r>
      <w:r>
        <w:rPr>
          <w:rFonts w:ascii="Times" w:hAnsi="Times"/>
          <w:noProof/>
          <w:sz w:val="24"/>
        </w:rPr>
        <w:t xml:space="preserve"> </w:t>
      </w:r>
      <w:r w:rsidRPr="00824B21">
        <w:rPr>
          <w:rFonts w:ascii="Times" w:hAnsi="Times"/>
          <w:noProof/>
          <w:sz w:val="24"/>
        </w:rPr>
        <w:t>Y.</w:t>
      </w:r>
      <w:r>
        <w:rPr>
          <w:rFonts w:ascii="Times" w:hAnsi="Times"/>
          <w:noProof/>
          <w:sz w:val="24"/>
        </w:rPr>
        <w:t>,</w:t>
      </w:r>
      <w:r w:rsidRPr="00824B21">
        <w:rPr>
          <w:rFonts w:ascii="Times" w:hAnsi="Times"/>
          <w:noProof/>
          <w:sz w:val="24"/>
        </w:rPr>
        <w:t xml:space="preserve"> &amp; Brass, M. (2008). What is matched in direct matching? Intention attribution modulates motor priming. </w:t>
      </w:r>
      <w:r w:rsidRPr="00824B21">
        <w:rPr>
          <w:rFonts w:ascii="Times" w:hAnsi="Times"/>
          <w:i/>
          <w:noProof/>
          <w:sz w:val="24"/>
        </w:rPr>
        <w:t>Journal of Experimental Psychology: Human Perception and Performance, 34(3)</w:t>
      </w:r>
      <w:r w:rsidRPr="00824B21">
        <w:rPr>
          <w:rFonts w:ascii="Times" w:hAnsi="Times"/>
          <w:noProof/>
          <w:sz w:val="24"/>
        </w:rPr>
        <w:t>, 578-591.</w:t>
      </w:r>
    </w:p>
    <w:p w:rsidR="00EA7724" w:rsidRDefault="00EA7724" w:rsidP="00EA7724">
      <w:pPr>
        <w:spacing w:after="0" w:line="480" w:lineRule="auto"/>
        <w:ind w:left="709" w:hanging="709"/>
        <w:rPr>
          <w:rFonts w:ascii="Times" w:hAnsi="Times"/>
          <w:noProof/>
          <w:sz w:val="24"/>
        </w:rPr>
      </w:pPr>
      <w:r w:rsidRPr="00ED4A75">
        <w:rPr>
          <w:rFonts w:ascii="Times" w:hAnsi="Times"/>
          <w:noProof/>
          <w:sz w:val="24"/>
        </w:rPr>
        <w:t xml:space="preserve">Liszkowski, U., Carpenter, M., &amp; Tomasello, M. (2008). Twelve-month-olds communicate helpfully and appropriately for knowledgeable and ignorant partners. </w:t>
      </w:r>
      <w:r w:rsidRPr="00ED4A75">
        <w:rPr>
          <w:rFonts w:ascii="Times" w:hAnsi="Times"/>
          <w:i/>
          <w:noProof/>
          <w:sz w:val="24"/>
        </w:rPr>
        <w:t>Cognition, 108(3)</w:t>
      </w:r>
      <w:r w:rsidRPr="00ED4A75">
        <w:rPr>
          <w:rFonts w:ascii="Times" w:hAnsi="Times"/>
          <w:noProof/>
          <w:sz w:val="24"/>
        </w:rPr>
        <w:t>, 732-739.</w:t>
      </w:r>
      <w:r>
        <w:rPr>
          <w:rFonts w:ascii="Times" w:hAnsi="Times"/>
          <w:noProof/>
          <w:sz w:val="24"/>
        </w:rPr>
        <w:t xml:space="preserve"> </w:t>
      </w:r>
    </w:p>
    <w:p w:rsidR="00EA7724" w:rsidRDefault="00EA7724" w:rsidP="00EA7724">
      <w:pPr>
        <w:spacing w:after="0" w:line="480" w:lineRule="auto"/>
        <w:ind w:left="709" w:hanging="709"/>
        <w:rPr>
          <w:rFonts w:ascii="Times" w:hAnsi="Times"/>
          <w:noProof/>
          <w:sz w:val="24"/>
        </w:rPr>
      </w:pPr>
      <w:r w:rsidRPr="00ED4A75">
        <w:rPr>
          <w:rFonts w:ascii="Times" w:hAnsi="Times"/>
          <w:noProof/>
          <w:sz w:val="24"/>
        </w:rPr>
        <w:t>Marsh, K. L., Richardson, M. J., &amp; Schmidt, R. C. (2009).</w:t>
      </w:r>
      <w:r>
        <w:rPr>
          <w:rFonts w:ascii="Times" w:hAnsi="Times"/>
          <w:noProof/>
          <w:sz w:val="24"/>
        </w:rPr>
        <w:t xml:space="preserve"> Social connection through joint action and interpersonal coordination</w:t>
      </w:r>
      <w:r w:rsidRPr="00ED4A75">
        <w:rPr>
          <w:rFonts w:ascii="Times" w:hAnsi="Times"/>
          <w:noProof/>
          <w:sz w:val="24"/>
        </w:rPr>
        <w:t>.</w:t>
      </w:r>
      <w:r>
        <w:rPr>
          <w:rFonts w:ascii="Times" w:hAnsi="Times"/>
          <w:noProof/>
          <w:sz w:val="24"/>
        </w:rPr>
        <w:t xml:space="preserve"> </w:t>
      </w:r>
      <w:r w:rsidRPr="001F2D3B">
        <w:rPr>
          <w:rFonts w:ascii="Times" w:hAnsi="Times"/>
          <w:i/>
          <w:noProof/>
          <w:sz w:val="24"/>
        </w:rPr>
        <w:t>Topics in Cognitive Science, 1(2)</w:t>
      </w:r>
      <w:r>
        <w:rPr>
          <w:rFonts w:ascii="Times" w:hAnsi="Times"/>
          <w:noProof/>
          <w:sz w:val="24"/>
        </w:rPr>
        <w:t xml:space="preserve">, 320-339. </w:t>
      </w:r>
    </w:p>
    <w:p w:rsidR="00EA7724" w:rsidRDefault="00EA7724" w:rsidP="00EA7724">
      <w:pPr>
        <w:spacing w:after="0" w:line="480" w:lineRule="auto"/>
        <w:ind w:left="709" w:hanging="709"/>
        <w:rPr>
          <w:rFonts w:ascii="Times" w:hAnsi="Times"/>
          <w:noProof/>
          <w:sz w:val="24"/>
        </w:rPr>
      </w:pPr>
      <w:r w:rsidRPr="00E33B8E">
        <w:rPr>
          <w:rFonts w:ascii="Times" w:hAnsi="Times"/>
          <w:noProof/>
          <w:sz w:val="24"/>
        </w:rPr>
        <w:t xml:space="preserve">Mechsner, F., &amp; Knoblich, G. (2004). </w:t>
      </w:r>
      <w:bookmarkStart w:id="284" w:name="OLE_LINK7"/>
      <w:r w:rsidRPr="00E33B8E">
        <w:rPr>
          <w:rFonts w:ascii="Times" w:hAnsi="Times"/>
          <w:noProof/>
          <w:sz w:val="24"/>
        </w:rPr>
        <w:t>Do muscles matter in bimanual coordination</w:t>
      </w:r>
      <w:bookmarkEnd w:id="284"/>
      <w:r w:rsidRPr="00E33B8E">
        <w:rPr>
          <w:rFonts w:ascii="Times" w:hAnsi="Times"/>
          <w:noProof/>
          <w:sz w:val="24"/>
        </w:rPr>
        <w:t xml:space="preserve">? </w:t>
      </w:r>
      <w:r w:rsidRPr="00E33B8E">
        <w:rPr>
          <w:rFonts w:ascii="Times" w:hAnsi="Times"/>
          <w:i/>
          <w:noProof/>
          <w:sz w:val="24"/>
        </w:rPr>
        <w:t>Journal of Experimental Psychology: Human Perception and Performance, 30</w:t>
      </w:r>
      <w:r w:rsidRPr="00E33B8E">
        <w:rPr>
          <w:rFonts w:ascii="Times" w:hAnsi="Times"/>
          <w:noProof/>
          <w:sz w:val="24"/>
        </w:rPr>
        <w:t>, 490-503.</w:t>
      </w:r>
    </w:p>
    <w:p w:rsidR="00EA7724" w:rsidRDefault="00EA7724" w:rsidP="00EA7724">
      <w:pPr>
        <w:spacing w:after="0" w:line="480" w:lineRule="auto"/>
        <w:ind w:left="709" w:hanging="709"/>
        <w:rPr>
          <w:rFonts w:ascii="Times" w:hAnsi="Times"/>
          <w:noProof/>
          <w:sz w:val="24"/>
        </w:rPr>
      </w:pPr>
      <w:r>
        <w:rPr>
          <w:rFonts w:ascii="Times" w:hAnsi="Times"/>
          <w:noProof/>
          <w:sz w:val="24"/>
        </w:rPr>
        <w:t xml:space="preserve">Melis, A. P., Hare, B., &amp; Tomasello (2006). Chimpanzees recruit the best collaborators. </w:t>
      </w:r>
      <w:r w:rsidRPr="00A370D6">
        <w:rPr>
          <w:rFonts w:ascii="Times" w:hAnsi="Times"/>
          <w:i/>
          <w:noProof/>
          <w:sz w:val="24"/>
        </w:rPr>
        <w:t>Science, 311(5765)</w:t>
      </w:r>
      <w:r>
        <w:rPr>
          <w:rFonts w:ascii="Times" w:hAnsi="Times"/>
          <w:noProof/>
          <w:sz w:val="24"/>
        </w:rPr>
        <w:t>, 1297-1300.</w:t>
      </w:r>
    </w:p>
    <w:p w:rsidR="00EA7724" w:rsidRDefault="00EA7724" w:rsidP="00EA7724">
      <w:pPr>
        <w:spacing w:after="0" w:line="480" w:lineRule="auto"/>
        <w:ind w:left="709" w:hanging="709"/>
        <w:rPr>
          <w:rFonts w:ascii="Times" w:hAnsi="Times"/>
          <w:noProof/>
          <w:sz w:val="24"/>
        </w:rPr>
      </w:pPr>
      <w:r w:rsidRPr="001A20C4">
        <w:rPr>
          <w:rFonts w:ascii="Times" w:hAnsi="Times"/>
          <w:noProof/>
          <w:sz w:val="24"/>
        </w:rPr>
        <w:t>Milanese</w:t>
      </w:r>
      <w:r>
        <w:rPr>
          <w:rFonts w:ascii="Times" w:hAnsi="Times"/>
          <w:noProof/>
          <w:sz w:val="24"/>
        </w:rPr>
        <w:t>,</w:t>
      </w:r>
      <w:r w:rsidRPr="001A20C4">
        <w:rPr>
          <w:rFonts w:ascii="Times" w:hAnsi="Times"/>
          <w:noProof/>
          <w:sz w:val="24"/>
        </w:rPr>
        <w:t xml:space="preserve"> N</w:t>
      </w:r>
      <w:r>
        <w:rPr>
          <w:rFonts w:ascii="Times" w:hAnsi="Times"/>
          <w:noProof/>
          <w:sz w:val="24"/>
        </w:rPr>
        <w:t>.,</w:t>
      </w:r>
      <w:r w:rsidRPr="001A20C4">
        <w:rPr>
          <w:rFonts w:ascii="Times" w:hAnsi="Times"/>
          <w:noProof/>
          <w:sz w:val="24"/>
        </w:rPr>
        <w:t xml:space="preserve"> Iani</w:t>
      </w:r>
      <w:r>
        <w:rPr>
          <w:rFonts w:ascii="Times" w:hAnsi="Times"/>
          <w:noProof/>
          <w:sz w:val="24"/>
        </w:rPr>
        <w:t>,</w:t>
      </w:r>
      <w:r w:rsidRPr="001A20C4">
        <w:rPr>
          <w:rFonts w:ascii="Times" w:hAnsi="Times"/>
          <w:noProof/>
          <w:sz w:val="24"/>
        </w:rPr>
        <w:t xml:space="preserve"> C</w:t>
      </w:r>
      <w:r>
        <w:rPr>
          <w:rFonts w:ascii="Times" w:hAnsi="Times"/>
          <w:noProof/>
          <w:sz w:val="24"/>
        </w:rPr>
        <w:t>., &amp;</w:t>
      </w:r>
      <w:r w:rsidRPr="001A20C4">
        <w:rPr>
          <w:rFonts w:ascii="Times" w:hAnsi="Times"/>
          <w:noProof/>
          <w:sz w:val="24"/>
        </w:rPr>
        <w:t xml:space="preserve"> Rubichi</w:t>
      </w:r>
      <w:r>
        <w:rPr>
          <w:rFonts w:ascii="Times" w:hAnsi="Times"/>
          <w:noProof/>
          <w:sz w:val="24"/>
        </w:rPr>
        <w:t>,</w:t>
      </w:r>
      <w:r w:rsidRPr="001A20C4">
        <w:rPr>
          <w:rFonts w:ascii="Times" w:hAnsi="Times"/>
          <w:noProof/>
          <w:sz w:val="24"/>
        </w:rPr>
        <w:t xml:space="preserve"> S</w:t>
      </w:r>
      <w:r>
        <w:rPr>
          <w:rFonts w:ascii="Times" w:hAnsi="Times"/>
          <w:noProof/>
          <w:sz w:val="24"/>
        </w:rPr>
        <w:t xml:space="preserve">. (2010). </w:t>
      </w:r>
      <w:bookmarkStart w:id="285" w:name="OLE_LINK16"/>
      <w:r w:rsidRPr="001A20C4">
        <w:rPr>
          <w:rFonts w:ascii="Times" w:hAnsi="Times"/>
          <w:noProof/>
          <w:sz w:val="24"/>
        </w:rPr>
        <w:t>Shared learning shapes human performance: Transfer effects in task sharing</w:t>
      </w:r>
      <w:bookmarkEnd w:id="285"/>
      <w:r w:rsidRPr="001A20C4">
        <w:rPr>
          <w:rFonts w:ascii="Times" w:hAnsi="Times"/>
          <w:noProof/>
          <w:sz w:val="24"/>
        </w:rPr>
        <w:t>.</w:t>
      </w:r>
      <w:r>
        <w:rPr>
          <w:rFonts w:ascii="Times" w:hAnsi="Times"/>
          <w:noProof/>
          <w:sz w:val="24"/>
        </w:rPr>
        <w:t xml:space="preserve"> </w:t>
      </w:r>
      <w:r w:rsidRPr="001A20C4">
        <w:rPr>
          <w:rFonts w:ascii="Times" w:hAnsi="Times"/>
          <w:i/>
          <w:noProof/>
          <w:sz w:val="24"/>
        </w:rPr>
        <w:t>Cognition, 116(1)</w:t>
      </w:r>
      <w:r>
        <w:rPr>
          <w:rFonts w:ascii="Times" w:hAnsi="Times"/>
          <w:noProof/>
          <w:sz w:val="24"/>
        </w:rPr>
        <w:t xml:space="preserve">, </w:t>
      </w:r>
      <w:r w:rsidRPr="001A20C4">
        <w:rPr>
          <w:rFonts w:ascii="Times" w:hAnsi="Times"/>
          <w:noProof/>
          <w:sz w:val="24"/>
        </w:rPr>
        <w:t>15-22.</w:t>
      </w:r>
    </w:p>
    <w:p w:rsidR="00EA7724" w:rsidRDefault="00EA7724" w:rsidP="00EA7724">
      <w:pPr>
        <w:spacing w:after="0" w:line="480" w:lineRule="auto"/>
        <w:ind w:left="709" w:hanging="709"/>
        <w:rPr>
          <w:rFonts w:ascii="Times" w:hAnsi="Times"/>
          <w:noProof/>
          <w:sz w:val="24"/>
        </w:rPr>
      </w:pPr>
      <w:r>
        <w:rPr>
          <w:rFonts w:ascii="Times" w:hAnsi="Times"/>
          <w:noProof/>
          <w:sz w:val="24"/>
        </w:rPr>
        <w:t xml:space="preserve">Miles, L. K., Nind, L. K., &amp; Macrae, C. N. (2009). </w:t>
      </w:r>
      <w:r w:rsidRPr="00E90A40">
        <w:rPr>
          <w:rFonts w:ascii="Times" w:hAnsi="Times"/>
          <w:noProof/>
          <w:sz w:val="24"/>
        </w:rPr>
        <w:t>The rhythm of rapport: Interpersonal synchrony and social perception</w:t>
      </w:r>
      <w:r>
        <w:rPr>
          <w:rFonts w:ascii="Times" w:hAnsi="Times"/>
          <w:noProof/>
          <w:sz w:val="24"/>
        </w:rPr>
        <w:t xml:space="preserve">. </w:t>
      </w:r>
      <w:r w:rsidRPr="00E90A40">
        <w:rPr>
          <w:rFonts w:ascii="Times" w:hAnsi="Times"/>
          <w:i/>
          <w:noProof/>
          <w:sz w:val="24"/>
        </w:rPr>
        <w:t>Journal of Experimental Social Psychology, 45(3)</w:t>
      </w:r>
      <w:r>
        <w:rPr>
          <w:rFonts w:ascii="Times" w:hAnsi="Times"/>
          <w:noProof/>
          <w:sz w:val="24"/>
        </w:rPr>
        <w:t>, 585-589.</w:t>
      </w:r>
    </w:p>
    <w:p w:rsidR="00EA7724" w:rsidRDefault="00EA7724" w:rsidP="00EA7724">
      <w:pPr>
        <w:spacing w:after="0" w:line="480" w:lineRule="auto"/>
        <w:ind w:left="709" w:hanging="709"/>
        <w:rPr>
          <w:rFonts w:ascii="Times" w:hAnsi="Times"/>
          <w:noProof/>
          <w:sz w:val="24"/>
        </w:rPr>
      </w:pPr>
      <w:r w:rsidRPr="002E62C2">
        <w:rPr>
          <w:rFonts w:ascii="Times" w:hAnsi="Times"/>
          <w:noProof/>
          <w:sz w:val="24"/>
        </w:rPr>
        <w:t>Mottet, D., Guiard, Y., Ferrand, T., &amp; Bootsma, R. J. (2001). Two-handed</w:t>
      </w:r>
      <w:r>
        <w:rPr>
          <w:rFonts w:ascii="Times" w:hAnsi="Times"/>
          <w:noProof/>
          <w:sz w:val="24"/>
        </w:rPr>
        <w:t xml:space="preserve"> </w:t>
      </w:r>
      <w:r w:rsidRPr="002E62C2">
        <w:rPr>
          <w:rFonts w:ascii="Times" w:hAnsi="Times"/>
          <w:noProof/>
          <w:sz w:val="24"/>
        </w:rPr>
        <w:t xml:space="preserve">performance of a rhythmical Fitts task by individuals and dyads. </w:t>
      </w:r>
      <w:r w:rsidRPr="002E62C2">
        <w:rPr>
          <w:rFonts w:ascii="Times" w:hAnsi="Times"/>
          <w:i/>
          <w:noProof/>
          <w:sz w:val="24"/>
        </w:rPr>
        <w:t>Journal of Experimental Psychology-Human Perception and Performance, 27(6)</w:t>
      </w:r>
      <w:r w:rsidRPr="002E62C2">
        <w:rPr>
          <w:rFonts w:ascii="Times" w:hAnsi="Times"/>
          <w:noProof/>
          <w:sz w:val="24"/>
        </w:rPr>
        <w:t>, 1275-1286.</w:t>
      </w:r>
    </w:p>
    <w:p w:rsidR="00EA7724" w:rsidRDefault="00EA7724" w:rsidP="00EA7724">
      <w:pPr>
        <w:spacing w:after="0" w:line="480" w:lineRule="auto"/>
        <w:ind w:left="709" w:hanging="709"/>
        <w:rPr>
          <w:rFonts w:ascii="Times" w:hAnsi="Times"/>
          <w:noProof/>
          <w:sz w:val="24"/>
        </w:rPr>
      </w:pPr>
      <w:r w:rsidRPr="00352008">
        <w:rPr>
          <w:rFonts w:ascii="Times" w:hAnsi="Times"/>
          <w:noProof/>
          <w:sz w:val="24"/>
        </w:rPr>
        <w:t>Neda, Z., Ravasz, E., Brechte, Y., Vicsek, T., &amp; Barabasi, A.-L. (2000). The sound of many hands clapping.</w:t>
      </w:r>
      <w:r>
        <w:rPr>
          <w:rFonts w:ascii="Times" w:hAnsi="Times"/>
          <w:noProof/>
          <w:sz w:val="24"/>
        </w:rPr>
        <w:t xml:space="preserve"> </w:t>
      </w:r>
      <w:r w:rsidRPr="00352008">
        <w:rPr>
          <w:rFonts w:ascii="Times" w:hAnsi="Times"/>
          <w:i/>
          <w:noProof/>
          <w:sz w:val="24"/>
        </w:rPr>
        <w:t>Nature, 403</w:t>
      </w:r>
      <w:r w:rsidRPr="00352008">
        <w:rPr>
          <w:rFonts w:ascii="Times" w:hAnsi="Times"/>
          <w:noProof/>
          <w:sz w:val="24"/>
        </w:rPr>
        <w:t>, 849–850.</w:t>
      </w:r>
    </w:p>
    <w:p w:rsidR="00EA7724" w:rsidRDefault="00EA7724" w:rsidP="00EA7724">
      <w:pPr>
        <w:spacing w:after="0" w:line="480" w:lineRule="auto"/>
        <w:ind w:left="709" w:hanging="709"/>
        <w:rPr>
          <w:rFonts w:ascii="Times" w:hAnsi="Times"/>
          <w:noProof/>
          <w:sz w:val="24"/>
        </w:rPr>
      </w:pPr>
      <w:r w:rsidRPr="00121CFF">
        <w:rPr>
          <w:rFonts w:ascii="Times" w:hAnsi="Times"/>
          <w:noProof/>
          <w:sz w:val="24"/>
        </w:rPr>
        <w:t xml:space="preserve">Oullier, O., de Guzman, G.C., Jantzen, K.J., Lagarde, J., &amp; Kelso, J.A.S. (2008). Social coordination dynamics: Measuring human bonding. </w:t>
      </w:r>
      <w:r w:rsidRPr="00121CFF">
        <w:rPr>
          <w:rFonts w:ascii="Times" w:hAnsi="Times"/>
          <w:i/>
          <w:noProof/>
          <w:sz w:val="24"/>
        </w:rPr>
        <w:t>Social Neuroscience, 3(2)</w:t>
      </w:r>
      <w:r w:rsidRPr="00121CFF">
        <w:rPr>
          <w:rFonts w:ascii="Times" w:hAnsi="Times"/>
          <w:noProof/>
          <w:sz w:val="24"/>
        </w:rPr>
        <w:t>, 178-192.</w:t>
      </w:r>
    </w:p>
    <w:p w:rsidR="00EA7724" w:rsidRDefault="00EA7724" w:rsidP="00EA7724">
      <w:pPr>
        <w:spacing w:after="0" w:line="480" w:lineRule="auto"/>
        <w:ind w:left="709" w:hanging="709"/>
        <w:rPr>
          <w:rFonts w:ascii="Times" w:hAnsi="Times"/>
          <w:noProof/>
          <w:sz w:val="24"/>
        </w:rPr>
      </w:pPr>
      <w:r w:rsidRPr="00AA7243">
        <w:rPr>
          <w:rFonts w:ascii="Times" w:hAnsi="Times"/>
          <w:noProof/>
          <w:sz w:val="24"/>
        </w:rPr>
        <w:t xml:space="preserve">Pacherie, E., &amp; Dokic, J. (2006). From mirror neurons to joint actions. </w:t>
      </w:r>
      <w:r w:rsidRPr="00AA7243">
        <w:rPr>
          <w:rFonts w:ascii="Times" w:hAnsi="Times"/>
          <w:i/>
          <w:noProof/>
          <w:sz w:val="24"/>
        </w:rPr>
        <w:t>Cognitive Systems Research, 7</w:t>
      </w:r>
      <w:r w:rsidRPr="00AA7243">
        <w:rPr>
          <w:rFonts w:ascii="Times" w:hAnsi="Times"/>
          <w:noProof/>
          <w:sz w:val="24"/>
        </w:rPr>
        <w:t>, 101–112.</w:t>
      </w:r>
    </w:p>
    <w:p w:rsidR="00EA7724" w:rsidRDefault="00EA7724" w:rsidP="00EA7724">
      <w:pPr>
        <w:spacing w:after="0" w:line="480" w:lineRule="auto"/>
        <w:ind w:left="709" w:hanging="709"/>
        <w:rPr>
          <w:rFonts w:ascii="Times" w:hAnsi="Times"/>
          <w:noProof/>
          <w:sz w:val="24"/>
        </w:rPr>
      </w:pPr>
      <w:r w:rsidRPr="00B15F56">
        <w:rPr>
          <w:rFonts w:ascii="Times" w:hAnsi="Times"/>
          <w:noProof/>
          <w:sz w:val="24"/>
        </w:rPr>
        <w:t xml:space="preserve">Prinz, W. (1997). Perception and action planning. </w:t>
      </w:r>
      <w:r w:rsidRPr="00B15F56">
        <w:rPr>
          <w:rFonts w:ascii="Times" w:hAnsi="Times"/>
          <w:i/>
          <w:noProof/>
          <w:sz w:val="24"/>
        </w:rPr>
        <w:t>European Journal of Cognitive Psychology, 9</w:t>
      </w:r>
      <w:r w:rsidRPr="00B15F56">
        <w:rPr>
          <w:rFonts w:ascii="Times" w:hAnsi="Times"/>
          <w:noProof/>
          <w:sz w:val="24"/>
        </w:rPr>
        <w:t>, 129-154.</w:t>
      </w:r>
    </w:p>
    <w:p w:rsidR="00EA7724" w:rsidRDefault="00EA7724" w:rsidP="00EA7724">
      <w:pPr>
        <w:spacing w:after="0" w:line="480" w:lineRule="auto"/>
        <w:ind w:left="709" w:hanging="709"/>
        <w:rPr>
          <w:rFonts w:ascii="Times" w:hAnsi="Times"/>
          <w:noProof/>
          <w:sz w:val="24"/>
        </w:rPr>
      </w:pPr>
      <w:r>
        <w:rPr>
          <w:rFonts w:ascii="Times" w:hAnsi="Times"/>
          <w:noProof/>
          <w:sz w:val="24"/>
        </w:rPr>
        <w:t>R</w:t>
      </w:r>
      <w:r w:rsidRPr="005E4F57">
        <w:rPr>
          <w:rFonts w:ascii="Times" w:hAnsi="Times"/>
          <w:noProof/>
          <w:sz w:val="24"/>
        </w:rPr>
        <w:t>amnani</w:t>
      </w:r>
      <w:r>
        <w:rPr>
          <w:rFonts w:ascii="Times" w:hAnsi="Times"/>
          <w:noProof/>
          <w:sz w:val="24"/>
        </w:rPr>
        <w:t>,</w:t>
      </w:r>
      <w:r w:rsidRPr="005E4F57">
        <w:rPr>
          <w:rFonts w:ascii="Times" w:hAnsi="Times"/>
          <w:noProof/>
          <w:sz w:val="24"/>
        </w:rPr>
        <w:t xml:space="preserve"> N</w:t>
      </w:r>
      <w:r>
        <w:rPr>
          <w:rFonts w:ascii="Times" w:hAnsi="Times"/>
          <w:noProof/>
          <w:sz w:val="24"/>
        </w:rPr>
        <w:t>.,</w:t>
      </w:r>
      <w:r w:rsidRPr="005E4F57">
        <w:rPr>
          <w:rFonts w:ascii="Times" w:hAnsi="Times"/>
          <w:noProof/>
          <w:sz w:val="24"/>
        </w:rPr>
        <w:t xml:space="preserve"> </w:t>
      </w:r>
      <w:r>
        <w:rPr>
          <w:rFonts w:ascii="Times" w:hAnsi="Times"/>
          <w:noProof/>
          <w:sz w:val="24"/>
        </w:rPr>
        <w:t>&amp;</w:t>
      </w:r>
      <w:r w:rsidRPr="005E4F57">
        <w:rPr>
          <w:rFonts w:ascii="Times" w:hAnsi="Times"/>
          <w:noProof/>
          <w:sz w:val="24"/>
        </w:rPr>
        <w:t xml:space="preserve"> Miall</w:t>
      </w:r>
      <w:r>
        <w:rPr>
          <w:rFonts w:ascii="Times" w:hAnsi="Times"/>
          <w:noProof/>
          <w:sz w:val="24"/>
        </w:rPr>
        <w:t>,</w:t>
      </w:r>
      <w:r w:rsidRPr="005E4F57">
        <w:rPr>
          <w:rFonts w:ascii="Times" w:hAnsi="Times"/>
          <w:noProof/>
          <w:sz w:val="24"/>
        </w:rPr>
        <w:t xml:space="preserve"> R</w:t>
      </w:r>
      <w:r>
        <w:rPr>
          <w:rFonts w:ascii="Times" w:hAnsi="Times"/>
          <w:noProof/>
          <w:sz w:val="24"/>
        </w:rPr>
        <w:t xml:space="preserve">. </w:t>
      </w:r>
      <w:r w:rsidRPr="005E4F57">
        <w:rPr>
          <w:rFonts w:ascii="Times" w:hAnsi="Times"/>
          <w:noProof/>
          <w:sz w:val="24"/>
        </w:rPr>
        <w:t>C</w:t>
      </w:r>
      <w:r>
        <w:rPr>
          <w:rFonts w:ascii="Times" w:hAnsi="Times"/>
          <w:noProof/>
          <w:sz w:val="24"/>
        </w:rPr>
        <w:t xml:space="preserve">. (2004). </w:t>
      </w:r>
      <w:r w:rsidRPr="005E4F57">
        <w:rPr>
          <w:rFonts w:ascii="Times" w:hAnsi="Times"/>
          <w:noProof/>
          <w:sz w:val="24"/>
        </w:rPr>
        <w:t>A system in the human brain for pr</w:t>
      </w:r>
      <w:r>
        <w:rPr>
          <w:rFonts w:ascii="Times" w:hAnsi="Times"/>
          <w:noProof/>
          <w:sz w:val="24"/>
        </w:rPr>
        <w:t>edicting the actions of others.</w:t>
      </w:r>
      <w:r w:rsidRPr="005E4F57">
        <w:rPr>
          <w:rFonts w:ascii="Times" w:hAnsi="Times"/>
          <w:noProof/>
          <w:sz w:val="24"/>
        </w:rPr>
        <w:t xml:space="preserve"> </w:t>
      </w:r>
      <w:r w:rsidRPr="005E4F57">
        <w:rPr>
          <w:rFonts w:ascii="Times" w:hAnsi="Times"/>
          <w:i/>
          <w:noProof/>
          <w:sz w:val="24"/>
        </w:rPr>
        <w:t>Nature Neuroscience, 7(1)</w:t>
      </w:r>
      <w:r>
        <w:rPr>
          <w:rFonts w:ascii="Times" w:hAnsi="Times"/>
          <w:noProof/>
          <w:sz w:val="24"/>
        </w:rPr>
        <w:t>,</w:t>
      </w:r>
      <w:r w:rsidRPr="005E4F57">
        <w:rPr>
          <w:rFonts w:ascii="Times" w:hAnsi="Times"/>
          <w:noProof/>
          <w:sz w:val="24"/>
        </w:rPr>
        <w:t xml:space="preserve"> 85 </w:t>
      </w:r>
      <w:r>
        <w:rPr>
          <w:rFonts w:ascii="Times" w:hAnsi="Times"/>
          <w:noProof/>
          <w:sz w:val="24"/>
        </w:rPr>
        <w:t>–</w:t>
      </w:r>
      <w:r w:rsidRPr="005E4F57">
        <w:rPr>
          <w:rFonts w:ascii="Times" w:hAnsi="Times"/>
          <w:noProof/>
          <w:sz w:val="24"/>
        </w:rPr>
        <w:t xml:space="preserve"> 90</w:t>
      </w:r>
      <w:r>
        <w:rPr>
          <w:rFonts w:ascii="Times" w:hAnsi="Times"/>
          <w:noProof/>
          <w:sz w:val="24"/>
        </w:rPr>
        <w:t>.</w:t>
      </w:r>
    </w:p>
    <w:p w:rsidR="00AB10A2" w:rsidRDefault="00AB10A2" w:rsidP="00EA7724">
      <w:pPr>
        <w:spacing w:after="0" w:line="480" w:lineRule="auto"/>
        <w:ind w:left="709" w:hanging="709"/>
        <w:rPr>
          <w:rFonts w:ascii="Times" w:hAnsi="Times"/>
          <w:noProof/>
          <w:sz w:val="24"/>
        </w:rPr>
      </w:pPr>
      <w:r w:rsidRPr="003976E2">
        <w:rPr>
          <w:rFonts w:ascii="Times New Roman" w:hAnsi="Times New Roman"/>
          <w:sz w:val="24"/>
          <w:lang w:val="en-US"/>
        </w:rPr>
        <w:t xml:space="preserve">Reed, K., Peshkin, M., Hartmann, M.J., Grabowecky, M., Patton, J., &amp; Vishton, P.M. (2006). Haptically linked dyads: Are two motor-control systems better than one? </w:t>
      </w:r>
      <w:r w:rsidRPr="003976E2">
        <w:rPr>
          <w:rFonts w:ascii="Times New Roman" w:hAnsi="Times New Roman"/>
          <w:i/>
          <w:sz w:val="24"/>
          <w:lang w:val="en-US"/>
        </w:rPr>
        <w:t>Psychological Science</w:t>
      </w:r>
      <w:r w:rsidRPr="003976E2">
        <w:rPr>
          <w:rFonts w:ascii="Times New Roman" w:hAnsi="Times New Roman"/>
          <w:sz w:val="24"/>
          <w:lang w:val="en-US"/>
        </w:rPr>
        <w:t xml:space="preserve">, </w:t>
      </w:r>
      <w:r w:rsidRPr="003976E2">
        <w:rPr>
          <w:rFonts w:ascii="Times New Roman" w:hAnsi="Times New Roman"/>
          <w:i/>
          <w:sz w:val="24"/>
          <w:lang w:val="en-US"/>
        </w:rPr>
        <w:t>17</w:t>
      </w:r>
      <w:r w:rsidRPr="003976E2">
        <w:rPr>
          <w:rFonts w:ascii="Times New Roman" w:hAnsi="Times New Roman"/>
          <w:sz w:val="24"/>
          <w:lang w:val="en-US"/>
        </w:rPr>
        <w:t>(5), 365-366.</w:t>
      </w:r>
    </w:p>
    <w:p w:rsidR="00EA7724" w:rsidRDefault="00EA7724" w:rsidP="00EA7724">
      <w:pPr>
        <w:spacing w:after="0" w:line="480" w:lineRule="auto"/>
        <w:ind w:left="709" w:hanging="709"/>
        <w:rPr>
          <w:rFonts w:ascii="Times" w:hAnsi="Times"/>
          <w:noProof/>
          <w:sz w:val="24"/>
        </w:rPr>
      </w:pPr>
      <w:r w:rsidRPr="004A39AA">
        <w:rPr>
          <w:rFonts w:ascii="Times" w:hAnsi="Times"/>
          <w:noProof/>
          <w:sz w:val="24"/>
        </w:rPr>
        <w:t>Richardson,</w:t>
      </w:r>
      <w:r>
        <w:rPr>
          <w:rFonts w:ascii="Times" w:hAnsi="Times"/>
          <w:noProof/>
          <w:sz w:val="24"/>
        </w:rPr>
        <w:t xml:space="preserve"> </w:t>
      </w:r>
      <w:r w:rsidRPr="004A39AA">
        <w:rPr>
          <w:rFonts w:ascii="Times" w:hAnsi="Times"/>
          <w:noProof/>
          <w:sz w:val="24"/>
        </w:rPr>
        <w:t>D.</w:t>
      </w:r>
      <w:r>
        <w:rPr>
          <w:rFonts w:ascii="Times" w:hAnsi="Times"/>
          <w:noProof/>
          <w:sz w:val="24"/>
        </w:rPr>
        <w:t xml:space="preserve"> </w:t>
      </w:r>
      <w:r w:rsidRPr="004A39AA">
        <w:rPr>
          <w:rFonts w:ascii="Times" w:hAnsi="Times"/>
          <w:noProof/>
          <w:sz w:val="24"/>
        </w:rPr>
        <w:t xml:space="preserve">C., </w:t>
      </w:r>
      <w:r>
        <w:rPr>
          <w:rFonts w:ascii="Times" w:hAnsi="Times"/>
          <w:noProof/>
          <w:sz w:val="24"/>
        </w:rPr>
        <w:t xml:space="preserve">&amp; </w:t>
      </w:r>
      <w:r w:rsidRPr="004A39AA">
        <w:rPr>
          <w:rFonts w:ascii="Times" w:hAnsi="Times"/>
          <w:noProof/>
          <w:sz w:val="24"/>
        </w:rPr>
        <w:t>Dale,</w:t>
      </w:r>
      <w:r>
        <w:rPr>
          <w:rFonts w:ascii="Times" w:hAnsi="Times"/>
          <w:noProof/>
          <w:sz w:val="24"/>
        </w:rPr>
        <w:t xml:space="preserve"> </w:t>
      </w:r>
      <w:r w:rsidRPr="004A39AA">
        <w:rPr>
          <w:rFonts w:ascii="Times" w:hAnsi="Times"/>
          <w:noProof/>
          <w:sz w:val="24"/>
        </w:rPr>
        <w:t xml:space="preserve">R. (2005). </w:t>
      </w:r>
      <w:bookmarkStart w:id="286" w:name="OLE_LINK11"/>
      <w:r w:rsidRPr="004A39AA">
        <w:rPr>
          <w:rFonts w:ascii="Times" w:hAnsi="Times"/>
          <w:noProof/>
          <w:sz w:val="24"/>
        </w:rPr>
        <w:t>Looking to understand: The coupling between speakers' and listeners' eye movements and its relation</w:t>
      </w:r>
      <w:r>
        <w:rPr>
          <w:rFonts w:ascii="Times" w:hAnsi="Times"/>
          <w:noProof/>
          <w:sz w:val="24"/>
        </w:rPr>
        <w:t>ship to discourse comprehension.</w:t>
      </w:r>
      <w:r w:rsidRPr="004A39AA">
        <w:rPr>
          <w:rFonts w:ascii="Times" w:hAnsi="Times"/>
          <w:noProof/>
          <w:sz w:val="24"/>
        </w:rPr>
        <w:t xml:space="preserve"> </w:t>
      </w:r>
      <w:bookmarkEnd w:id="286"/>
      <w:r w:rsidRPr="004A39AA">
        <w:rPr>
          <w:rFonts w:ascii="Times" w:hAnsi="Times"/>
          <w:i/>
          <w:noProof/>
          <w:sz w:val="24"/>
        </w:rPr>
        <w:t>Cognitive Science, 29</w:t>
      </w:r>
      <w:r w:rsidRPr="004A39AA">
        <w:rPr>
          <w:rFonts w:ascii="Times" w:hAnsi="Times"/>
          <w:noProof/>
          <w:sz w:val="24"/>
        </w:rPr>
        <w:t>, 1046-1060.</w:t>
      </w:r>
    </w:p>
    <w:p w:rsidR="00EA7724" w:rsidRDefault="00EA7724" w:rsidP="00EA7724">
      <w:pPr>
        <w:spacing w:after="0" w:line="480" w:lineRule="auto"/>
        <w:ind w:left="709" w:hanging="709"/>
        <w:rPr>
          <w:rFonts w:ascii="Times" w:hAnsi="Times"/>
          <w:noProof/>
          <w:sz w:val="24"/>
        </w:rPr>
      </w:pPr>
      <w:r>
        <w:rPr>
          <w:rFonts w:ascii="Times" w:hAnsi="Times"/>
          <w:noProof/>
          <w:sz w:val="24"/>
        </w:rPr>
        <w:t>Ri</w:t>
      </w:r>
      <w:r w:rsidRPr="004A39AA">
        <w:rPr>
          <w:rFonts w:ascii="Times" w:hAnsi="Times"/>
          <w:noProof/>
          <w:sz w:val="24"/>
        </w:rPr>
        <w:t>chardson,</w:t>
      </w:r>
      <w:r>
        <w:rPr>
          <w:rFonts w:ascii="Times" w:hAnsi="Times"/>
          <w:noProof/>
          <w:sz w:val="24"/>
        </w:rPr>
        <w:t xml:space="preserve"> </w:t>
      </w:r>
      <w:r w:rsidRPr="004A39AA">
        <w:rPr>
          <w:rFonts w:ascii="Times" w:hAnsi="Times"/>
          <w:noProof/>
          <w:sz w:val="24"/>
        </w:rPr>
        <w:t>D.</w:t>
      </w:r>
      <w:r>
        <w:rPr>
          <w:rFonts w:ascii="Times" w:hAnsi="Times"/>
          <w:noProof/>
          <w:sz w:val="24"/>
        </w:rPr>
        <w:t xml:space="preserve"> </w:t>
      </w:r>
      <w:r w:rsidRPr="004A39AA">
        <w:rPr>
          <w:rFonts w:ascii="Times" w:hAnsi="Times"/>
          <w:noProof/>
          <w:sz w:val="24"/>
        </w:rPr>
        <w:t>C., Dale,</w:t>
      </w:r>
      <w:r>
        <w:rPr>
          <w:rFonts w:ascii="Times" w:hAnsi="Times"/>
          <w:noProof/>
          <w:sz w:val="24"/>
        </w:rPr>
        <w:t xml:space="preserve"> </w:t>
      </w:r>
      <w:r w:rsidRPr="004A39AA">
        <w:rPr>
          <w:rFonts w:ascii="Times" w:hAnsi="Times"/>
          <w:noProof/>
          <w:sz w:val="24"/>
        </w:rPr>
        <w:t xml:space="preserve">R., </w:t>
      </w:r>
      <w:r>
        <w:rPr>
          <w:rFonts w:ascii="Times" w:hAnsi="Times"/>
          <w:noProof/>
          <w:sz w:val="24"/>
        </w:rPr>
        <w:t xml:space="preserve">&amp; </w:t>
      </w:r>
      <w:r w:rsidRPr="004A39AA">
        <w:rPr>
          <w:rFonts w:ascii="Times" w:hAnsi="Times"/>
          <w:noProof/>
          <w:sz w:val="24"/>
        </w:rPr>
        <w:t>Kirkham,</w:t>
      </w:r>
      <w:r>
        <w:rPr>
          <w:rFonts w:ascii="Times" w:hAnsi="Times"/>
          <w:noProof/>
          <w:sz w:val="24"/>
        </w:rPr>
        <w:t xml:space="preserve"> </w:t>
      </w:r>
      <w:r w:rsidRPr="004A39AA">
        <w:rPr>
          <w:rFonts w:ascii="Times" w:hAnsi="Times"/>
          <w:noProof/>
          <w:sz w:val="24"/>
        </w:rPr>
        <w:t>N.</w:t>
      </w:r>
      <w:r>
        <w:rPr>
          <w:rFonts w:ascii="Times" w:hAnsi="Times"/>
          <w:noProof/>
          <w:sz w:val="24"/>
        </w:rPr>
        <w:t xml:space="preserve"> </w:t>
      </w:r>
      <w:r w:rsidRPr="004A39AA">
        <w:rPr>
          <w:rFonts w:ascii="Times" w:hAnsi="Times"/>
          <w:noProof/>
          <w:sz w:val="24"/>
        </w:rPr>
        <w:t xml:space="preserve">Z. (2007). The art of conversation is coordination: Common ground and the coupling of eye movements during dialogue. </w:t>
      </w:r>
      <w:r w:rsidRPr="004A39AA">
        <w:rPr>
          <w:rFonts w:ascii="Times" w:hAnsi="Times"/>
          <w:i/>
          <w:noProof/>
          <w:sz w:val="24"/>
        </w:rPr>
        <w:t>Psychological Science, 18(5)</w:t>
      </w:r>
      <w:r w:rsidRPr="004A39AA">
        <w:rPr>
          <w:rFonts w:ascii="Times" w:hAnsi="Times"/>
          <w:noProof/>
          <w:sz w:val="24"/>
        </w:rPr>
        <w:t>, 407-413.</w:t>
      </w:r>
    </w:p>
    <w:p w:rsidR="00EA7724" w:rsidRDefault="00EA7724" w:rsidP="00EA7724">
      <w:pPr>
        <w:spacing w:after="0" w:line="480" w:lineRule="auto"/>
        <w:ind w:left="709" w:hanging="709"/>
        <w:rPr>
          <w:rFonts w:ascii="Times" w:hAnsi="Times"/>
          <w:noProof/>
          <w:sz w:val="24"/>
        </w:rPr>
      </w:pPr>
      <w:r w:rsidRPr="00A56772">
        <w:rPr>
          <w:rFonts w:ascii="Times" w:hAnsi="Times"/>
          <w:noProof/>
          <w:sz w:val="24"/>
        </w:rPr>
        <w:t>Richardson,</w:t>
      </w:r>
      <w:r>
        <w:rPr>
          <w:rFonts w:ascii="Times" w:hAnsi="Times"/>
          <w:noProof/>
          <w:sz w:val="24"/>
        </w:rPr>
        <w:t xml:space="preserve"> </w:t>
      </w:r>
      <w:r w:rsidRPr="00A56772">
        <w:rPr>
          <w:rFonts w:ascii="Times" w:hAnsi="Times"/>
          <w:noProof/>
          <w:sz w:val="24"/>
        </w:rPr>
        <w:t>D.</w:t>
      </w:r>
      <w:r>
        <w:rPr>
          <w:rFonts w:ascii="Times" w:hAnsi="Times"/>
          <w:noProof/>
          <w:sz w:val="24"/>
        </w:rPr>
        <w:t xml:space="preserve"> C.</w:t>
      </w:r>
      <w:r w:rsidRPr="00A56772">
        <w:rPr>
          <w:rFonts w:ascii="Times" w:hAnsi="Times"/>
          <w:noProof/>
          <w:sz w:val="24"/>
        </w:rPr>
        <w:t>, Dale,</w:t>
      </w:r>
      <w:r>
        <w:rPr>
          <w:rFonts w:ascii="Times" w:hAnsi="Times"/>
          <w:noProof/>
          <w:sz w:val="24"/>
        </w:rPr>
        <w:t xml:space="preserve"> </w:t>
      </w:r>
      <w:r w:rsidRPr="00A56772">
        <w:rPr>
          <w:rFonts w:ascii="Times" w:hAnsi="Times"/>
          <w:noProof/>
          <w:sz w:val="24"/>
        </w:rPr>
        <w:t xml:space="preserve">R., </w:t>
      </w:r>
      <w:r>
        <w:rPr>
          <w:rFonts w:ascii="Times" w:hAnsi="Times"/>
          <w:noProof/>
          <w:sz w:val="24"/>
        </w:rPr>
        <w:t xml:space="preserve">&amp; </w:t>
      </w:r>
      <w:r w:rsidRPr="00A56772">
        <w:rPr>
          <w:rFonts w:ascii="Times" w:hAnsi="Times"/>
          <w:noProof/>
          <w:sz w:val="24"/>
        </w:rPr>
        <w:t>Shockley,</w:t>
      </w:r>
      <w:r>
        <w:rPr>
          <w:rFonts w:ascii="Times" w:hAnsi="Times"/>
          <w:noProof/>
          <w:sz w:val="24"/>
        </w:rPr>
        <w:t xml:space="preserve"> </w:t>
      </w:r>
      <w:r w:rsidRPr="00A56772">
        <w:rPr>
          <w:rFonts w:ascii="Times" w:hAnsi="Times"/>
          <w:noProof/>
          <w:sz w:val="24"/>
        </w:rPr>
        <w:t>K. (2008). Synchrony and swing in conversation: coordination, tempor</w:t>
      </w:r>
      <w:r>
        <w:rPr>
          <w:rFonts w:ascii="Times" w:hAnsi="Times"/>
          <w:noProof/>
          <w:sz w:val="24"/>
        </w:rPr>
        <w:t>al dynamics and communication. I</w:t>
      </w:r>
      <w:r w:rsidRPr="00A56772">
        <w:rPr>
          <w:rFonts w:ascii="Times" w:hAnsi="Times"/>
          <w:noProof/>
          <w:sz w:val="24"/>
        </w:rPr>
        <w:t xml:space="preserve">n </w:t>
      </w:r>
      <w:r>
        <w:rPr>
          <w:rFonts w:ascii="Times" w:hAnsi="Times"/>
          <w:noProof/>
          <w:sz w:val="24"/>
        </w:rPr>
        <w:t>I. Wachsmuth</w:t>
      </w:r>
      <w:r w:rsidRPr="00A56772">
        <w:rPr>
          <w:rFonts w:ascii="Times" w:hAnsi="Times"/>
          <w:noProof/>
          <w:sz w:val="24"/>
        </w:rPr>
        <w:t xml:space="preserve">, </w:t>
      </w:r>
      <w:r>
        <w:rPr>
          <w:rFonts w:ascii="Times" w:hAnsi="Times"/>
          <w:noProof/>
          <w:sz w:val="24"/>
        </w:rPr>
        <w:t xml:space="preserve">M. </w:t>
      </w:r>
      <w:r w:rsidRPr="00A56772">
        <w:rPr>
          <w:rFonts w:ascii="Times" w:hAnsi="Times"/>
          <w:noProof/>
          <w:sz w:val="24"/>
        </w:rPr>
        <w:t>Lenzen,</w:t>
      </w:r>
      <w:r>
        <w:rPr>
          <w:rFonts w:ascii="Times" w:hAnsi="Times"/>
          <w:noProof/>
          <w:sz w:val="24"/>
        </w:rPr>
        <w:t xml:space="preserve"> &amp; G. Knoblich (E</w:t>
      </w:r>
      <w:r w:rsidRPr="00A56772">
        <w:rPr>
          <w:rFonts w:ascii="Times" w:hAnsi="Times"/>
          <w:noProof/>
          <w:sz w:val="24"/>
        </w:rPr>
        <w:t>d</w:t>
      </w:r>
      <w:r>
        <w:rPr>
          <w:rFonts w:ascii="Times" w:hAnsi="Times"/>
          <w:noProof/>
          <w:sz w:val="24"/>
        </w:rPr>
        <w:t>s</w:t>
      </w:r>
      <w:r w:rsidRPr="00A56772">
        <w:rPr>
          <w:rFonts w:ascii="Times" w:hAnsi="Times"/>
          <w:noProof/>
          <w:sz w:val="24"/>
        </w:rPr>
        <w:t>.)</w:t>
      </w:r>
      <w:r>
        <w:rPr>
          <w:rFonts w:ascii="Times" w:hAnsi="Times"/>
          <w:noProof/>
          <w:sz w:val="24"/>
        </w:rPr>
        <w:t xml:space="preserve">, </w:t>
      </w:r>
      <w:r w:rsidRPr="00A56772">
        <w:rPr>
          <w:rFonts w:ascii="Times" w:hAnsi="Times"/>
          <w:i/>
          <w:noProof/>
          <w:sz w:val="24"/>
        </w:rPr>
        <w:t>Embodied Communication</w:t>
      </w:r>
      <w:r>
        <w:rPr>
          <w:rFonts w:ascii="Times" w:hAnsi="Times"/>
          <w:noProof/>
          <w:sz w:val="24"/>
        </w:rPr>
        <w:t>,</w:t>
      </w:r>
      <w:r w:rsidRPr="00A56772">
        <w:rPr>
          <w:rFonts w:ascii="Times" w:hAnsi="Times"/>
          <w:noProof/>
          <w:sz w:val="24"/>
        </w:rPr>
        <w:t xml:space="preserve"> </w:t>
      </w:r>
      <w:r>
        <w:rPr>
          <w:rFonts w:ascii="Times" w:hAnsi="Times"/>
          <w:noProof/>
          <w:sz w:val="24"/>
        </w:rPr>
        <w:t xml:space="preserve">Oxford, UK: </w:t>
      </w:r>
      <w:r w:rsidRPr="00A56772">
        <w:rPr>
          <w:rFonts w:ascii="Times" w:hAnsi="Times"/>
          <w:noProof/>
          <w:sz w:val="24"/>
        </w:rPr>
        <w:t>Oxford University Press</w:t>
      </w:r>
      <w:r>
        <w:rPr>
          <w:rFonts w:ascii="Times" w:hAnsi="Times"/>
          <w:noProof/>
          <w:sz w:val="24"/>
        </w:rPr>
        <w:t>.</w:t>
      </w:r>
    </w:p>
    <w:p w:rsidR="00EA7724" w:rsidRDefault="00EA7724" w:rsidP="00EA7724">
      <w:pPr>
        <w:spacing w:after="0" w:line="480" w:lineRule="auto"/>
        <w:ind w:left="709" w:hanging="709"/>
        <w:rPr>
          <w:rFonts w:ascii="Times" w:hAnsi="Times"/>
          <w:noProof/>
          <w:sz w:val="24"/>
        </w:rPr>
      </w:pPr>
      <w:r w:rsidRPr="004207A5">
        <w:rPr>
          <w:rFonts w:ascii="Times" w:hAnsi="Times"/>
          <w:noProof/>
          <w:sz w:val="24"/>
        </w:rPr>
        <w:t>Richardson, D.</w:t>
      </w:r>
      <w:r>
        <w:rPr>
          <w:rFonts w:ascii="Times" w:hAnsi="Times"/>
          <w:noProof/>
          <w:sz w:val="24"/>
        </w:rPr>
        <w:t xml:space="preserve"> </w:t>
      </w:r>
      <w:r w:rsidRPr="004207A5">
        <w:rPr>
          <w:rFonts w:ascii="Times" w:hAnsi="Times"/>
          <w:noProof/>
          <w:sz w:val="24"/>
        </w:rPr>
        <w:t>C., Dale, R. &amp; Tomlinson Jr, J.</w:t>
      </w:r>
      <w:r>
        <w:rPr>
          <w:rFonts w:ascii="Times" w:hAnsi="Times"/>
          <w:noProof/>
          <w:sz w:val="24"/>
        </w:rPr>
        <w:t xml:space="preserve"> </w:t>
      </w:r>
      <w:r w:rsidRPr="004207A5">
        <w:rPr>
          <w:rFonts w:ascii="Times" w:hAnsi="Times"/>
          <w:noProof/>
          <w:sz w:val="24"/>
        </w:rPr>
        <w:t xml:space="preserve">M. (2009) Conversation, gaze coordination and beliefs about visual context. </w:t>
      </w:r>
      <w:r w:rsidRPr="004207A5">
        <w:rPr>
          <w:rFonts w:ascii="Times" w:hAnsi="Times"/>
          <w:i/>
          <w:noProof/>
          <w:sz w:val="24"/>
        </w:rPr>
        <w:t>Cognitive Science, 33</w:t>
      </w:r>
      <w:r w:rsidRPr="004207A5">
        <w:rPr>
          <w:rFonts w:ascii="Times" w:hAnsi="Times"/>
          <w:noProof/>
          <w:sz w:val="24"/>
        </w:rPr>
        <w:t>, 1468-1482.</w:t>
      </w:r>
    </w:p>
    <w:p w:rsidR="00EA7724" w:rsidRDefault="00EA7724" w:rsidP="00EA7724">
      <w:pPr>
        <w:spacing w:after="0" w:line="480" w:lineRule="auto"/>
        <w:ind w:left="709" w:hanging="709"/>
        <w:rPr>
          <w:rFonts w:ascii="Times" w:hAnsi="Times"/>
          <w:noProof/>
          <w:sz w:val="24"/>
        </w:rPr>
      </w:pPr>
      <w:r>
        <w:rPr>
          <w:rFonts w:ascii="Times" w:hAnsi="Times"/>
          <w:noProof/>
          <w:sz w:val="24"/>
        </w:rPr>
        <w:t xml:space="preserve">Richardson, M. J., Campbell, W. L., &amp; Schmidt, R. C. (2009). Movement interference during action observation as emergent coordination. </w:t>
      </w:r>
      <w:r w:rsidRPr="002C372F">
        <w:rPr>
          <w:rFonts w:ascii="Times" w:hAnsi="Times"/>
          <w:i/>
          <w:noProof/>
          <w:sz w:val="24"/>
        </w:rPr>
        <w:t>Neuroscience Letters, 449(2)</w:t>
      </w:r>
      <w:r>
        <w:rPr>
          <w:rFonts w:ascii="Times" w:hAnsi="Times"/>
          <w:noProof/>
          <w:sz w:val="24"/>
        </w:rPr>
        <w:t xml:space="preserve">, 117-122. </w:t>
      </w:r>
    </w:p>
    <w:p w:rsidR="00EA7724" w:rsidRDefault="00EA7724" w:rsidP="00EA7724">
      <w:pPr>
        <w:spacing w:after="0" w:line="480" w:lineRule="auto"/>
        <w:ind w:left="709" w:hanging="709"/>
        <w:rPr>
          <w:rFonts w:ascii="Times" w:hAnsi="Times"/>
          <w:noProof/>
          <w:sz w:val="24"/>
        </w:rPr>
      </w:pPr>
      <w:r w:rsidRPr="001C2320">
        <w:rPr>
          <w:rFonts w:ascii="Times" w:hAnsi="Times"/>
          <w:noProof/>
          <w:sz w:val="24"/>
        </w:rPr>
        <w:t xml:space="preserve">Richardson, M. J., Marsh, K. L., &amp; Baron, R. M. (2007). </w:t>
      </w:r>
      <w:bookmarkStart w:id="287" w:name="OLE_LINK1"/>
      <w:r w:rsidRPr="001C2320">
        <w:rPr>
          <w:rFonts w:ascii="Times" w:hAnsi="Times"/>
          <w:noProof/>
          <w:sz w:val="24"/>
        </w:rPr>
        <w:t>Judging and Actualizing Intrapersonal and Interpersonal Affordances</w:t>
      </w:r>
      <w:bookmarkEnd w:id="287"/>
      <w:r w:rsidRPr="001C2320">
        <w:rPr>
          <w:rFonts w:ascii="Times" w:hAnsi="Times"/>
          <w:noProof/>
          <w:sz w:val="24"/>
        </w:rPr>
        <w:t xml:space="preserve">. </w:t>
      </w:r>
      <w:r w:rsidRPr="001C2320">
        <w:rPr>
          <w:rFonts w:ascii="Times" w:hAnsi="Times"/>
          <w:i/>
          <w:noProof/>
          <w:sz w:val="24"/>
        </w:rPr>
        <w:t>Journal of Experimental Psychology: Human Perception and Performance, 33</w:t>
      </w:r>
      <w:r>
        <w:rPr>
          <w:rFonts w:ascii="Times" w:hAnsi="Times"/>
          <w:noProof/>
          <w:sz w:val="24"/>
        </w:rPr>
        <w:t>, 845-859</w:t>
      </w:r>
      <w:r w:rsidRPr="001C2320">
        <w:rPr>
          <w:rFonts w:ascii="Times" w:hAnsi="Times"/>
          <w:noProof/>
          <w:sz w:val="24"/>
        </w:rPr>
        <w:t>.</w:t>
      </w:r>
    </w:p>
    <w:p w:rsidR="00EA7724" w:rsidRDefault="00EA7724" w:rsidP="00EA7724">
      <w:pPr>
        <w:spacing w:after="0" w:line="480" w:lineRule="auto"/>
        <w:ind w:left="709" w:hanging="709"/>
        <w:rPr>
          <w:rFonts w:ascii="Times" w:hAnsi="Times"/>
          <w:noProof/>
          <w:sz w:val="24"/>
        </w:rPr>
      </w:pPr>
      <w:r w:rsidRPr="00352008">
        <w:rPr>
          <w:rFonts w:ascii="Times" w:hAnsi="Times"/>
          <w:noProof/>
          <w:sz w:val="24"/>
        </w:rPr>
        <w:t xml:space="preserve">Richardson, M. J., Marsh, K. L., Isenhower, R., Goodman, J., &amp; Schmidt, R. C. (2007). Rocking together: Dynamics of intentional and unintentional interpersonal coordination. </w:t>
      </w:r>
      <w:r w:rsidRPr="00352008">
        <w:rPr>
          <w:rFonts w:ascii="Times" w:hAnsi="Times"/>
          <w:i/>
          <w:noProof/>
          <w:sz w:val="24"/>
        </w:rPr>
        <w:t>Human Movement Science, 26</w:t>
      </w:r>
      <w:r w:rsidRPr="00352008">
        <w:rPr>
          <w:rFonts w:ascii="Times" w:hAnsi="Times"/>
          <w:noProof/>
          <w:sz w:val="24"/>
        </w:rPr>
        <w:t>, 867-891.</w:t>
      </w:r>
    </w:p>
    <w:p w:rsidR="00EA7724" w:rsidRPr="00B15F56" w:rsidRDefault="00EA7724" w:rsidP="00EA7724">
      <w:pPr>
        <w:spacing w:after="0" w:line="480" w:lineRule="auto"/>
        <w:ind w:left="709" w:hanging="709"/>
        <w:rPr>
          <w:rFonts w:ascii="Times" w:hAnsi="Times"/>
          <w:noProof/>
          <w:sz w:val="24"/>
        </w:rPr>
      </w:pPr>
      <w:r>
        <w:rPr>
          <w:rFonts w:ascii="Times" w:hAnsi="Times"/>
          <w:noProof/>
          <w:sz w:val="24"/>
        </w:rPr>
        <w:t>Rizzolatti, G.,</w:t>
      </w:r>
      <w:r w:rsidRPr="00B15F56">
        <w:rPr>
          <w:rFonts w:ascii="Times" w:hAnsi="Times"/>
          <w:noProof/>
          <w:sz w:val="24"/>
        </w:rPr>
        <w:t xml:space="preserve"> &amp; Sinigaglia</w:t>
      </w:r>
      <w:r>
        <w:rPr>
          <w:rFonts w:ascii="Times" w:hAnsi="Times"/>
          <w:noProof/>
          <w:sz w:val="24"/>
        </w:rPr>
        <w:t xml:space="preserve">, C. (2010). </w:t>
      </w:r>
      <w:bookmarkStart w:id="288" w:name="OLE_LINK3"/>
      <w:r w:rsidRPr="00B15F56">
        <w:rPr>
          <w:rFonts w:ascii="Times" w:hAnsi="Times"/>
          <w:noProof/>
          <w:sz w:val="24"/>
        </w:rPr>
        <w:t>The functional role of the parieto-frontal mirror circuit: interpretations and misinterpretations</w:t>
      </w:r>
      <w:bookmarkEnd w:id="288"/>
      <w:r>
        <w:rPr>
          <w:rFonts w:ascii="Times" w:hAnsi="Times"/>
          <w:noProof/>
          <w:sz w:val="24"/>
        </w:rPr>
        <w:t xml:space="preserve">. </w:t>
      </w:r>
      <w:r w:rsidRPr="00B15F56">
        <w:rPr>
          <w:rFonts w:ascii="Times" w:hAnsi="Times"/>
          <w:i/>
          <w:noProof/>
          <w:sz w:val="24"/>
        </w:rPr>
        <w:t>Nature Reviews Neuroscience 11</w:t>
      </w:r>
      <w:r w:rsidRPr="00B15F56">
        <w:rPr>
          <w:rFonts w:ascii="Times" w:hAnsi="Times"/>
          <w:noProof/>
          <w:sz w:val="24"/>
        </w:rPr>
        <w:t>, 264-274</w:t>
      </w:r>
      <w:r>
        <w:rPr>
          <w:rFonts w:ascii="Times" w:hAnsi="Times"/>
          <w:noProof/>
          <w:sz w:val="24"/>
        </w:rPr>
        <w:t>.</w:t>
      </w:r>
      <w:r w:rsidRPr="00B15F56">
        <w:rPr>
          <w:rFonts w:ascii="Times" w:hAnsi="Times"/>
          <w:noProof/>
          <w:sz w:val="24"/>
        </w:rPr>
        <w:t xml:space="preserve"> </w:t>
      </w:r>
    </w:p>
    <w:p w:rsidR="00EA7724" w:rsidRDefault="00EA7724" w:rsidP="00EA7724">
      <w:pPr>
        <w:spacing w:after="0" w:line="480" w:lineRule="auto"/>
        <w:ind w:left="709" w:hanging="709"/>
        <w:rPr>
          <w:rFonts w:ascii="Times" w:hAnsi="Times"/>
          <w:noProof/>
          <w:sz w:val="24"/>
        </w:rPr>
      </w:pPr>
      <w:r w:rsidRPr="00CE7BBF">
        <w:rPr>
          <w:rFonts w:ascii="Times" w:hAnsi="Times"/>
          <w:noProof/>
          <w:sz w:val="24"/>
        </w:rPr>
        <w:t xml:space="preserve">Roth, A. S. (2004). Shared Agency and Contralateral Commitments. </w:t>
      </w:r>
      <w:r w:rsidRPr="00CE7BBF">
        <w:rPr>
          <w:rFonts w:ascii="Times" w:hAnsi="Times"/>
          <w:i/>
          <w:noProof/>
          <w:sz w:val="24"/>
        </w:rPr>
        <w:t>The Philosophical Review, 113</w:t>
      </w:r>
      <w:r w:rsidRPr="00CE7BBF">
        <w:rPr>
          <w:rFonts w:ascii="Times" w:hAnsi="Times"/>
          <w:noProof/>
          <w:sz w:val="24"/>
        </w:rPr>
        <w:t>(3), 359-410.</w:t>
      </w:r>
    </w:p>
    <w:p w:rsidR="00EA7724" w:rsidRPr="00CE7BBF" w:rsidRDefault="00EA7724" w:rsidP="00EA7724">
      <w:pPr>
        <w:spacing w:after="0" w:line="480" w:lineRule="auto"/>
        <w:ind w:left="709" w:hanging="709"/>
        <w:rPr>
          <w:rFonts w:ascii="Times" w:hAnsi="Times"/>
          <w:noProof/>
          <w:sz w:val="24"/>
        </w:rPr>
      </w:pPr>
      <w:r>
        <w:rPr>
          <w:rFonts w:ascii="Times" w:hAnsi="Times"/>
          <w:noProof/>
          <w:sz w:val="24"/>
        </w:rPr>
        <w:t>R</w:t>
      </w:r>
      <w:r w:rsidRPr="005502A1">
        <w:rPr>
          <w:rFonts w:ascii="Times" w:hAnsi="Times"/>
          <w:noProof/>
          <w:sz w:val="24"/>
        </w:rPr>
        <w:t>uys, K. I.</w:t>
      </w:r>
      <w:r>
        <w:rPr>
          <w:rFonts w:ascii="Times" w:hAnsi="Times"/>
          <w:noProof/>
          <w:sz w:val="24"/>
        </w:rPr>
        <w:t>,</w:t>
      </w:r>
      <w:r w:rsidRPr="005502A1">
        <w:rPr>
          <w:rFonts w:ascii="Times" w:hAnsi="Times"/>
          <w:noProof/>
          <w:sz w:val="24"/>
        </w:rPr>
        <w:t xml:space="preserve"> &amp; Aarts, H. (</w:t>
      </w:r>
      <w:r>
        <w:rPr>
          <w:rFonts w:ascii="Times" w:hAnsi="Times"/>
          <w:noProof/>
          <w:sz w:val="24"/>
        </w:rPr>
        <w:t>in press</w:t>
      </w:r>
      <w:r w:rsidRPr="005502A1">
        <w:rPr>
          <w:rFonts w:ascii="Times" w:hAnsi="Times"/>
          <w:noProof/>
          <w:sz w:val="24"/>
        </w:rPr>
        <w:t xml:space="preserve">). When competition merges people’s behavior. When competition merges people’s behavior: Interdependency activates shared action representations, </w:t>
      </w:r>
      <w:r w:rsidRPr="005502A1">
        <w:rPr>
          <w:rFonts w:ascii="Times" w:hAnsi="Times"/>
          <w:i/>
          <w:noProof/>
          <w:sz w:val="24"/>
        </w:rPr>
        <w:t>Journal of Experimental Social Psychology</w:t>
      </w:r>
      <w:r w:rsidRPr="005502A1">
        <w:rPr>
          <w:rFonts w:ascii="Times" w:hAnsi="Times"/>
          <w:noProof/>
          <w:sz w:val="24"/>
        </w:rPr>
        <w:t>.</w:t>
      </w:r>
    </w:p>
    <w:p w:rsidR="00EA7724" w:rsidRDefault="00EA7724" w:rsidP="00EA7724">
      <w:pPr>
        <w:spacing w:after="0" w:line="480" w:lineRule="auto"/>
        <w:ind w:left="709" w:hanging="709"/>
        <w:jc w:val="both"/>
        <w:rPr>
          <w:rFonts w:ascii="Times New Roman" w:hAnsi="Times New Roman"/>
          <w:sz w:val="24"/>
        </w:rPr>
      </w:pPr>
      <w:r w:rsidRPr="0005352D">
        <w:rPr>
          <w:rFonts w:ascii="Times New Roman" w:hAnsi="Times New Roman"/>
          <w:sz w:val="24"/>
        </w:rPr>
        <w:t>Samson, D.</w:t>
      </w:r>
      <w:r>
        <w:rPr>
          <w:rFonts w:ascii="Times New Roman" w:hAnsi="Times New Roman"/>
          <w:sz w:val="24"/>
        </w:rPr>
        <w:t>,</w:t>
      </w:r>
      <w:r w:rsidRPr="0005352D">
        <w:rPr>
          <w:rFonts w:ascii="Times New Roman" w:hAnsi="Times New Roman"/>
          <w:sz w:val="24"/>
        </w:rPr>
        <w:t xml:space="preserve"> Apperly, I.</w:t>
      </w:r>
      <w:r>
        <w:rPr>
          <w:rFonts w:ascii="Times New Roman" w:hAnsi="Times New Roman"/>
          <w:sz w:val="24"/>
        </w:rPr>
        <w:t xml:space="preserve"> </w:t>
      </w:r>
      <w:r w:rsidRPr="0005352D">
        <w:rPr>
          <w:rFonts w:ascii="Times New Roman" w:hAnsi="Times New Roman"/>
          <w:sz w:val="24"/>
        </w:rPr>
        <w:t>A.</w:t>
      </w:r>
      <w:r>
        <w:rPr>
          <w:rFonts w:ascii="Times New Roman" w:hAnsi="Times New Roman"/>
          <w:sz w:val="24"/>
        </w:rPr>
        <w:t>, Braithwaite, J. J., Andrews, B. J. &amp; Bodely Scott, S. E.</w:t>
      </w:r>
      <w:r w:rsidRPr="0005352D">
        <w:rPr>
          <w:rFonts w:ascii="Times New Roman" w:hAnsi="Times New Roman"/>
          <w:sz w:val="24"/>
        </w:rPr>
        <w:t xml:space="preserve"> (in press). </w:t>
      </w:r>
      <w:r>
        <w:rPr>
          <w:rFonts w:ascii="Times New Roman" w:hAnsi="Times New Roman"/>
          <w:sz w:val="24"/>
        </w:rPr>
        <w:t>Seeing it their way: Evidence for rapid an involuntary computation of what other people see</w:t>
      </w:r>
      <w:r w:rsidRPr="0005352D">
        <w:rPr>
          <w:rFonts w:ascii="Times New Roman" w:hAnsi="Times New Roman"/>
          <w:sz w:val="24"/>
        </w:rPr>
        <w:t xml:space="preserve">. </w:t>
      </w:r>
      <w:r>
        <w:rPr>
          <w:rFonts w:ascii="Times New Roman" w:hAnsi="Times New Roman"/>
          <w:i/>
          <w:sz w:val="24"/>
        </w:rPr>
        <w:t>Journal of Experimental Psychology: Human Perception and Performance</w:t>
      </w:r>
      <w:r w:rsidRPr="0005352D">
        <w:rPr>
          <w:rFonts w:ascii="Times New Roman" w:hAnsi="Times New Roman"/>
          <w:sz w:val="24"/>
        </w:rPr>
        <w:t>.</w:t>
      </w:r>
    </w:p>
    <w:p w:rsidR="00EA7724" w:rsidRDefault="00EA7724" w:rsidP="00EA7724">
      <w:pPr>
        <w:spacing w:after="0" w:line="480" w:lineRule="auto"/>
        <w:ind w:left="709" w:hanging="709"/>
        <w:jc w:val="both"/>
        <w:rPr>
          <w:rFonts w:ascii="Times New Roman" w:hAnsi="Times New Roman"/>
          <w:sz w:val="24"/>
        </w:rPr>
      </w:pPr>
      <w:r>
        <w:rPr>
          <w:rFonts w:ascii="Times New Roman" w:hAnsi="Times New Roman"/>
          <w:sz w:val="24"/>
        </w:rPr>
        <w:t>S</w:t>
      </w:r>
      <w:r w:rsidRPr="004F0B3D">
        <w:rPr>
          <w:rFonts w:ascii="Times New Roman" w:hAnsi="Times New Roman"/>
          <w:sz w:val="24"/>
        </w:rPr>
        <w:t xml:space="preserve">chmidt, R. C., Bienvenu, M., Fitzpatrick, P. A., &amp; Amazeen, P. G. (1998).  A comparison of within- and between-person coordination: Coordination breakdowns and coupling strength. </w:t>
      </w:r>
      <w:r w:rsidRPr="004F0B3D">
        <w:rPr>
          <w:rFonts w:ascii="Times New Roman" w:hAnsi="Times New Roman"/>
          <w:i/>
          <w:sz w:val="24"/>
        </w:rPr>
        <w:t>Journal of Experimental Psychology:  Human Perception and Performance, 24</w:t>
      </w:r>
      <w:r w:rsidRPr="004F0B3D">
        <w:rPr>
          <w:rFonts w:ascii="Times New Roman" w:hAnsi="Times New Roman"/>
          <w:sz w:val="24"/>
        </w:rPr>
        <w:t>, 884-900.</w:t>
      </w:r>
    </w:p>
    <w:p w:rsidR="00EA7724" w:rsidRDefault="00EA7724" w:rsidP="00EA7724">
      <w:pPr>
        <w:spacing w:after="0" w:line="480" w:lineRule="auto"/>
        <w:ind w:left="709" w:hanging="709"/>
        <w:jc w:val="both"/>
        <w:rPr>
          <w:rFonts w:ascii="Times New Roman" w:hAnsi="Times New Roman"/>
          <w:sz w:val="24"/>
        </w:rPr>
      </w:pPr>
      <w:r w:rsidRPr="001F2D3B">
        <w:rPr>
          <w:rFonts w:ascii="Times New Roman" w:hAnsi="Times New Roman"/>
          <w:sz w:val="24"/>
        </w:rPr>
        <w:t>Schmidt, R. C., Carell</w:t>
      </w:r>
      <w:r>
        <w:rPr>
          <w:rFonts w:ascii="Times New Roman" w:hAnsi="Times New Roman"/>
          <w:sz w:val="24"/>
        </w:rPr>
        <w:t xml:space="preserve">o, C., &amp; Turvey, M. T. (1990). </w:t>
      </w:r>
      <w:r w:rsidRPr="001F2D3B">
        <w:rPr>
          <w:rFonts w:ascii="Times New Roman" w:hAnsi="Times New Roman"/>
          <w:sz w:val="24"/>
        </w:rPr>
        <w:t xml:space="preserve">Phase transitions and critical fluctuations in the visual coordination of rhythmic movements between people.  </w:t>
      </w:r>
      <w:r w:rsidRPr="001F2D3B">
        <w:rPr>
          <w:rFonts w:ascii="Times New Roman" w:hAnsi="Times New Roman"/>
          <w:i/>
          <w:sz w:val="24"/>
        </w:rPr>
        <w:t>Journal of Experimental Psychology:  Human Perception and Performance, 16</w:t>
      </w:r>
      <w:r w:rsidRPr="001F2D3B">
        <w:rPr>
          <w:rFonts w:ascii="Times New Roman" w:hAnsi="Times New Roman"/>
          <w:sz w:val="24"/>
        </w:rPr>
        <w:t>, 227-247.</w:t>
      </w:r>
    </w:p>
    <w:p w:rsidR="00EA7724" w:rsidRPr="000220B0" w:rsidRDefault="00EA7724" w:rsidP="00EA7724">
      <w:pPr>
        <w:spacing w:after="0" w:line="480" w:lineRule="auto"/>
        <w:ind w:left="709" w:hanging="709"/>
        <w:jc w:val="both"/>
        <w:rPr>
          <w:rFonts w:ascii="Times New Roman" w:hAnsi="Times New Roman"/>
          <w:sz w:val="24"/>
        </w:rPr>
      </w:pPr>
      <w:r w:rsidRPr="000220B0">
        <w:rPr>
          <w:rFonts w:ascii="Times New Roman" w:hAnsi="Times New Roman"/>
          <w:sz w:val="24"/>
        </w:rPr>
        <w:t xml:space="preserve">Schmidt, R.C., Fitzpatrick, P., Caron, R., &amp; Mergeche, J. (in press). Understanding social motor coordination. </w:t>
      </w:r>
      <w:r w:rsidRPr="00A35FD6">
        <w:rPr>
          <w:rFonts w:ascii="Times New Roman" w:hAnsi="Times New Roman"/>
          <w:i/>
          <w:sz w:val="24"/>
        </w:rPr>
        <w:t>Human Movement Science</w:t>
      </w:r>
      <w:r w:rsidRPr="000220B0">
        <w:rPr>
          <w:rFonts w:ascii="Times New Roman" w:hAnsi="Times New Roman"/>
          <w:sz w:val="24"/>
        </w:rPr>
        <w:t xml:space="preserve">. </w:t>
      </w:r>
    </w:p>
    <w:p w:rsidR="00EA7724" w:rsidRDefault="00EA7724" w:rsidP="00EA7724">
      <w:pPr>
        <w:spacing w:after="0" w:line="480" w:lineRule="auto"/>
        <w:ind w:left="709" w:hanging="709"/>
        <w:jc w:val="both"/>
        <w:rPr>
          <w:rFonts w:ascii="Times New Roman" w:hAnsi="Times New Roman"/>
          <w:sz w:val="24"/>
        </w:rPr>
      </w:pPr>
      <w:r>
        <w:rPr>
          <w:rFonts w:ascii="Times New Roman" w:hAnsi="Times New Roman"/>
          <w:sz w:val="24"/>
        </w:rPr>
        <w:t>S</w:t>
      </w:r>
      <w:r w:rsidRPr="00A35FD6">
        <w:rPr>
          <w:rFonts w:ascii="Times New Roman" w:hAnsi="Times New Roman"/>
          <w:sz w:val="24"/>
        </w:rPr>
        <w:t xml:space="preserve">chmidt, R. C., &amp; O'Brien, B. (1997). Evaluating the dynamics of unintended interpersonal coordination.  </w:t>
      </w:r>
      <w:r w:rsidRPr="00A35FD6">
        <w:rPr>
          <w:rFonts w:ascii="Times New Roman" w:hAnsi="Times New Roman"/>
          <w:i/>
          <w:sz w:val="24"/>
        </w:rPr>
        <w:t>Ecological Psychology, 9</w:t>
      </w:r>
      <w:r w:rsidRPr="00A35FD6">
        <w:rPr>
          <w:rFonts w:ascii="Times New Roman" w:hAnsi="Times New Roman"/>
          <w:sz w:val="24"/>
        </w:rPr>
        <w:t>, 189-206.</w:t>
      </w:r>
    </w:p>
    <w:p w:rsidR="00EA7724" w:rsidRDefault="00EA7724" w:rsidP="00EA7724">
      <w:pPr>
        <w:spacing w:after="0" w:line="480" w:lineRule="auto"/>
        <w:ind w:left="709" w:hanging="709"/>
        <w:jc w:val="both"/>
        <w:rPr>
          <w:rFonts w:ascii="Times New Roman" w:hAnsi="Times New Roman"/>
          <w:sz w:val="24"/>
        </w:rPr>
      </w:pPr>
      <w:r w:rsidRPr="000220B0">
        <w:rPr>
          <w:rFonts w:ascii="Times New Roman" w:hAnsi="Times New Roman"/>
          <w:sz w:val="24"/>
        </w:rPr>
        <w:t>Schmidt, R. C., &amp; Richardson, M. J. (2008). Dynamics of Interpersonal Coordination. In A. Fuchs &amp; V. Jirsa (Eds.) Coordination: Neural, Behavioral and Social Dynamics. Springer.</w:t>
      </w:r>
    </w:p>
    <w:p w:rsidR="00EA7724" w:rsidRDefault="00EA7724" w:rsidP="00EA7724">
      <w:pPr>
        <w:spacing w:after="0" w:line="480" w:lineRule="auto"/>
        <w:ind w:left="709" w:hanging="709"/>
        <w:rPr>
          <w:rFonts w:ascii="Times" w:hAnsi="Times"/>
          <w:noProof/>
          <w:sz w:val="24"/>
        </w:rPr>
      </w:pPr>
      <w:r w:rsidRPr="004F0B3D">
        <w:rPr>
          <w:rFonts w:ascii="Times" w:hAnsi="Times"/>
          <w:noProof/>
          <w:sz w:val="24"/>
        </w:rPr>
        <w:t xml:space="preserve">Schmidt, R. C., &amp; Turvey, M. T. (1994).  Phase-entrainment dynamics of visually coupled rhythmic movements. </w:t>
      </w:r>
      <w:r w:rsidRPr="004F0B3D">
        <w:rPr>
          <w:rFonts w:ascii="Times" w:hAnsi="Times"/>
          <w:i/>
          <w:noProof/>
          <w:sz w:val="24"/>
        </w:rPr>
        <w:t>Biological Cybernetics, 70</w:t>
      </w:r>
      <w:r w:rsidRPr="004F0B3D">
        <w:rPr>
          <w:rFonts w:ascii="Times" w:hAnsi="Times"/>
          <w:noProof/>
          <w:sz w:val="24"/>
        </w:rPr>
        <w:t>, 369-376.</w:t>
      </w:r>
    </w:p>
    <w:p w:rsidR="00EA7724" w:rsidRDefault="00EA7724" w:rsidP="00EA7724">
      <w:pPr>
        <w:spacing w:after="0" w:line="480" w:lineRule="auto"/>
        <w:ind w:left="709" w:hanging="709"/>
        <w:rPr>
          <w:rFonts w:ascii="Times" w:hAnsi="Times"/>
          <w:noProof/>
          <w:sz w:val="24"/>
        </w:rPr>
      </w:pPr>
      <w:r w:rsidRPr="00F70001">
        <w:rPr>
          <w:rFonts w:ascii="Times" w:hAnsi="Times"/>
          <w:noProof/>
          <w:sz w:val="24"/>
        </w:rPr>
        <w:t>Schuch, S. &amp; Tipper, S.</w:t>
      </w:r>
      <w:r>
        <w:rPr>
          <w:rFonts w:ascii="Times" w:hAnsi="Times"/>
          <w:noProof/>
          <w:sz w:val="24"/>
        </w:rPr>
        <w:t xml:space="preserve"> </w:t>
      </w:r>
      <w:r w:rsidRPr="00F70001">
        <w:rPr>
          <w:rFonts w:ascii="Times" w:hAnsi="Times"/>
          <w:noProof/>
          <w:sz w:val="24"/>
        </w:rPr>
        <w:t xml:space="preserve">P. (2007). On observing another person’s actions: Influences of observed inhibition and errors. </w:t>
      </w:r>
      <w:r w:rsidRPr="0014052E">
        <w:rPr>
          <w:rFonts w:ascii="Times" w:hAnsi="Times"/>
          <w:i/>
          <w:noProof/>
          <w:sz w:val="24"/>
        </w:rPr>
        <w:t>Perception &amp; Psychophysics, 69</w:t>
      </w:r>
      <w:r w:rsidRPr="00F70001">
        <w:rPr>
          <w:rFonts w:ascii="Times" w:hAnsi="Times"/>
          <w:noProof/>
          <w:sz w:val="24"/>
        </w:rPr>
        <w:t>, 828-837.</w:t>
      </w:r>
    </w:p>
    <w:p w:rsidR="00EA7724" w:rsidRPr="00CE7BBF" w:rsidRDefault="00EA7724" w:rsidP="00EA7724">
      <w:pPr>
        <w:spacing w:after="0" w:line="480" w:lineRule="auto"/>
        <w:ind w:left="709" w:hanging="709"/>
        <w:rPr>
          <w:rFonts w:ascii="Times" w:hAnsi="Times"/>
          <w:noProof/>
          <w:sz w:val="24"/>
        </w:rPr>
      </w:pPr>
      <w:r w:rsidRPr="00CE7BBF">
        <w:rPr>
          <w:rFonts w:ascii="Times" w:hAnsi="Times"/>
          <w:noProof/>
          <w:sz w:val="24"/>
        </w:rPr>
        <w:t xml:space="preserve">Searle, J. R. (1990 [2002]). Collective Intentions and Actions. In </w:t>
      </w:r>
      <w:r w:rsidRPr="00CE7BBF">
        <w:rPr>
          <w:rFonts w:ascii="Times" w:hAnsi="Times"/>
          <w:i/>
          <w:noProof/>
          <w:sz w:val="24"/>
        </w:rPr>
        <w:t>Consciousness and Language</w:t>
      </w:r>
      <w:r w:rsidRPr="00CE7BBF">
        <w:rPr>
          <w:rFonts w:ascii="Times" w:hAnsi="Times"/>
          <w:noProof/>
          <w:sz w:val="24"/>
        </w:rPr>
        <w:t xml:space="preserve"> (pp. 90-105). Cambridge: Cambridge University Press.</w:t>
      </w:r>
    </w:p>
    <w:p w:rsidR="00EA7724" w:rsidRDefault="00EA7724" w:rsidP="00EA7724">
      <w:pPr>
        <w:spacing w:after="0" w:line="480" w:lineRule="auto"/>
        <w:ind w:left="709" w:hanging="709"/>
        <w:jc w:val="both"/>
        <w:rPr>
          <w:rFonts w:ascii="Times New Roman" w:hAnsi="Times New Roman"/>
          <w:sz w:val="24"/>
        </w:rPr>
      </w:pPr>
      <w:r w:rsidRPr="00E56F88">
        <w:rPr>
          <w:rFonts w:ascii="Times New Roman" w:hAnsi="Times New Roman"/>
          <w:sz w:val="24"/>
        </w:rPr>
        <w:t xml:space="preserve">Sebanz, N., Bekkering, H., &amp; Knoblich, G. (2006). </w:t>
      </w:r>
      <w:r w:rsidRPr="00562F80">
        <w:rPr>
          <w:rFonts w:ascii="Times New Roman" w:hAnsi="Times New Roman"/>
          <w:sz w:val="24"/>
          <w:lang w:val="en-US"/>
        </w:rPr>
        <w:t xml:space="preserve">Joint action: bodies and minds moving together. </w:t>
      </w:r>
      <w:r w:rsidRPr="00562F80">
        <w:rPr>
          <w:rFonts w:ascii="Times New Roman" w:hAnsi="Times New Roman"/>
          <w:i/>
          <w:sz w:val="24"/>
          <w:lang w:val="en-US"/>
        </w:rPr>
        <w:t>Trends in Cognitive Science</w:t>
      </w:r>
      <w:r>
        <w:rPr>
          <w:rFonts w:ascii="Times New Roman" w:hAnsi="Times New Roman"/>
          <w:i/>
          <w:sz w:val="24"/>
          <w:lang w:val="en-US"/>
        </w:rPr>
        <w:t>,</w:t>
      </w:r>
      <w:r w:rsidRPr="00562F80">
        <w:rPr>
          <w:rFonts w:ascii="Times New Roman" w:hAnsi="Times New Roman"/>
          <w:i/>
          <w:sz w:val="24"/>
          <w:lang w:val="en-US"/>
        </w:rPr>
        <w:t xml:space="preserve"> 10</w:t>
      </w:r>
      <w:r w:rsidRPr="00052421">
        <w:rPr>
          <w:rFonts w:ascii="Times New Roman" w:hAnsi="Times New Roman"/>
          <w:sz w:val="24"/>
          <w:lang w:val="en-US"/>
        </w:rPr>
        <w:t>(2),</w:t>
      </w:r>
      <w:r w:rsidRPr="00562F80">
        <w:rPr>
          <w:rFonts w:ascii="Times New Roman" w:hAnsi="Times New Roman"/>
          <w:sz w:val="24"/>
          <w:lang w:val="en-US"/>
        </w:rPr>
        <w:t xml:space="preserve"> 70-76.</w:t>
      </w:r>
    </w:p>
    <w:p w:rsidR="00EA7724" w:rsidRDefault="00EA7724" w:rsidP="00EA7724">
      <w:pPr>
        <w:spacing w:after="0" w:line="480" w:lineRule="auto"/>
        <w:ind w:left="709" w:hanging="709"/>
        <w:jc w:val="both"/>
        <w:rPr>
          <w:rFonts w:ascii="Times New Roman" w:hAnsi="Times New Roman"/>
          <w:sz w:val="24"/>
        </w:rPr>
      </w:pPr>
      <w:r w:rsidRPr="00F274E4">
        <w:rPr>
          <w:rFonts w:ascii="Times New Roman" w:hAnsi="Times New Roman"/>
          <w:sz w:val="24"/>
        </w:rPr>
        <w:t xml:space="preserve">Sebanz, N., &amp; Knoblich, G. (2009). Prediction in Joint Action: What, when, and where. </w:t>
      </w:r>
      <w:r w:rsidRPr="00F274E4">
        <w:rPr>
          <w:rFonts w:ascii="Times New Roman" w:hAnsi="Times New Roman"/>
          <w:i/>
          <w:sz w:val="24"/>
        </w:rPr>
        <w:t>Topics in Cognitive Science, 1</w:t>
      </w:r>
      <w:r w:rsidRPr="00F274E4">
        <w:rPr>
          <w:rFonts w:ascii="Times New Roman" w:hAnsi="Times New Roman"/>
          <w:sz w:val="24"/>
        </w:rPr>
        <w:t>, 353-367.</w:t>
      </w:r>
      <w:r>
        <w:rPr>
          <w:rFonts w:ascii="Times New Roman" w:hAnsi="Times New Roman"/>
          <w:sz w:val="24"/>
        </w:rPr>
        <w:t xml:space="preserve"> </w:t>
      </w:r>
    </w:p>
    <w:p w:rsidR="00EA7724" w:rsidRDefault="00EA7724" w:rsidP="00EA7724">
      <w:pPr>
        <w:spacing w:after="0" w:line="480" w:lineRule="auto"/>
        <w:ind w:left="709" w:hanging="709"/>
        <w:jc w:val="both"/>
        <w:rPr>
          <w:rFonts w:ascii="Times New Roman" w:hAnsi="Times New Roman"/>
          <w:sz w:val="24"/>
        </w:rPr>
      </w:pPr>
      <w:r w:rsidRPr="003A014B">
        <w:rPr>
          <w:rFonts w:ascii="Times New Roman" w:hAnsi="Times New Roman"/>
          <w:sz w:val="24"/>
        </w:rPr>
        <w:t xml:space="preserve">Sebanz, N., Knoblich, G., &amp; Prinz, W. (2005). How two share a task: Corepresenting Stimulus-Response mappings. </w:t>
      </w:r>
      <w:r w:rsidRPr="003A014B">
        <w:rPr>
          <w:rFonts w:ascii="Times New Roman" w:hAnsi="Times New Roman"/>
          <w:i/>
          <w:sz w:val="24"/>
        </w:rPr>
        <w:t>Journal of Experimental Psychology: Human Perception and Performance, 31</w:t>
      </w:r>
      <w:r w:rsidRPr="003A014B">
        <w:rPr>
          <w:rFonts w:ascii="Times New Roman" w:hAnsi="Times New Roman"/>
          <w:sz w:val="24"/>
        </w:rPr>
        <w:t>, 1234-1246.</w:t>
      </w:r>
    </w:p>
    <w:p w:rsidR="00EA7724" w:rsidRDefault="00EA7724" w:rsidP="00EA7724">
      <w:pPr>
        <w:spacing w:after="0" w:line="480" w:lineRule="auto"/>
        <w:ind w:left="709" w:hanging="709"/>
        <w:jc w:val="both"/>
        <w:rPr>
          <w:rFonts w:ascii="Times New Roman" w:hAnsi="Times New Roman"/>
          <w:sz w:val="24"/>
        </w:rPr>
      </w:pPr>
      <w:r w:rsidRPr="00A316F8">
        <w:rPr>
          <w:rFonts w:ascii="Times New Roman" w:hAnsi="Times New Roman"/>
          <w:sz w:val="24"/>
        </w:rPr>
        <w:t xml:space="preserve">Sebanz, N., Knoblich, G., &amp; Prinz, W. (2003). Representing others' actions: Just like one's own? </w:t>
      </w:r>
      <w:r w:rsidRPr="00A316F8">
        <w:rPr>
          <w:rFonts w:ascii="Times New Roman" w:hAnsi="Times New Roman"/>
          <w:i/>
          <w:sz w:val="24"/>
        </w:rPr>
        <w:t>Cognition, 88</w:t>
      </w:r>
      <w:r w:rsidRPr="00A316F8">
        <w:rPr>
          <w:rFonts w:ascii="Times New Roman" w:hAnsi="Times New Roman"/>
          <w:sz w:val="24"/>
        </w:rPr>
        <w:t>, B11-B21.</w:t>
      </w:r>
    </w:p>
    <w:p w:rsidR="00EA7724" w:rsidRDefault="00EA7724" w:rsidP="00EA7724">
      <w:pPr>
        <w:spacing w:after="0" w:line="480" w:lineRule="auto"/>
        <w:ind w:left="709" w:hanging="709"/>
        <w:jc w:val="both"/>
        <w:rPr>
          <w:rFonts w:ascii="Times New Roman" w:hAnsi="Times New Roman"/>
          <w:sz w:val="24"/>
        </w:rPr>
      </w:pPr>
      <w:r w:rsidRPr="00A316F8">
        <w:rPr>
          <w:rFonts w:ascii="Times New Roman" w:hAnsi="Times New Roman"/>
          <w:sz w:val="24"/>
        </w:rPr>
        <w:t xml:space="preserve">Sebanz, N., Knoblich, G., Prinz, W., &amp; Wascher, E. (2006). Twin Peaks: An ERP study of action planning and control in co-acting individuals. </w:t>
      </w:r>
      <w:r w:rsidRPr="00A316F8">
        <w:rPr>
          <w:rFonts w:ascii="Times New Roman" w:hAnsi="Times New Roman"/>
          <w:i/>
          <w:sz w:val="24"/>
        </w:rPr>
        <w:t>Journal of Cognitive Neuroscience, 18</w:t>
      </w:r>
      <w:r w:rsidRPr="00A316F8">
        <w:rPr>
          <w:rFonts w:ascii="Times New Roman" w:hAnsi="Times New Roman"/>
          <w:sz w:val="24"/>
        </w:rPr>
        <w:t>, 859-870.</w:t>
      </w:r>
    </w:p>
    <w:p w:rsidR="00EA7724" w:rsidRDefault="00EA7724" w:rsidP="00EA7724">
      <w:pPr>
        <w:spacing w:after="0" w:line="480" w:lineRule="auto"/>
        <w:ind w:left="709" w:hanging="709"/>
        <w:jc w:val="both"/>
        <w:rPr>
          <w:rFonts w:ascii="Times New Roman" w:hAnsi="Times New Roman"/>
          <w:sz w:val="24"/>
        </w:rPr>
      </w:pPr>
      <w:r>
        <w:rPr>
          <w:rFonts w:ascii="Times New Roman" w:hAnsi="Times New Roman"/>
          <w:sz w:val="24"/>
        </w:rPr>
        <w:t>S</w:t>
      </w:r>
      <w:r w:rsidRPr="00A6319B">
        <w:rPr>
          <w:rFonts w:ascii="Times New Roman" w:hAnsi="Times New Roman"/>
          <w:sz w:val="24"/>
        </w:rPr>
        <w:t xml:space="preserve">ebanz, N., Knoblich, G., Stumpf, L., &amp; Prinz, W. (2005). Far from action blind: Representation of others´ actions in individuals with autism. </w:t>
      </w:r>
      <w:r w:rsidRPr="00A6319B">
        <w:rPr>
          <w:rFonts w:ascii="Times New Roman" w:hAnsi="Times New Roman"/>
          <w:i/>
          <w:sz w:val="24"/>
        </w:rPr>
        <w:t>Cognitive Neuropsychology, 22</w:t>
      </w:r>
      <w:r w:rsidRPr="00A6319B">
        <w:rPr>
          <w:rFonts w:ascii="Times New Roman" w:hAnsi="Times New Roman"/>
          <w:sz w:val="24"/>
        </w:rPr>
        <w:t>, 433-454.</w:t>
      </w:r>
    </w:p>
    <w:p w:rsidR="00EA7724" w:rsidRDefault="00EA7724" w:rsidP="00EA7724">
      <w:pPr>
        <w:spacing w:after="0" w:line="480" w:lineRule="auto"/>
        <w:ind w:left="709" w:hanging="709"/>
        <w:jc w:val="both"/>
        <w:rPr>
          <w:rFonts w:ascii="Times New Roman" w:hAnsi="Times New Roman"/>
          <w:sz w:val="24"/>
        </w:rPr>
      </w:pPr>
      <w:r w:rsidRPr="00E81387">
        <w:rPr>
          <w:rFonts w:ascii="Times New Roman" w:hAnsi="Times New Roman"/>
          <w:sz w:val="24"/>
        </w:rPr>
        <w:t xml:space="preserve">Sebanz, N., &amp; Shiffrar, M. (2007). </w:t>
      </w:r>
      <w:bookmarkStart w:id="289" w:name="OLE_LINK22"/>
      <w:r w:rsidRPr="00E81387">
        <w:rPr>
          <w:rFonts w:ascii="Times New Roman" w:hAnsi="Times New Roman"/>
          <w:sz w:val="24"/>
        </w:rPr>
        <w:t>Bodily bonds: Effects of Social Context on Ideomotor Movements</w:t>
      </w:r>
      <w:bookmarkEnd w:id="289"/>
      <w:r w:rsidRPr="00E81387">
        <w:rPr>
          <w:rFonts w:ascii="Times New Roman" w:hAnsi="Times New Roman"/>
          <w:sz w:val="24"/>
        </w:rPr>
        <w:t>.</w:t>
      </w:r>
      <w:r>
        <w:rPr>
          <w:rFonts w:ascii="Times New Roman" w:hAnsi="Times New Roman"/>
          <w:sz w:val="24"/>
        </w:rPr>
        <w:t xml:space="preserve"> In Y. Rossetti, M. Kawato, &amp; Patrick Haggard (Eds.),</w:t>
      </w:r>
      <w:r w:rsidRPr="00E81387">
        <w:rPr>
          <w:rFonts w:ascii="Times New Roman" w:hAnsi="Times New Roman"/>
          <w:sz w:val="24"/>
        </w:rPr>
        <w:t xml:space="preserve"> </w:t>
      </w:r>
      <w:r>
        <w:rPr>
          <w:rFonts w:ascii="Times New Roman" w:hAnsi="Times New Roman"/>
          <w:i/>
          <w:sz w:val="24"/>
        </w:rPr>
        <w:t>Sensorimotor foundations of higher cognition (A</w:t>
      </w:r>
      <w:r w:rsidRPr="00E81387">
        <w:rPr>
          <w:rFonts w:ascii="Times New Roman" w:hAnsi="Times New Roman"/>
          <w:i/>
          <w:sz w:val="24"/>
        </w:rPr>
        <w:t>ttention and Performance, XXII</w:t>
      </w:r>
      <w:r>
        <w:rPr>
          <w:rFonts w:ascii="Times New Roman" w:hAnsi="Times New Roman"/>
          <w:i/>
          <w:sz w:val="24"/>
        </w:rPr>
        <w:t>)</w:t>
      </w:r>
      <w:r w:rsidRPr="00E81387">
        <w:rPr>
          <w:rFonts w:ascii="Times New Roman" w:hAnsi="Times New Roman"/>
          <w:sz w:val="24"/>
        </w:rPr>
        <w:t xml:space="preserve">. </w:t>
      </w:r>
      <w:r>
        <w:rPr>
          <w:rFonts w:ascii="Times New Roman" w:hAnsi="Times New Roman"/>
          <w:sz w:val="24"/>
        </w:rPr>
        <w:t xml:space="preserve">Oxford, UK: </w:t>
      </w:r>
      <w:r w:rsidRPr="00E81387">
        <w:rPr>
          <w:rFonts w:ascii="Times New Roman" w:hAnsi="Times New Roman"/>
          <w:sz w:val="24"/>
        </w:rPr>
        <w:t>Oxford University Press</w:t>
      </w:r>
      <w:r>
        <w:rPr>
          <w:rFonts w:ascii="Times New Roman" w:hAnsi="Times New Roman"/>
          <w:sz w:val="24"/>
        </w:rPr>
        <w:t>.</w:t>
      </w:r>
    </w:p>
    <w:p w:rsidR="00EA7724" w:rsidRDefault="00EA7724" w:rsidP="00EA7724">
      <w:pPr>
        <w:spacing w:after="0" w:line="480" w:lineRule="auto"/>
        <w:ind w:left="709" w:hanging="709"/>
        <w:jc w:val="both"/>
        <w:rPr>
          <w:rFonts w:ascii="Times New Roman" w:hAnsi="Times New Roman"/>
          <w:sz w:val="24"/>
        </w:rPr>
      </w:pPr>
      <w:r w:rsidRPr="00352008">
        <w:rPr>
          <w:rFonts w:ascii="Times New Roman" w:hAnsi="Times New Roman"/>
          <w:sz w:val="24"/>
        </w:rPr>
        <w:t xml:space="preserve">Semin, G. R. &amp; Cacioppo, J. T. (2008). Grounding Social Cognition: Synchronization, Entrainment, and Coordination. In G.R. Semin &amp; E.R. Smith (Eds.), </w:t>
      </w:r>
      <w:r w:rsidRPr="00352008">
        <w:rPr>
          <w:rFonts w:ascii="Times New Roman" w:hAnsi="Times New Roman"/>
          <w:i/>
          <w:sz w:val="24"/>
        </w:rPr>
        <w:t>Embodied grounding: Social, cognitive, affective, and neuroscientific approaches</w:t>
      </w:r>
      <w:r w:rsidRPr="00352008">
        <w:rPr>
          <w:rFonts w:ascii="Times New Roman" w:hAnsi="Times New Roman"/>
          <w:sz w:val="24"/>
        </w:rPr>
        <w:t xml:space="preserve"> (pp.119-147). New York: Cambridge University Press.</w:t>
      </w:r>
    </w:p>
    <w:p w:rsidR="00EA7724" w:rsidRDefault="00EA7724" w:rsidP="00EA7724">
      <w:pPr>
        <w:spacing w:after="0" w:line="480" w:lineRule="auto"/>
        <w:ind w:left="709" w:hanging="709"/>
        <w:jc w:val="both"/>
        <w:rPr>
          <w:rFonts w:ascii="Times New Roman" w:hAnsi="Times New Roman"/>
          <w:sz w:val="24"/>
        </w:rPr>
      </w:pPr>
      <w:r w:rsidRPr="002A03E3">
        <w:rPr>
          <w:rFonts w:ascii="Times New Roman" w:hAnsi="Times New Roman"/>
          <w:sz w:val="24"/>
        </w:rPr>
        <w:t>S</w:t>
      </w:r>
      <w:r>
        <w:rPr>
          <w:rFonts w:ascii="Times New Roman" w:hAnsi="Times New Roman"/>
          <w:sz w:val="24"/>
        </w:rPr>
        <w:t>emin, G. R., &amp; Smith, E. R. (Eds.) (2008).</w:t>
      </w:r>
      <w:r w:rsidRPr="002A03E3">
        <w:rPr>
          <w:rFonts w:ascii="Times New Roman" w:hAnsi="Times New Roman"/>
          <w:sz w:val="24"/>
        </w:rPr>
        <w:t xml:space="preserve"> </w:t>
      </w:r>
      <w:r w:rsidRPr="002A03E3">
        <w:rPr>
          <w:rFonts w:ascii="Times New Roman" w:hAnsi="Times New Roman"/>
          <w:i/>
          <w:sz w:val="24"/>
        </w:rPr>
        <w:t>Embodied grounding: Social, cognitive, affective, and neuroscientific approaches</w:t>
      </w:r>
      <w:r w:rsidRPr="002A03E3">
        <w:rPr>
          <w:rFonts w:ascii="Times New Roman" w:hAnsi="Times New Roman"/>
          <w:sz w:val="24"/>
        </w:rPr>
        <w:t>. New York: Cambridge University Press.</w:t>
      </w:r>
    </w:p>
    <w:p w:rsidR="00EA7724" w:rsidRDefault="00EA7724" w:rsidP="00EA7724">
      <w:pPr>
        <w:spacing w:after="0" w:line="480" w:lineRule="auto"/>
        <w:ind w:left="709" w:hanging="709"/>
        <w:jc w:val="both"/>
        <w:rPr>
          <w:rFonts w:ascii="Times New Roman" w:hAnsi="Times New Roman"/>
          <w:sz w:val="24"/>
        </w:rPr>
      </w:pPr>
      <w:r w:rsidRPr="00CC4376">
        <w:rPr>
          <w:rFonts w:ascii="Times New Roman" w:hAnsi="Times New Roman"/>
          <w:sz w:val="24"/>
        </w:rPr>
        <w:t xml:space="preserve">Shintel, H &amp; Keysar, B. (2009). Less is more: A minimalist account of joint action in communication. </w:t>
      </w:r>
      <w:r w:rsidRPr="00CC4376">
        <w:rPr>
          <w:rFonts w:ascii="Times New Roman" w:hAnsi="Times New Roman"/>
          <w:i/>
          <w:sz w:val="24"/>
        </w:rPr>
        <w:t>Topics in Cognitive Science, 1</w:t>
      </w:r>
      <w:r w:rsidRPr="00CC4376">
        <w:rPr>
          <w:rFonts w:ascii="Times New Roman" w:hAnsi="Times New Roman"/>
          <w:sz w:val="24"/>
        </w:rPr>
        <w:t>, 260-273.</w:t>
      </w:r>
    </w:p>
    <w:p w:rsidR="00EA7724" w:rsidRDefault="00EA7724" w:rsidP="00EA7724">
      <w:pPr>
        <w:spacing w:after="0" w:line="480" w:lineRule="auto"/>
        <w:ind w:left="709" w:hanging="709"/>
        <w:jc w:val="both"/>
        <w:rPr>
          <w:rFonts w:ascii="Times New Roman" w:hAnsi="Times New Roman"/>
          <w:sz w:val="24"/>
        </w:rPr>
      </w:pPr>
      <w:r w:rsidRPr="0039257C">
        <w:rPr>
          <w:rFonts w:ascii="Times New Roman" w:hAnsi="Times New Roman"/>
          <w:sz w:val="24"/>
        </w:rPr>
        <w:t xml:space="preserve">Shockley, K. D., Baker, A. A., Richardson, M. J., &amp; Fowler, C. A. (2007). Articulatory constraints on interpersonal postural coordination. </w:t>
      </w:r>
      <w:r w:rsidRPr="0039257C">
        <w:rPr>
          <w:rFonts w:ascii="Times New Roman" w:hAnsi="Times New Roman"/>
          <w:i/>
          <w:sz w:val="24"/>
        </w:rPr>
        <w:t>Journal of Experimental Psychology: Human Perception and Performance, 33</w:t>
      </w:r>
      <w:r w:rsidRPr="0039257C">
        <w:rPr>
          <w:rFonts w:ascii="Times New Roman" w:hAnsi="Times New Roman"/>
          <w:sz w:val="24"/>
        </w:rPr>
        <w:t>, 201-208.</w:t>
      </w:r>
    </w:p>
    <w:p w:rsidR="00EA7724" w:rsidRDefault="00EA7724" w:rsidP="00EA7724">
      <w:pPr>
        <w:spacing w:after="0" w:line="480" w:lineRule="auto"/>
        <w:ind w:left="709" w:hanging="709"/>
        <w:jc w:val="both"/>
        <w:rPr>
          <w:rFonts w:ascii="Times New Roman" w:hAnsi="Times New Roman"/>
          <w:sz w:val="24"/>
        </w:rPr>
      </w:pPr>
      <w:r w:rsidRPr="0039257C">
        <w:rPr>
          <w:rFonts w:ascii="Times New Roman" w:hAnsi="Times New Roman"/>
          <w:sz w:val="24"/>
        </w:rPr>
        <w:t>Shockley</w:t>
      </w:r>
      <w:r>
        <w:rPr>
          <w:rFonts w:ascii="Times New Roman" w:hAnsi="Times New Roman"/>
          <w:sz w:val="24"/>
        </w:rPr>
        <w:t>,</w:t>
      </w:r>
      <w:r w:rsidRPr="0039257C">
        <w:rPr>
          <w:rFonts w:ascii="Times New Roman" w:hAnsi="Times New Roman"/>
          <w:sz w:val="24"/>
        </w:rPr>
        <w:t xml:space="preserve"> K</w:t>
      </w:r>
      <w:r>
        <w:rPr>
          <w:rFonts w:ascii="Times New Roman" w:hAnsi="Times New Roman"/>
          <w:sz w:val="24"/>
        </w:rPr>
        <w:t>.</w:t>
      </w:r>
      <w:r w:rsidRPr="0039257C">
        <w:rPr>
          <w:rFonts w:ascii="Times New Roman" w:hAnsi="Times New Roman"/>
          <w:sz w:val="24"/>
        </w:rPr>
        <w:t>, Butwill</w:t>
      </w:r>
      <w:r>
        <w:rPr>
          <w:rFonts w:ascii="Times New Roman" w:hAnsi="Times New Roman"/>
          <w:sz w:val="24"/>
        </w:rPr>
        <w:t>,</w:t>
      </w:r>
      <w:r w:rsidRPr="0039257C">
        <w:rPr>
          <w:rFonts w:ascii="Times New Roman" w:hAnsi="Times New Roman"/>
          <w:sz w:val="24"/>
        </w:rPr>
        <w:t xml:space="preserve"> M</w:t>
      </w:r>
      <w:r>
        <w:rPr>
          <w:rFonts w:ascii="Times New Roman" w:hAnsi="Times New Roman"/>
          <w:sz w:val="24"/>
        </w:rPr>
        <w:t>.</w:t>
      </w:r>
      <w:r w:rsidRPr="0039257C">
        <w:rPr>
          <w:rFonts w:ascii="Times New Roman" w:hAnsi="Times New Roman"/>
          <w:sz w:val="24"/>
        </w:rPr>
        <w:t>, Zbilut</w:t>
      </w:r>
      <w:r>
        <w:rPr>
          <w:rFonts w:ascii="Times New Roman" w:hAnsi="Times New Roman"/>
          <w:sz w:val="24"/>
        </w:rPr>
        <w:t>,</w:t>
      </w:r>
      <w:r w:rsidRPr="0039257C">
        <w:rPr>
          <w:rFonts w:ascii="Times New Roman" w:hAnsi="Times New Roman"/>
          <w:sz w:val="24"/>
        </w:rPr>
        <w:t xml:space="preserve"> J</w:t>
      </w:r>
      <w:r>
        <w:rPr>
          <w:rFonts w:ascii="Times New Roman" w:hAnsi="Times New Roman"/>
          <w:sz w:val="24"/>
        </w:rPr>
        <w:t>.</w:t>
      </w:r>
      <w:r w:rsidRPr="0039257C">
        <w:rPr>
          <w:rFonts w:ascii="Times New Roman" w:hAnsi="Times New Roman"/>
          <w:sz w:val="24"/>
        </w:rPr>
        <w:t xml:space="preserve">, </w:t>
      </w:r>
      <w:r>
        <w:rPr>
          <w:rFonts w:ascii="Times New Roman" w:hAnsi="Times New Roman"/>
          <w:sz w:val="24"/>
        </w:rPr>
        <w:t xml:space="preserve">&amp; </w:t>
      </w:r>
      <w:r w:rsidRPr="0039257C">
        <w:rPr>
          <w:rFonts w:ascii="Times New Roman" w:hAnsi="Times New Roman"/>
          <w:sz w:val="24"/>
        </w:rPr>
        <w:t>Webber</w:t>
      </w:r>
      <w:r>
        <w:rPr>
          <w:rFonts w:ascii="Times New Roman" w:hAnsi="Times New Roman"/>
          <w:sz w:val="24"/>
        </w:rPr>
        <w:t>,</w:t>
      </w:r>
      <w:r w:rsidRPr="0039257C">
        <w:rPr>
          <w:rFonts w:ascii="Times New Roman" w:hAnsi="Times New Roman"/>
          <w:sz w:val="24"/>
        </w:rPr>
        <w:t xml:space="preserve"> C</w:t>
      </w:r>
      <w:r>
        <w:rPr>
          <w:rFonts w:ascii="Times New Roman" w:hAnsi="Times New Roman"/>
          <w:sz w:val="24"/>
        </w:rPr>
        <w:t>.</w:t>
      </w:r>
      <w:r w:rsidRPr="0039257C">
        <w:rPr>
          <w:rFonts w:ascii="Times New Roman" w:hAnsi="Times New Roman"/>
          <w:sz w:val="24"/>
        </w:rPr>
        <w:t xml:space="preserve"> (2002)</w:t>
      </w:r>
      <w:r>
        <w:rPr>
          <w:rFonts w:ascii="Times New Roman" w:hAnsi="Times New Roman"/>
          <w:sz w:val="24"/>
        </w:rPr>
        <w:t>.</w:t>
      </w:r>
      <w:r w:rsidRPr="0039257C">
        <w:rPr>
          <w:rFonts w:ascii="Times New Roman" w:hAnsi="Times New Roman"/>
          <w:sz w:val="24"/>
        </w:rPr>
        <w:t xml:space="preserve"> Cross recurrence quantification of coupled oscillators. </w:t>
      </w:r>
      <w:r w:rsidRPr="0039257C">
        <w:rPr>
          <w:rFonts w:ascii="Times New Roman" w:hAnsi="Times New Roman"/>
          <w:i/>
          <w:sz w:val="24"/>
        </w:rPr>
        <w:t>Physics Letters A</w:t>
      </w:r>
      <w:r>
        <w:rPr>
          <w:rFonts w:ascii="Times New Roman" w:hAnsi="Times New Roman"/>
          <w:sz w:val="24"/>
        </w:rPr>
        <w:t xml:space="preserve">, 305, </w:t>
      </w:r>
      <w:r w:rsidRPr="0039257C">
        <w:rPr>
          <w:rFonts w:ascii="Times New Roman" w:hAnsi="Times New Roman"/>
          <w:sz w:val="24"/>
        </w:rPr>
        <w:t>59–69</w:t>
      </w:r>
      <w:r>
        <w:rPr>
          <w:rFonts w:ascii="Times New Roman" w:hAnsi="Times New Roman"/>
          <w:sz w:val="24"/>
        </w:rPr>
        <w:t>.</w:t>
      </w:r>
    </w:p>
    <w:p w:rsidR="00EA7724" w:rsidRDefault="00EA7724" w:rsidP="00EA7724">
      <w:pPr>
        <w:spacing w:after="0" w:line="480" w:lineRule="auto"/>
        <w:ind w:left="709" w:hanging="709"/>
        <w:jc w:val="both"/>
        <w:rPr>
          <w:rFonts w:ascii="Times New Roman" w:hAnsi="Times New Roman"/>
          <w:sz w:val="24"/>
        </w:rPr>
      </w:pPr>
      <w:r w:rsidRPr="007431C9">
        <w:rPr>
          <w:rFonts w:ascii="Times New Roman" w:hAnsi="Times New Roman"/>
          <w:sz w:val="24"/>
        </w:rPr>
        <w:t xml:space="preserve">Shockley, K., Santana, M. V., &amp; Fowler, C. A. (2003). Mutual interpersonal postural constraints are involved in cooperative conversation. </w:t>
      </w:r>
      <w:r w:rsidRPr="007431C9">
        <w:rPr>
          <w:rFonts w:ascii="Times New Roman" w:hAnsi="Times New Roman"/>
          <w:i/>
          <w:sz w:val="24"/>
        </w:rPr>
        <w:t>Journal of Experimental Psychology: Human Perception and Performance, 29(2)</w:t>
      </w:r>
      <w:r w:rsidRPr="007431C9">
        <w:rPr>
          <w:rFonts w:ascii="Times New Roman" w:hAnsi="Times New Roman"/>
          <w:sz w:val="24"/>
        </w:rPr>
        <w:t>, 326-332.</w:t>
      </w:r>
    </w:p>
    <w:p w:rsidR="00CB6F37" w:rsidRDefault="00CB6F37" w:rsidP="00EA7724">
      <w:pPr>
        <w:spacing w:after="0" w:line="480" w:lineRule="auto"/>
        <w:ind w:left="709" w:hanging="709"/>
        <w:jc w:val="both"/>
        <w:rPr>
          <w:rFonts w:ascii="Times New Roman" w:hAnsi="Times New Roman"/>
          <w:sz w:val="24"/>
        </w:rPr>
      </w:pPr>
      <w:r>
        <w:rPr>
          <w:rFonts w:ascii="Times New Roman" w:hAnsi="Times New Roman"/>
          <w:sz w:val="24"/>
        </w:rPr>
        <w:t xml:space="preserve">Spence, C., Pavani, F., Maravita, A., &amp; Holmes, N. (2004). Multisensory contributions to the 3-D representation of visuotactile peripersonal space in humans: Evidence from the crossmodal congruency task. </w:t>
      </w:r>
      <w:r w:rsidRPr="00CB6F37">
        <w:rPr>
          <w:rFonts w:ascii="Times New Roman" w:hAnsi="Times New Roman"/>
          <w:i/>
          <w:sz w:val="24"/>
        </w:rPr>
        <w:t>Journal of Physiology, 98</w:t>
      </w:r>
      <w:r>
        <w:rPr>
          <w:rFonts w:ascii="Times New Roman" w:hAnsi="Times New Roman"/>
          <w:sz w:val="24"/>
        </w:rPr>
        <w:t>, 171-189.</w:t>
      </w:r>
    </w:p>
    <w:p w:rsidR="00EA7724" w:rsidRDefault="00EA7724" w:rsidP="00EA7724">
      <w:pPr>
        <w:spacing w:after="0" w:line="480" w:lineRule="auto"/>
        <w:ind w:left="709" w:hanging="709"/>
        <w:jc w:val="both"/>
        <w:rPr>
          <w:rFonts w:ascii="Times New Roman" w:hAnsi="Times New Roman"/>
          <w:sz w:val="24"/>
        </w:rPr>
      </w:pPr>
      <w:r w:rsidRPr="00C82578">
        <w:rPr>
          <w:rFonts w:ascii="Times New Roman" w:hAnsi="Times New Roman"/>
          <w:sz w:val="24"/>
        </w:rPr>
        <w:t xml:space="preserve">Spivey, J. M. </w:t>
      </w:r>
      <w:r>
        <w:rPr>
          <w:rFonts w:ascii="Times New Roman" w:hAnsi="Times New Roman"/>
          <w:sz w:val="24"/>
        </w:rPr>
        <w:t>(</w:t>
      </w:r>
      <w:r w:rsidRPr="00C82578">
        <w:rPr>
          <w:rFonts w:ascii="Times New Roman" w:hAnsi="Times New Roman"/>
          <w:sz w:val="24"/>
        </w:rPr>
        <w:t>2007</w:t>
      </w:r>
      <w:r>
        <w:rPr>
          <w:rFonts w:ascii="Times New Roman" w:hAnsi="Times New Roman"/>
          <w:sz w:val="24"/>
        </w:rPr>
        <w:t>).</w:t>
      </w:r>
      <w:r w:rsidRPr="00C82578">
        <w:rPr>
          <w:rFonts w:ascii="Times New Roman" w:hAnsi="Times New Roman"/>
          <w:sz w:val="24"/>
        </w:rPr>
        <w:t xml:space="preserve"> </w:t>
      </w:r>
      <w:r w:rsidRPr="00C82578">
        <w:rPr>
          <w:rFonts w:ascii="Times New Roman" w:hAnsi="Times New Roman"/>
          <w:i/>
          <w:sz w:val="24"/>
        </w:rPr>
        <w:t>The continuity of mind</w:t>
      </w:r>
      <w:r w:rsidRPr="00C82578">
        <w:rPr>
          <w:rFonts w:ascii="Times New Roman" w:hAnsi="Times New Roman"/>
          <w:sz w:val="24"/>
        </w:rPr>
        <w:t>. New York, NY:</w:t>
      </w:r>
      <w:r>
        <w:rPr>
          <w:rFonts w:ascii="Times New Roman" w:hAnsi="Times New Roman"/>
          <w:sz w:val="24"/>
        </w:rPr>
        <w:t xml:space="preserve"> </w:t>
      </w:r>
      <w:r w:rsidRPr="00C82578">
        <w:rPr>
          <w:rFonts w:ascii="Times New Roman" w:hAnsi="Times New Roman"/>
          <w:sz w:val="24"/>
        </w:rPr>
        <w:t>Oxford University Press.</w:t>
      </w:r>
    </w:p>
    <w:p w:rsidR="00EA7724" w:rsidRDefault="00EA7724" w:rsidP="00EA7724">
      <w:pPr>
        <w:spacing w:after="0" w:line="480" w:lineRule="auto"/>
        <w:ind w:left="709" w:hanging="709"/>
        <w:jc w:val="both"/>
        <w:rPr>
          <w:rFonts w:ascii="Times New Roman" w:hAnsi="Times New Roman"/>
          <w:sz w:val="24"/>
        </w:rPr>
      </w:pPr>
      <w:r>
        <w:rPr>
          <w:rFonts w:ascii="Times New Roman" w:hAnsi="Times New Roman"/>
          <w:sz w:val="24"/>
        </w:rPr>
        <w:t>S</w:t>
      </w:r>
      <w:r w:rsidRPr="00824B21">
        <w:rPr>
          <w:rFonts w:ascii="Times New Roman" w:hAnsi="Times New Roman"/>
          <w:sz w:val="24"/>
        </w:rPr>
        <w:t>tanley J., Gowen</w:t>
      </w:r>
      <w:r>
        <w:rPr>
          <w:rFonts w:ascii="Times New Roman" w:hAnsi="Times New Roman"/>
          <w:sz w:val="24"/>
        </w:rPr>
        <w:t>,</w:t>
      </w:r>
      <w:r w:rsidRPr="00824B21">
        <w:rPr>
          <w:rFonts w:ascii="Times New Roman" w:hAnsi="Times New Roman"/>
          <w:sz w:val="24"/>
        </w:rPr>
        <w:t xml:space="preserve"> E.</w:t>
      </w:r>
      <w:r>
        <w:rPr>
          <w:rFonts w:ascii="Times New Roman" w:hAnsi="Times New Roman"/>
          <w:sz w:val="24"/>
        </w:rPr>
        <w:t>,</w:t>
      </w:r>
      <w:r w:rsidRPr="00824B21">
        <w:rPr>
          <w:rFonts w:ascii="Times New Roman" w:hAnsi="Times New Roman"/>
          <w:sz w:val="24"/>
        </w:rPr>
        <w:t xml:space="preserve">  &amp; Miall</w:t>
      </w:r>
      <w:r>
        <w:rPr>
          <w:rFonts w:ascii="Times New Roman" w:hAnsi="Times New Roman"/>
          <w:sz w:val="24"/>
        </w:rPr>
        <w:t>,</w:t>
      </w:r>
      <w:r w:rsidRPr="00824B21">
        <w:rPr>
          <w:rFonts w:ascii="Times New Roman" w:hAnsi="Times New Roman"/>
          <w:sz w:val="24"/>
        </w:rPr>
        <w:t xml:space="preserve"> R.</w:t>
      </w:r>
      <w:r>
        <w:rPr>
          <w:rFonts w:ascii="Times New Roman" w:hAnsi="Times New Roman"/>
          <w:sz w:val="24"/>
        </w:rPr>
        <w:t xml:space="preserve"> </w:t>
      </w:r>
      <w:r w:rsidRPr="00824B21">
        <w:rPr>
          <w:rFonts w:ascii="Times New Roman" w:hAnsi="Times New Roman"/>
          <w:sz w:val="24"/>
        </w:rPr>
        <w:t xml:space="preserve">C. (2007) Interference in performed movement during observation of a moving dot stimulus. </w:t>
      </w:r>
      <w:r w:rsidRPr="00824B21">
        <w:rPr>
          <w:rFonts w:ascii="Times New Roman" w:hAnsi="Times New Roman"/>
          <w:i/>
          <w:sz w:val="24"/>
        </w:rPr>
        <w:t>Journal of Experimental Psychology: Human Perception and Performance, 33</w:t>
      </w:r>
      <w:r>
        <w:rPr>
          <w:rFonts w:ascii="Times New Roman" w:hAnsi="Times New Roman"/>
          <w:sz w:val="24"/>
        </w:rPr>
        <w:t>,</w:t>
      </w:r>
      <w:r w:rsidRPr="00824B21">
        <w:rPr>
          <w:rFonts w:ascii="Times New Roman" w:hAnsi="Times New Roman"/>
          <w:sz w:val="24"/>
        </w:rPr>
        <w:t xml:space="preserve"> 915-926.</w:t>
      </w:r>
    </w:p>
    <w:p w:rsidR="00AB10A2" w:rsidRDefault="00EA7724" w:rsidP="00EA7724">
      <w:pPr>
        <w:spacing w:after="0" w:line="480" w:lineRule="auto"/>
        <w:ind w:left="709" w:hanging="709"/>
        <w:jc w:val="both"/>
        <w:rPr>
          <w:rFonts w:ascii="Times New Roman" w:hAnsi="Times New Roman"/>
          <w:sz w:val="24"/>
        </w:rPr>
      </w:pPr>
      <w:r w:rsidRPr="0039257C">
        <w:rPr>
          <w:rFonts w:ascii="Times New Roman" w:hAnsi="Times New Roman"/>
          <w:sz w:val="24"/>
        </w:rPr>
        <w:t>Stoffregen, T. A., Giveans, M. R., Villard, S., Yank, J. R., &amp; Shockley, K. (2009). Interpersonal postural coordination on</w:t>
      </w:r>
      <w:r>
        <w:rPr>
          <w:rFonts w:ascii="Times New Roman" w:hAnsi="Times New Roman"/>
          <w:sz w:val="24"/>
        </w:rPr>
        <w:t xml:space="preserve"> rigid and non-rigid surfaces. </w:t>
      </w:r>
      <w:r w:rsidRPr="0039257C">
        <w:rPr>
          <w:rFonts w:ascii="Times New Roman" w:hAnsi="Times New Roman"/>
          <w:i/>
          <w:sz w:val="24"/>
        </w:rPr>
        <w:t>Motor Control, 13</w:t>
      </w:r>
      <w:r w:rsidRPr="0039257C">
        <w:rPr>
          <w:rFonts w:ascii="Times New Roman" w:hAnsi="Times New Roman"/>
          <w:sz w:val="24"/>
        </w:rPr>
        <w:t>, 471-483.</w:t>
      </w:r>
    </w:p>
    <w:p w:rsidR="00EA7724" w:rsidRDefault="00AB10A2" w:rsidP="00EA7724">
      <w:pPr>
        <w:spacing w:after="0" w:line="480" w:lineRule="auto"/>
        <w:ind w:left="709" w:hanging="709"/>
        <w:jc w:val="both"/>
        <w:rPr>
          <w:rFonts w:ascii="Times New Roman" w:hAnsi="Times New Roman"/>
          <w:sz w:val="24"/>
        </w:rPr>
      </w:pPr>
      <w:r>
        <w:rPr>
          <w:rFonts w:ascii="Times New Roman" w:hAnsi="Times New Roman"/>
          <w:sz w:val="24"/>
        </w:rPr>
        <w:t xml:space="preserve">Streuber, S. (2008). </w:t>
      </w:r>
      <w:r w:rsidRPr="00AB10A2">
        <w:rPr>
          <w:rFonts w:ascii="Times New Roman" w:hAnsi="Times New Roman"/>
          <w:i/>
          <w:sz w:val="24"/>
        </w:rPr>
        <w:t>Embodied in cyberspace: Coordination processes in a joint action transportation task</w:t>
      </w:r>
      <w:r>
        <w:rPr>
          <w:rFonts w:ascii="Times New Roman" w:hAnsi="Times New Roman"/>
          <w:sz w:val="24"/>
        </w:rPr>
        <w:t xml:space="preserve">. Unpublished thesis. </w:t>
      </w:r>
    </w:p>
    <w:p w:rsidR="00EA7724" w:rsidRDefault="00EA7724" w:rsidP="00EA7724">
      <w:pPr>
        <w:spacing w:after="0" w:line="480" w:lineRule="auto"/>
        <w:ind w:left="709" w:hanging="709"/>
        <w:jc w:val="both"/>
        <w:rPr>
          <w:rFonts w:ascii="Times New Roman" w:hAnsi="Times New Roman"/>
          <w:sz w:val="24"/>
        </w:rPr>
      </w:pPr>
      <w:r w:rsidRPr="00B70B3D">
        <w:rPr>
          <w:rFonts w:ascii="Times New Roman" w:hAnsi="Times New Roman"/>
          <w:sz w:val="24"/>
        </w:rPr>
        <w:t>Stürmer</w:t>
      </w:r>
      <w:r>
        <w:rPr>
          <w:rFonts w:ascii="Times New Roman" w:hAnsi="Times New Roman"/>
          <w:sz w:val="24"/>
        </w:rPr>
        <w:t>,</w:t>
      </w:r>
      <w:r w:rsidRPr="00B70B3D">
        <w:rPr>
          <w:rFonts w:ascii="Times New Roman" w:hAnsi="Times New Roman"/>
          <w:sz w:val="24"/>
        </w:rPr>
        <w:t xml:space="preserve"> B</w:t>
      </w:r>
      <w:r>
        <w:rPr>
          <w:rFonts w:ascii="Times New Roman" w:hAnsi="Times New Roman"/>
          <w:sz w:val="24"/>
        </w:rPr>
        <w:t>.,</w:t>
      </w:r>
      <w:r w:rsidRPr="00B70B3D">
        <w:rPr>
          <w:rFonts w:ascii="Times New Roman" w:hAnsi="Times New Roman"/>
          <w:sz w:val="24"/>
        </w:rPr>
        <w:t xml:space="preserve"> Aschersleben</w:t>
      </w:r>
      <w:r>
        <w:rPr>
          <w:rFonts w:ascii="Times New Roman" w:hAnsi="Times New Roman"/>
          <w:sz w:val="24"/>
        </w:rPr>
        <w:t>,</w:t>
      </w:r>
      <w:r w:rsidRPr="00B70B3D">
        <w:rPr>
          <w:rFonts w:ascii="Times New Roman" w:hAnsi="Times New Roman"/>
          <w:sz w:val="24"/>
        </w:rPr>
        <w:t xml:space="preserve"> G</w:t>
      </w:r>
      <w:r>
        <w:rPr>
          <w:rFonts w:ascii="Times New Roman" w:hAnsi="Times New Roman"/>
          <w:sz w:val="24"/>
        </w:rPr>
        <w:t>., &amp;</w:t>
      </w:r>
      <w:r w:rsidRPr="00B70B3D">
        <w:rPr>
          <w:rFonts w:ascii="Times New Roman" w:hAnsi="Times New Roman"/>
          <w:sz w:val="24"/>
        </w:rPr>
        <w:t xml:space="preserve"> Prinz</w:t>
      </w:r>
      <w:r>
        <w:rPr>
          <w:rFonts w:ascii="Times New Roman" w:hAnsi="Times New Roman"/>
          <w:sz w:val="24"/>
        </w:rPr>
        <w:t>,</w:t>
      </w:r>
      <w:r w:rsidRPr="00B70B3D">
        <w:rPr>
          <w:rFonts w:ascii="Times New Roman" w:hAnsi="Times New Roman"/>
          <w:sz w:val="24"/>
        </w:rPr>
        <w:t xml:space="preserve"> W</w:t>
      </w:r>
      <w:r>
        <w:rPr>
          <w:rFonts w:ascii="Times New Roman" w:hAnsi="Times New Roman"/>
          <w:sz w:val="24"/>
        </w:rPr>
        <w:t xml:space="preserve">. (2000). </w:t>
      </w:r>
      <w:r w:rsidRPr="00B70B3D">
        <w:rPr>
          <w:rFonts w:ascii="Times New Roman" w:hAnsi="Times New Roman"/>
          <w:sz w:val="24"/>
        </w:rPr>
        <w:t>Correspondence effects with manual gestures and postures: a study of imitation.</w:t>
      </w:r>
      <w:r>
        <w:rPr>
          <w:rFonts w:ascii="Times New Roman" w:hAnsi="Times New Roman"/>
          <w:sz w:val="24"/>
        </w:rPr>
        <w:t xml:space="preserve"> </w:t>
      </w:r>
      <w:r w:rsidRPr="003B4678">
        <w:rPr>
          <w:rFonts w:ascii="Times New Roman" w:hAnsi="Times New Roman"/>
          <w:i/>
          <w:sz w:val="24"/>
        </w:rPr>
        <w:t>Journal of Experimental Psychology: Human Perception and Performance, 26(6)</w:t>
      </w:r>
      <w:r>
        <w:rPr>
          <w:rFonts w:ascii="Times New Roman" w:hAnsi="Times New Roman"/>
          <w:sz w:val="24"/>
        </w:rPr>
        <w:t xml:space="preserve">, </w:t>
      </w:r>
      <w:r w:rsidRPr="00B70B3D">
        <w:rPr>
          <w:rFonts w:ascii="Times New Roman" w:hAnsi="Times New Roman"/>
          <w:sz w:val="24"/>
        </w:rPr>
        <w:t>1746-</w:t>
      </w:r>
      <w:r>
        <w:rPr>
          <w:rFonts w:ascii="Times New Roman" w:hAnsi="Times New Roman"/>
          <w:sz w:val="24"/>
        </w:rPr>
        <w:t>17</w:t>
      </w:r>
      <w:r w:rsidRPr="00B70B3D">
        <w:rPr>
          <w:rFonts w:ascii="Times New Roman" w:hAnsi="Times New Roman"/>
          <w:sz w:val="24"/>
        </w:rPr>
        <w:t>59.</w:t>
      </w:r>
    </w:p>
    <w:p w:rsidR="00EA7724" w:rsidRDefault="00EA7724" w:rsidP="00EA7724">
      <w:pPr>
        <w:spacing w:after="0" w:line="480" w:lineRule="auto"/>
        <w:ind w:left="709" w:hanging="709"/>
        <w:jc w:val="both"/>
        <w:rPr>
          <w:rFonts w:ascii="Times New Roman" w:hAnsi="Times New Roman"/>
          <w:sz w:val="24"/>
        </w:rPr>
      </w:pPr>
      <w:r w:rsidRPr="00621A0A">
        <w:rPr>
          <w:rFonts w:ascii="Times New Roman" w:hAnsi="Times New Roman"/>
          <w:sz w:val="24"/>
        </w:rPr>
        <w:t>Tognoli, E., Lagarde, J., De Guzman, G.</w:t>
      </w:r>
      <w:r>
        <w:rPr>
          <w:rFonts w:ascii="Times New Roman" w:hAnsi="Times New Roman"/>
          <w:sz w:val="24"/>
        </w:rPr>
        <w:t xml:space="preserve"> </w:t>
      </w:r>
      <w:r w:rsidRPr="00621A0A">
        <w:rPr>
          <w:rFonts w:ascii="Times New Roman" w:hAnsi="Times New Roman"/>
          <w:sz w:val="24"/>
        </w:rPr>
        <w:t>C. &amp; Kelso, J.</w:t>
      </w:r>
      <w:r>
        <w:rPr>
          <w:rFonts w:ascii="Times New Roman" w:hAnsi="Times New Roman"/>
          <w:sz w:val="24"/>
        </w:rPr>
        <w:t xml:space="preserve"> </w:t>
      </w:r>
      <w:r w:rsidRPr="00621A0A">
        <w:rPr>
          <w:rFonts w:ascii="Times New Roman" w:hAnsi="Times New Roman"/>
          <w:sz w:val="24"/>
        </w:rPr>
        <w:t>A.</w:t>
      </w:r>
      <w:r>
        <w:rPr>
          <w:rFonts w:ascii="Times New Roman" w:hAnsi="Times New Roman"/>
          <w:sz w:val="24"/>
        </w:rPr>
        <w:t xml:space="preserve"> </w:t>
      </w:r>
      <w:r w:rsidRPr="00621A0A">
        <w:rPr>
          <w:rFonts w:ascii="Times New Roman" w:hAnsi="Times New Roman"/>
          <w:sz w:val="24"/>
        </w:rPr>
        <w:t xml:space="preserve">S. (2007). From the cover: The phi-complex as a neuromarker of human social coordination. </w:t>
      </w:r>
      <w:r w:rsidRPr="00621A0A">
        <w:rPr>
          <w:rFonts w:ascii="Times New Roman" w:hAnsi="Times New Roman"/>
          <w:i/>
          <w:sz w:val="24"/>
        </w:rPr>
        <w:t>Proceedings of the National Academy of Sciences, 104</w:t>
      </w:r>
      <w:r w:rsidRPr="00621A0A">
        <w:rPr>
          <w:rFonts w:ascii="Times New Roman" w:hAnsi="Times New Roman"/>
          <w:sz w:val="24"/>
        </w:rPr>
        <w:t>, 8190-8195.</w:t>
      </w:r>
    </w:p>
    <w:p w:rsidR="00EA7724" w:rsidRDefault="00EA7724" w:rsidP="00EA7724">
      <w:pPr>
        <w:spacing w:after="0" w:line="480" w:lineRule="auto"/>
        <w:ind w:left="709" w:hanging="709"/>
        <w:jc w:val="both"/>
        <w:rPr>
          <w:rFonts w:ascii="Times New Roman" w:hAnsi="Times New Roman"/>
          <w:sz w:val="24"/>
        </w:rPr>
      </w:pPr>
      <w:r w:rsidRPr="003810CD">
        <w:rPr>
          <w:rFonts w:ascii="Times New Roman" w:hAnsi="Times New Roman"/>
          <w:sz w:val="24"/>
        </w:rPr>
        <w:t xml:space="preserve">Tollefsen, D. (2005). Let’s pretend! Children and joint action. </w:t>
      </w:r>
      <w:r w:rsidRPr="003810CD">
        <w:rPr>
          <w:rFonts w:ascii="Times New Roman" w:hAnsi="Times New Roman"/>
          <w:i/>
          <w:sz w:val="24"/>
        </w:rPr>
        <w:t>Philosophy of the Social Sciences, 35</w:t>
      </w:r>
      <w:r w:rsidRPr="003810CD">
        <w:rPr>
          <w:rFonts w:ascii="Times New Roman" w:hAnsi="Times New Roman"/>
          <w:sz w:val="24"/>
        </w:rPr>
        <w:t>, 75–97.</w:t>
      </w:r>
    </w:p>
    <w:p w:rsidR="00EA7724" w:rsidRDefault="00EA7724" w:rsidP="00EA7724">
      <w:pPr>
        <w:spacing w:after="0" w:line="480" w:lineRule="auto"/>
        <w:ind w:left="709" w:hanging="709"/>
        <w:jc w:val="both"/>
        <w:rPr>
          <w:rFonts w:ascii="Times New Roman" w:hAnsi="Times New Roman"/>
          <w:sz w:val="24"/>
        </w:rPr>
      </w:pPr>
      <w:r w:rsidRPr="00A370D6">
        <w:rPr>
          <w:rFonts w:ascii="Times New Roman" w:hAnsi="Times New Roman"/>
          <w:sz w:val="24"/>
        </w:rPr>
        <w:t xml:space="preserve">Tomasello, M. (2009). </w:t>
      </w:r>
      <w:r w:rsidRPr="00A370D6">
        <w:rPr>
          <w:rFonts w:ascii="Times New Roman" w:hAnsi="Times New Roman"/>
          <w:i/>
          <w:sz w:val="24"/>
        </w:rPr>
        <w:t>Why We Cooperate</w:t>
      </w:r>
      <w:r w:rsidRPr="00A370D6">
        <w:rPr>
          <w:rFonts w:ascii="Times New Roman" w:hAnsi="Times New Roman"/>
          <w:sz w:val="24"/>
        </w:rPr>
        <w:t xml:space="preserve">. </w:t>
      </w:r>
      <w:r>
        <w:rPr>
          <w:rFonts w:ascii="Times New Roman" w:hAnsi="Times New Roman"/>
          <w:sz w:val="24"/>
        </w:rPr>
        <w:t xml:space="preserve">Cambridge, MA: </w:t>
      </w:r>
      <w:r w:rsidRPr="00A370D6">
        <w:rPr>
          <w:rFonts w:ascii="Times New Roman" w:hAnsi="Times New Roman"/>
          <w:sz w:val="24"/>
        </w:rPr>
        <w:t>MIT Press</w:t>
      </w:r>
      <w:r>
        <w:rPr>
          <w:rFonts w:ascii="Times New Roman" w:hAnsi="Times New Roman"/>
          <w:sz w:val="24"/>
        </w:rPr>
        <w:t>.</w:t>
      </w:r>
    </w:p>
    <w:p w:rsidR="00EA7724" w:rsidRDefault="00EA7724" w:rsidP="00EA7724">
      <w:pPr>
        <w:spacing w:after="0" w:line="480" w:lineRule="auto"/>
        <w:ind w:left="709" w:hanging="709"/>
        <w:jc w:val="both"/>
        <w:rPr>
          <w:rFonts w:ascii="Times New Roman" w:hAnsi="Times New Roman"/>
          <w:sz w:val="24"/>
        </w:rPr>
      </w:pPr>
      <w:r w:rsidRPr="003810CD">
        <w:rPr>
          <w:rFonts w:ascii="Times New Roman" w:hAnsi="Times New Roman"/>
          <w:sz w:val="24"/>
        </w:rPr>
        <w:t xml:space="preserve">Tomasello, M., Carpenter, M., Call, J., Behne, T., &amp; Moll, H. (2005). Understanding and sharing intentions: The origins of cultural cognition. </w:t>
      </w:r>
      <w:r w:rsidRPr="003810CD">
        <w:rPr>
          <w:rFonts w:ascii="Times New Roman" w:hAnsi="Times New Roman"/>
          <w:i/>
          <w:sz w:val="24"/>
        </w:rPr>
        <w:t>Behavioral and Brain Sciences, 28</w:t>
      </w:r>
      <w:r w:rsidRPr="003810CD">
        <w:rPr>
          <w:rFonts w:ascii="Times New Roman" w:hAnsi="Times New Roman"/>
          <w:sz w:val="24"/>
        </w:rPr>
        <w:t>, 675 - 691.</w:t>
      </w:r>
    </w:p>
    <w:p w:rsidR="00EA7724" w:rsidRDefault="00EA7724" w:rsidP="00EA7724">
      <w:pPr>
        <w:spacing w:after="0" w:line="480" w:lineRule="auto"/>
        <w:ind w:left="709" w:hanging="709"/>
        <w:jc w:val="both"/>
        <w:rPr>
          <w:rFonts w:ascii="Times New Roman" w:hAnsi="Times New Roman"/>
          <w:sz w:val="24"/>
        </w:rPr>
      </w:pPr>
      <w:r>
        <w:rPr>
          <w:rFonts w:ascii="Times New Roman" w:hAnsi="Times New Roman"/>
          <w:sz w:val="24"/>
        </w:rPr>
        <w:t xml:space="preserve">Trevarthen, C. (1979). Communication and cooperation in early infancy: A description of primary intersubjectivity. In M. Bullowa (Ed.), </w:t>
      </w:r>
      <w:r w:rsidRPr="00646A98">
        <w:rPr>
          <w:rFonts w:ascii="Times New Roman" w:hAnsi="Times New Roman"/>
          <w:i/>
          <w:sz w:val="24"/>
        </w:rPr>
        <w:t>Before speech</w:t>
      </w:r>
      <w:r>
        <w:rPr>
          <w:rFonts w:ascii="Times New Roman" w:hAnsi="Times New Roman"/>
          <w:sz w:val="24"/>
        </w:rPr>
        <w:t xml:space="preserve"> (pp. 321-343), Cambridge, UK: Cambridge University Press.</w:t>
      </w:r>
    </w:p>
    <w:p w:rsidR="00EA7724" w:rsidRDefault="00EA7724" w:rsidP="00EA7724">
      <w:pPr>
        <w:spacing w:after="0" w:line="480" w:lineRule="auto"/>
        <w:ind w:left="709" w:hanging="709"/>
        <w:jc w:val="both"/>
        <w:rPr>
          <w:rFonts w:ascii="Times New Roman" w:hAnsi="Times New Roman"/>
          <w:sz w:val="24"/>
        </w:rPr>
      </w:pPr>
      <w:r w:rsidRPr="00E55453">
        <w:rPr>
          <w:rFonts w:ascii="Times New Roman" w:hAnsi="Times New Roman"/>
          <w:sz w:val="24"/>
        </w:rPr>
        <w:t xml:space="preserve">Tsai, C.-C., Kuo, W.-J., Hung, D. L., &amp; · Tzeng, O. J.-L. (2008). Action co-representation is tuned to other humans. </w:t>
      </w:r>
      <w:r w:rsidRPr="00E55453">
        <w:rPr>
          <w:rFonts w:ascii="Times New Roman" w:hAnsi="Times New Roman"/>
          <w:i/>
          <w:sz w:val="24"/>
        </w:rPr>
        <w:t>Journal of Cognitive Neuroscience, 20</w:t>
      </w:r>
      <w:r w:rsidRPr="00E55453">
        <w:rPr>
          <w:rFonts w:ascii="Times New Roman" w:hAnsi="Times New Roman"/>
          <w:sz w:val="24"/>
        </w:rPr>
        <w:t>, 2015-2024.</w:t>
      </w:r>
    </w:p>
    <w:p w:rsidR="00EA7724" w:rsidRDefault="00EA7724" w:rsidP="00EA7724">
      <w:pPr>
        <w:spacing w:after="0" w:line="480" w:lineRule="auto"/>
        <w:ind w:left="709" w:hanging="709"/>
        <w:jc w:val="both"/>
        <w:rPr>
          <w:rFonts w:ascii="Times New Roman" w:hAnsi="Times New Roman"/>
          <w:sz w:val="24"/>
        </w:rPr>
      </w:pPr>
      <w:r w:rsidRPr="00A316F8">
        <w:rPr>
          <w:rFonts w:ascii="Times New Roman" w:hAnsi="Times New Roman"/>
          <w:sz w:val="24"/>
        </w:rPr>
        <w:t xml:space="preserve">Tsai, C.-C., Kuo, W.-J., Jing, J.-T., Hung, D. L., &amp; · Tzeng, O. J.-L. (2006). A common coding framework in self-other interaction: Evidence from joint action task. </w:t>
      </w:r>
      <w:r w:rsidRPr="00A316F8">
        <w:rPr>
          <w:rFonts w:ascii="Times New Roman" w:hAnsi="Times New Roman"/>
          <w:i/>
          <w:sz w:val="24"/>
        </w:rPr>
        <w:t>Experimental Brain Research, 175</w:t>
      </w:r>
      <w:r w:rsidRPr="00A316F8">
        <w:rPr>
          <w:rFonts w:ascii="Times New Roman" w:hAnsi="Times New Roman"/>
          <w:sz w:val="24"/>
        </w:rPr>
        <w:t>, 353-362.</w:t>
      </w:r>
    </w:p>
    <w:p w:rsidR="00EA7724" w:rsidRDefault="00EA7724" w:rsidP="00EA7724">
      <w:pPr>
        <w:spacing w:after="0" w:line="480" w:lineRule="auto"/>
        <w:ind w:left="709" w:hanging="709"/>
        <w:jc w:val="both"/>
        <w:rPr>
          <w:rFonts w:ascii="Times New Roman" w:hAnsi="Times New Roman"/>
          <w:sz w:val="24"/>
        </w:rPr>
      </w:pPr>
      <w:r w:rsidRPr="005502A1">
        <w:rPr>
          <w:rFonts w:ascii="Times New Roman" w:hAnsi="Times New Roman"/>
          <w:sz w:val="24"/>
        </w:rPr>
        <w:t xml:space="preserve">Tsai, C.-C., &amp; Brass, M. (2007). Does the human motor system simulate Pinocchio’s actions? </w:t>
      </w:r>
      <w:r w:rsidRPr="005502A1">
        <w:rPr>
          <w:rFonts w:ascii="Times New Roman" w:hAnsi="Times New Roman"/>
          <w:i/>
          <w:sz w:val="24"/>
        </w:rPr>
        <w:t>Psychological Science, 18</w:t>
      </w:r>
      <w:r w:rsidRPr="005502A1">
        <w:rPr>
          <w:rFonts w:ascii="Times New Roman" w:hAnsi="Times New Roman"/>
          <w:sz w:val="24"/>
        </w:rPr>
        <w:t>, 1058-1062.</w:t>
      </w:r>
    </w:p>
    <w:p w:rsidR="00EA7724" w:rsidRDefault="00EA7724" w:rsidP="00EA7724">
      <w:pPr>
        <w:spacing w:after="0" w:line="480" w:lineRule="auto"/>
        <w:ind w:left="709" w:hanging="709"/>
        <w:jc w:val="both"/>
        <w:rPr>
          <w:rFonts w:ascii="Times New Roman" w:hAnsi="Times New Roman"/>
          <w:sz w:val="24"/>
        </w:rPr>
      </w:pPr>
      <w:r w:rsidRPr="000224E8">
        <w:rPr>
          <w:rFonts w:ascii="Times New Roman" w:hAnsi="Times New Roman"/>
          <w:sz w:val="24"/>
        </w:rPr>
        <w:t xml:space="preserve">Tucker, M. &amp; Ellis, R. (1998). On the relations between seen objects and components of potential actions. </w:t>
      </w:r>
      <w:r w:rsidRPr="000224E8">
        <w:rPr>
          <w:rFonts w:ascii="Times New Roman" w:hAnsi="Times New Roman"/>
          <w:i/>
          <w:sz w:val="24"/>
        </w:rPr>
        <w:t>Journal of Experimental Psychology: Human Perception and Performance, 24, 3</w:t>
      </w:r>
      <w:r w:rsidRPr="000224E8">
        <w:rPr>
          <w:rFonts w:ascii="Times New Roman" w:hAnsi="Times New Roman"/>
          <w:sz w:val="24"/>
        </w:rPr>
        <w:t>, 830-846.</w:t>
      </w:r>
    </w:p>
    <w:p w:rsidR="00EA7724" w:rsidRDefault="00EA7724" w:rsidP="00EA7724">
      <w:pPr>
        <w:spacing w:after="0" w:line="480" w:lineRule="auto"/>
        <w:ind w:left="709" w:hanging="709"/>
        <w:jc w:val="both"/>
        <w:rPr>
          <w:rFonts w:ascii="Times New Roman" w:hAnsi="Times New Roman"/>
          <w:sz w:val="24"/>
        </w:rPr>
      </w:pPr>
      <w:r w:rsidRPr="008A73B0">
        <w:rPr>
          <w:rFonts w:ascii="Times New Roman" w:hAnsi="Times New Roman"/>
          <w:sz w:val="24"/>
        </w:rPr>
        <w:t>Valdesolo, P., Ouyang, J., &amp; DeSteno, D.</w:t>
      </w:r>
      <w:r>
        <w:rPr>
          <w:rFonts w:ascii="Times New Roman" w:hAnsi="Times New Roman"/>
          <w:sz w:val="24"/>
        </w:rPr>
        <w:t xml:space="preserve"> </w:t>
      </w:r>
      <w:r w:rsidRPr="008A73B0">
        <w:rPr>
          <w:rFonts w:ascii="Times New Roman" w:hAnsi="Times New Roman"/>
          <w:sz w:val="24"/>
        </w:rPr>
        <w:t>A. (2010</w:t>
      </w:r>
      <w:bookmarkStart w:id="290" w:name="OLE_LINK10"/>
      <w:r w:rsidRPr="008A73B0">
        <w:rPr>
          <w:rFonts w:ascii="Times New Roman" w:hAnsi="Times New Roman"/>
          <w:sz w:val="24"/>
        </w:rPr>
        <w:t>). The Rhythm of Joint Action: Synchrony promotes cooperative ability</w:t>
      </w:r>
      <w:bookmarkEnd w:id="290"/>
      <w:r w:rsidRPr="008A73B0">
        <w:rPr>
          <w:rFonts w:ascii="Times New Roman" w:hAnsi="Times New Roman"/>
          <w:sz w:val="24"/>
        </w:rPr>
        <w:t xml:space="preserve">. </w:t>
      </w:r>
      <w:r w:rsidRPr="008A73B0">
        <w:rPr>
          <w:rFonts w:ascii="Times New Roman" w:hAnsi="Times New Roman"/>
          <w:i/>
          <w:sz w:val="24"/>
        </w:rPr>
        <w:t>Journal of Experimental Social Psychology, 46</w:t>
      </w:r>
      <w:r w:rsidRPr="008A73B0">
        <w:rPr>
          <w:rFonts w:ascii="Times New Roman" w:hAnsi="Times New Roman"/>
          <w:sz w:val="24"/>
        </w:rPr>
        <w:t>, 693–695.</w:t>
      </w:r>
    </w:p>
    <w:p w:rsidR="00EA7724" w:rsidRDefault="00EA7724" w:rsidP="00EA7724">
      <w:pPr>
        <w:spacing w:after="0" w:line="480" w:lineRule="auto"/>
        <w:ind w:left="709" w:hanging="709"/>
        <w:jc w:val="both"/>
        <w:rPr>
          <w:rFonts w:ascii="Times New Roman" w:hAnsi="Times New Roman"/>
          <w:sz w:val="24"/>
        </w:rPr>
      </w:pPr>
      <w:r w:rsidRPr="001751E0">
        <w:rPr>
          <w:rFonts w:ascii="Times New Roman" w:hAnsi="Times New Roman"/>
          <w:sz w:val="24"/>
        </w:rPr>
        <w:t xml:space="preserve">Van Baaren, R. B., Holland, R. W., Kawakami, K., &amp; van Knippenberg, A. (2004). Mimicry and pro-social behavior. </w:t>
      </w:r>
      <w:r w:rsidRPr="001751E0">
        <w:rPr>
          <w:rFonts w:ascii="Times New Roman" w:hAnsi="Times New Roman"/>
          <w:i/>
          <w:sz w:val="24"/>
        </w:rPr>
        <w:t>Psychological Science, 15</w:t>
      </w:r>
      <w:r w:rsidRPr="001751E0">
        <w:rPr>
          <w:rFonts w:ascii="Times New Roman" w:hAnsi="Times New Roman"/>
          <w:sz w:val="24"/>
        </w:rPr>
        <w:t>, 71-74.</w:t>
      </w:r>
    </w:p>
    <w:p w:rsidR="00EA7724" w:rsidRDefault="00EA7724" w:rsidP="00EA7724">
      <w:pPr>
        <w:spacing w:after="0" w:line="480" w:lineRule="auto"/>
        <w:ind w:left="709" w:hanging="709"/>
        <w:jc w:val="both"/>
        <w:rPr>
          <w:rFonts w:ascii="Times New Roman" w:hAnsi="Times New Roman"/>
          <w:sz w:val="24"/>
        </w:rPr>
      </w:pPr>
      <w:r w:rsidRPr="001751E0">
        <w:rPr>
          <w:rFonts w:ascii="Times New Roman" w:hAnsi="Times New Roman"/>
          <w:sz w:val="24"/>
        </w:rPr>
        <w:t xml:space="preserve">Van Baaren, R. B., Holland, R. W., Steenaert, B., &amp; van Knippenberg, A. (2003). Mimicry for money: Behavioral consequences of imitation. </w:t>
      </w:r>
      <w:r w:rsidRPr="001751E0">
        <w:rPr>
          <w:rFonts w:ascii="Times New Roman" w:hAnsi="Times New Roman"/>
          <w:i/>
          <w:sz w:val="24"/>
        </w:rPr>
        <w:t>Journal of Experimental Social Psychology, 39</w:t>
      </w:r>
      <w:r w:rsidRPr="001751E0">
        <w:rPr>
          <w:rFonts w:ascii="Times New Roman" w:hAnsi="Times New Roman"/>
          <w:sz w:val="24"/>
        </w:rPr>
        <w:t>, 393-398</w:t>
      </w:r>
      <w:r>
        <w:rPr>
          <w:rFonts w:ascii="Times New Roman" w:hAnsi="Times New Roman"/>
          <w:sz w:val="24"/>
        </w:rPr>
        <w:t>.</w:t>
      </w:r>
    </w:p>
    <w:p w:rsidR="00EA7724" w:rsidRDefault="00EA7724" w:rsidP="00EA7724">
      <w:pPr>
        <w:spacing w:after="0" w:line="480" w:lineRule="auto"/>
        <w:ind w:left="709" w:hanging="709"/>
        <w:jc w:val="both"/>
        <w:rPr>
          <w:rFonts w:ascii="Times New Roman" w:hAnsi="Times New Roman"/>
          <w:sz w:val="24"/>
        </w:rPr>
      </w:pPr>
      <w:r w:rsidRPr="00214A97">
        <w:rPr>
          <w:rFonts w:ascii="Times New Roman" w:hAnsi="Times New Roman"/>
          <w:sz w:val="24"/>
        </w:rPr>
        <w:t xml:space="preserve">Van Baaren, R., Janssen, L., Chartrand, T., &amp; Dijksterhuis, A. (2009). Where is the love? The social consequences and moderators of mimicry in humans. </w:t>
      </w:r>
      <w:r w:rsidRPr="00214A97">
        <w:rPr>
          <w:rFonts w:ascii="Times New Roman" w:hAnsi="Times New Roman"/>
          <w:i/>
          <w:sz w:val="24"/>
        </w:rPr>
        <w:t>Philosophical Transactions of the Royal Society B</w:t>
      </w:r>
      <w:r>
        <w:rPr>
          <w:rFonts w:ascii="Times New Roman" w:hAnsi="Times New Roman"/>
          <w:sz w:val="24"/>
        </w:rPr>
        <w:t>, 2381-2389</w:t>
      </w:r>
      <w:r w:rsidRPr="00214A97">
        <w:rPr>
          <w:rFonts w:ascii="Times New Roman" w:hAnsi="Times New Roman"/>
          <w:sz w:val="24"/>
        </w:rPr>
        <w:t>.</w:t>
      </w:r>
    </w:p>
    <w:p w:rsidR="00EA7724" w:rsidRDefault="00EA7724" w:rsidP="00EA7724">
      <w:pPr>
        <w:spacing w:after="0" w:line="480" w:lineRule="auto"/>
        <w:ind w:left="709" w:hanging="709"/>
        <w:jc w:val="both"/>
        <w:rPr>
          <w:rFonts w:ascii="Times New Roman" w:hAnsi="Times New Roman"/>
          <w:sz w:val="24"/>
        </w:rPr>
      </w:pPr>
      <w:r>
        <w:rPr>
          <w:rFonts w:ascii="Times New Roman" w:hAnsi="Times New Roman"/>
          <w:sz w:val="24"/>
        </w:rPr>
        <w:t>V</w:t>
      </w:r>
      <w:r w:rsidRPr="001A20C4">
        <w:rPr>
          <w:rFonts w:ascii="Times New Roman" w:hAnsi="Times New Roman"/>
          <w:sz w:val="24"/>
        </w:rPr>
        <w:t>an Schie, H.</w:t>
      </w:r>
      <w:r>
        <w:rPr>
          <w:rFonts w:ascii="Times New Roman" w:hAnsi="Times New Roman"/>
          <w:sz w:val="24"/>
        </w:rPr>
        <w:t xml:space="preserve"> </w:t>
      </w:r>
      <w:r w:rsidRPr="001A20C4">
        <w:rPr>
          <w:rFonts w:ascii="Times New Roman" w:hAnsi="Times New Roman"/>
          <w:sz w:val="24"/>
        </w:rPr>
        <w:t>T., Mars, R.</w:t>
      </w:r>
      <w:r>
        <w:rPr>
          <w:rFonts w:ascii="Times New Roman" w:hAnsi="Times New Roman"/>
          <w:sz w:val="24"/>
        </w:rPr>
        <w:t xml:space="preserve"> </w:t>
      </w:r>
      <w:r w:rsidRPr="001A20C4">
        <w:rPr>
          <w:rFonts w:ascii="Times New Roman" w:hAnsi="Times New Roman"/>
          <w:sz w:val="24"/>
        </w:rPr>
        <w:t>B., Coles, M.</w:t>
      </w:r>
      <w:r>
        <w:rPr>
          <w:rFonts w:ascii="Times New Roman" w:hAnsi="Times New Roman"/>
          <w:sz w:val="24"/>
        </w:rPr>
        <w:t xml:space="preserve"> </w:t>
      </w:r>
      <w:r w:rsidRPr="001A20C4">
        <w:rPr>
          <w:rFonts w:ascii="Times New Roman" w:hAnsi="Times New Roman"/>
          <w:sz w:val="24"/>
        </w:rPr>
        <w:t>G.</w:t>
      </w:r>
      <w:r>
        <w:rPr>
          <w:rFonts w:ascii="Times New Roman" w:hAnsi="Times New Roman"/>
          <w:sz w:val="24"/>
        </w:rPr>
        <w:t xml:space="preserve"> </w:t>
      </w:r>
      <w:r w:rsidRPr="001A20C4">
        <w:rPr>
          <w:rFonts w:ascii="Times New Roman" w:hAnsi="Times New Roman"/>
          <w:sz w:val="24"/>
        </w:rPr>
        <w:t xml:space="preserve">H., &amp; Bekkering, H. (2004). Modulation of activity in medial frontal and motor cortices during error observation. </w:t>
      </w:r>
      <w:r w:rsidRPr="001A20C4">
        <w:rPr>
          <w:rFonts w:ascii="Times New Roman" w:hAnsi="Times New Roman"/>
          <w:i/>
          <w:sz w:val="24"/>
        </w:rPr>
        <w:t>Nature Neuroscience, 7 (5)</w:t>
      </w:r>
      <w:r w:rsidRPr="001A20C4">
        <w:rPr>
          <w:rFonts w:ascii="Times New Roman" w:hAnsi="Times New Roman"/>
          <w:sz w:val="24"/>
        </w:rPr>
        <w:t>, 549-554.</w:t>
      </w:r>
    </w:p>
    <w:p w:rsidR="00EA7724" w:rsidRDefault="00EA7724" w:rsidP="00EA7724">
      <w:pPr>
        <w:spacing w:after="0" w:line="480" w:lineRule="auto"/>
        <w:ind w:left="709" w:hanging="709"/>
        <w:jc w:val="both"/>
        <w:rPr>
          <w:rFonts w:ascii="Times New Roman" w:hAnsi="Times New Roman"/>
          <w:sz w:val="24"/>
        </w:rPr>
      </w:pPr>
      <w:r>
        <w:rPr>
          <w:rFonts w:ascii="Times New Roman" w:hAnsi="Times New Roman"/>
          <w:sz w:val="24"/>
        </w:rPr>
        <w:t xml:space="preserve">Van Schie, H. T., Waterschoot, B. M., &amp; Bekkering, H. (2008). Understanding action beyond imitation: Reversed compatibility effects of action observation in imitation and joint action. </w:t>
      </w:r>
      <w:r w:rsidRPr="00C65947">
        <w:rPr>
          <w:rFonts w:ascii="Times New Roman" w:hAnsi="Times New Roman"/>
          <w:i/>
          <w:sz w:val="24"/>
        </w:rPr>
        <w:t>Journal of Experimental Psychology: Human Perception and Performance, 34(6)</w:t>
      </w:r>
      <w:r>
        <w:rPr>
          <w:rFonts w:ascii="Times New Roman" w:hAnsi="Times New Roman"/>
          <w:sz w:val="24"/>
        </w:rPr>
        <w:t xml:space="preserve">, 1493-1500. </w:t>
      </w:r>
    </w:p>
    <w:p w:rsidR="00EA7724" w:rsidRDefault="00EA7724" w:rsidP="00EA7724">
      <w:pPr>
        <w:spacing w:after="0" w:line="480" w:lineRule="auto"/>
        <w:ind w:left="709" w:hanging="709"/>
        <w:jc w:val="both"/>
        <w:rPr>
          <w:rFonts w:ascii="Times New Roman" w:hAnsi="Times New Roman"/>
          <w:sz w:val="24"/>
        </w:rPr>
      </w:pPr>
      <w:r>
        <w:rPr>
          <w:rFonts w:ascii="Times New Roman" w:hAnsi="Times New Roman"/>
          <w:sz w:val="24"/>
        </w:rPr>
        <w:t>V</w:t>
      </w:r>
      <w:r w:rsidRPr="007431C9">
        <w:rPr>
          <w:rFonts w:ascii="Times New Roman" w:hAnsi="Times New Roman"/>
          <w:sz w:val="24"/>
        </w:rPr>
        <w:t xml:space="preserve">an Ulzen, N. R., Lamoth, C. J., Daffertshofer, A., Semin, G. R. &amp; Beek, P. J. (2008). </w:t>
      </w:r>
      <w:bookmarkStart w:id="291" w:name="OLE_LINK2"/>
      <w:r w:rsidRPr="007431C9">
        <w:rPr>
          <w:rFonts w:ascii="Times New Roman" w:hAnsi="Times New Roman"/>
          <w:sz w:val="24"/>
        </w:rPr>
        <w:t>Characteristics of instructed and uninstructed interpersonal coordination while walking in pairs</w:t>
      </w:r>
      <w:bookmarkEnd w:id="291"/>
      <w:r w:rsidRPr="007431C9">
        <w:rPr>
          <w:rFonts w:ascii="Times New Roman" w:hAnsi="Times New Roman"/>
          <w:sz w:val="24"/>
        </w:rPr>
        <w:t xml:space="preserve">. </w:t>
      </w:r>
      <w:r w:rsidRPr="007431C9">
        <w:rPr>
          <w:rFonts w:ascii="Times New Roman" w:hAnsi="Times New Roman"/>
          <w:i/>
          <w:sz w:val="24"/>
        </w:rPr>
        <w:t>Neuroscience Letters, 432(2)</w:t>
      </w:r>
      <w:r w:rsidRPr="007431C9">
        <w:rPr>
          <w:rFonts w:ascii="Times New Roman" w:hAnsi="Times New Roman"/>
          <w:sz w:val="24"/>
        </w:rPr>
        <w:t>, 88-93.</w:t>
      </w:r>
    </w:p>
    <w:p w:rsidR="00EA7724" w:rsidRDefault="00EA7724" w:rsidP="00EA7724">
      <w:pPr>
        <w:spacing w:after="0" w:line="480" w:lineRule="auto"/>
        <w:ind w:left="709" w:hanging="709"/>
        <w:jc w:val="both"/>
        <w:rPr>
          <w:rFonts w:ascii="Times New Roman" w:hAnsi="Times New Roman"/>
          <w:sz w:val="24"/>
        </w:rPr>
      </w:pPr>
      <w:r w:rsidRPr="000D2283">
        <w:rPr>
          <w:rFonts w:ascii="Times New Roman" w:hAnsi="Times New Roman"/>
          <w:sz w:val="24"/>
        </w:rPr>
        <w:t>Van Der Wel, R. P.</w:t>
      </w:r>
      <w:r>
        <w:rPr>
          <w:rFonts w:ascii="Times New Roman" w:hAnsi="Times New Roman"/>
          <w:sz w:val="24"/>
        </w:rPr>
        <w:t>,</w:t>
      </w:r>
      <w:r w:rsidRPr="000D2283">
        <w:rPr>
          <w:rFonts w:ascii="Times New Roman" w:hAnsi="Times New Roman"/>
          <w:sz w:val="24"/>
        </w:rPr>
        <w:t xml:space="preserve"> Fleckenstein, R., Jax, S., &amp; Rosenbaum, D. A. (2007). Hand path priming in manual obstacle avoidance: Evidence for abstract spatio-temporal forms in human motor control. </w:t>
      </w:r>
      <w:r w:rsidRPr="000D2283">
        <w:rPr>
          <w:rFonts w:ascii="Times New Roman" w:hAnsi="Times New Roman"/>
          <w:i/>
          <w:sz w:val="24"/>
        </w:rPr>
        <w:t>Journal of Experimental Psychology: Human Perception and Performance, 33</w:t>
      </w:r>
      <w:r w:rsidRPr="000D2283">
        <w:rPr>
          <w:rFonts w:ascii="Times New Roman" w:hAnsi="Times New Roman"/>
          <w:sz w:val="24"/>
        </w:rPr>
        <w:t>, 1117-1126.</w:t>
      </w:r>
    </w:p>
    <w:p w:rsidR="00EA7724" w:rsidRDefault="00EA7724" w:rsidP="00EA7724">
      <w:pPr>
        <w:spacing w:after="0" w:line="480" w:lineRule="auto"/>
        <w:ind w:left="709" w:hanging="709"/>
        <w:jc w:val="both"/>
        <w:rPr>
          <w:rFonts w:ascii="Times New Roman" w:hAnsi="Times New Roman"/>
          <w:sz w:val="24"/>
        </w:rPr>
      </w:pPr>
      <w:r>
        <w:rPr>
          <w:rFonts w:ascii="Times New Roman" w:hAnsi="Times New Roman"/>
          <w:sz w:val="24"/>
        </w:rPr>
        <w:t xml:space="preserve">Vesper, C., Butterfill, S., Knoblich, G., &amp; Sebanz, N. (2010). A minimal architecture for joint action. </w:t>
      </w:r>
      <w:r w:rsidRPr="00C82578">
        <w:rPr>
          <w:rFonts w:ascii="Times New Roman" w:hAnsi="Times New Roman"/>
          <w:i/>
          <w:sz w:val="24"/>
        </w:rPr>
        <w:t>Neural Networks</w:t>
      </w:r>
      <w:r>
        <w:rPr>
          <w:rFonts w:ascii="Times New Roman" w:hAnsi="Times New Roman"/>
          <w:sz w:val="24"/>
        </w:rPr>
        <w:t>, in press.</w:t>
      </w:r>
    </w:p>
    <w:p w:rsidR="00A042C9" w:rsidRDefault="00A042C9" w:rsidP="00EA7724">
      <w:pPr>
        <w:numPr>
          <w:ins w:id="292" w:author="Günther Knoblich" w:date="2010-09-06T15:33:00Z"/>
        </w:numPr>
        <w:spacing w:after="0" w:line="480" w:lineRule="auto"/>
        <w:ind w:left="709" w:hanging="709"/>
        <w:jc w:val="both"/>
        <w:rPr>
          <w:ins w:id="293" w:author="Günther Knoblich" w:date="2010-09-06T15:33:00Z"/>
          <w:rFonts w:ascii="Times New Roman" w:hAnsi="Times New Roman"/>
          <w:sz w:val="24"/>
        </w:rPr>
      </w:pPr>
      <w:r>
        <w:rPr>
          <w:rFonts w:ascii="Times New Roman" w:hAnsi="Times New Roman"/>
          <w:sz w:val="24"/>
        </w:rPr>
        <w:t xml:space="preserve">Vesper, C., Soutschek, A., &amp; Schuboe, A. (2009). Motion coordination affects movement parameters in a joint pick-and-place task. </w:t>
      </w:r>
      <w:r w:rsidRPr="00A042C9">
        <w:rPr>
          <w:rFonts w:ascii="Times New Roman" w:hAnsi="Times New Roman"/>
          <w:i/>
          <w:sz w:val="24"/>
        </w:rPr>
        <w:t>Quarterly Journal of Experimental Psychology, 62(12)</w:t>
      </w:r>
      <w:r>
        <w:rPr>
          <w:rFonts w:ascii="Times New Roman" w:hAnsi="Times New Roman"/>
          <w:sz w:val="24"/>
        </w:rPr>
        <w:t>, 2418-2432.</w:t>
      </w:r>
    </w:p>
    <w:p w:rsidR="00196F4F" w:rsidRDefault="00196F4F" w:rsidP="00EA7724">
      <w:pPr>
        <w:spacing w:after="0" w:line="480" w:lineRule="auto"/>
        <w:ind w:left="709" w:hanging="709"/>
        <w:jc w:val="both"/>
        <w:rPr>
          <w:rFonts w:ascii="Times New Roman" w:hAnsi="Times New Roman"/>
          <w:sz w:val="24"/>
        </w:rPr>
      </w:pPr>
      <w:r>
        <w:rPr>
          <w:rFonts w:ascii="Times New Roman" w:hAnsi="Times New Roman"/>
          <w:sz w:val="24"/>
        </w:rPr>
        <w:t xml:space="preserve">Vogeley, K., &amp; Roepstorff, A. (2009). Contextualizing culture and social cognition. </w:t>
      </w:r>
      <w:r w:rsidRPr="00196F4F">
        <w:rPr>
          <w:rFonts w:ascii="Times New Roman" w:hAnsi="Times New Roman"/>
          <w:i/>
          <w:sz w:val="24"/>
        </w:rPr>
        <w:t>Trends in Cognitive Sciences, 13</w:t>
      </w:r>
      <w:r>
        <w:rPr>
          <w:rFonts w:ascii="Times New Roman" w:hAnsi="Times New Roman"/>
          <w:sz w:val="24"/>
        </w:rPr>
        <w:t>, 511-516,</w:t>
      </w:r>
    </w:p>
    <w:p w:rsidR="00EA7724" w:rsidRDefault="00EA7724" w:rsidP="00EA7724">
      <w:pPr>
        <w:spacing w:after="0" w:line="480" w:lineRule="auto"/>
        <w:ind w:left="709" w:hanging="709"/>
        <w:jc w:val="both"/>
        <w:rPr>
          <w:rFonts w:ascii="Times New Roman" w:hAnsi="Times New Roman"/>
          <w:sz w:val="24"/>
        </w:rPr>
      </w:pPr>
      <w:r>
        <w:rPr>
          <w:rFonts w:ascii="Times New Roman" w:hAnsi="Times New Roman"/>
          <w:sz w:val="24"/>
        </w:rPr>
        <w:t>Von Uexkue</w:t>
      </w:r>
      <w:r w:rsidRPr="004927C2">
        <w:rPr>
          <w:rFonts w:ascii="Times New Roman" w:hAnsi="Times New Roman"/>
          <w:sz w:val="24"/>
        </w:rPr>
        <w:t xml:space="preserve">ll, J. </w:t>
      </w:r>
      <w:r>
        <w:rPr>
          <w:rFonts w:ascii="Times New Roman" w:hAnsi="Times New Roman"/>
          <w:sz w:val="24"/>
        </w:rPr>
        <w:t>(</w:t>
      </w:r>
      <w:r w:rsidRPr="004927C2">
        <w:rPr>
          <w:rFonts w:ascii="Times New Roman" w:hAnsi="Times New Roman"/>
          <w:sz w:val="24"/>
        </w:rPr>
        <w:t>1920</w:t>
      </w:r>
      <w:r>
        <w:rPr>
          <w:rFonts w:ascii="Times New Roman" w:hAnsi="Times New Roman"/>
          <w:sz w:val="24"/>
        </w:rPr>
        <w:t>).</w:t>
      </w:r>
      <w:r w:rsidRPr="004927C2">
        <w:rPr>
          <w:rFonts w:ascii="Times New Roman" w:hAnsi="Times New Roman"/>
          <w:sz w:val="24"/>
        </w:rPr>
        <w:t xml:space="preserve"> Theoretische </w:t>
      </w:r>
      <w:r>
        <w:rPr>
          <w:rFonts w:ascii="Times New Roman" w:hAnsi="Times New Roman"/>
          <w:sz w:val="24"/>
        </w:rPr>
        <w:t>B</w:t>
      </w:r>
      <w:r w:rsidRPr="004927C2">
        <w:rPr>
          <w:rFonts w:ascii="Times New Roman" w:hAnsi="Times New Roman"/>
          <w:sz w:val="24"/>
        </w:rPr>
        <w:t>iologie</w:t>
      </w:r>
      <w:r>
        <w:rPr>
          <w:rFonts w:ascii="Times New Roman" w:hAnsi="Times New Roman"/>
          <w:sz w:val="24"/>
        </w:rPr>
        <w:t xml:space="preserve"> [Theoretical biology]</w:t>
      </w:r>
      <w:r w:rsidRPr="004927C2">
        <w:rPr>
          <w:rFonts w:ascii="Times New Roman" w:hAnsi="Times New Roman"/>
          <w:sz w:val="24"/>
        </w:rPr>
        <w:t>. Berlin, Germany:</w:t>
      </w:r>
      <w:r>
        <w:rPr>
          <w:rFonts w:ascii="Times New Roman" w:hAnsi="Times New Roman"/>
          <w:sz w:val="24"/>
        </w:rPr>
        <w:t xml:space="preserve"> </w:t>
      </w:r>
      <w:r w:rsidRPr="004927C2">
        <w:rPr>
          <w:rFonts w:ascii="Times New Roman" w:hAnsi="Times New Roman"/>
          <w:sz w:val="24"/>
        </w:rPr>
        <w:t>Springer.</w:t>
      </w:r>
    </w:p>
    <w:p w:rsidR="0065309A" w:rsidRDefault="0065309A" w:rsidP="00EA7724">
      <w:pPr>
        <w:spacing w:after="0" w:line="480" w:lineRule="auto"/>
        <w:ind w:left="709" w:hanging="709"/>
        <w:jc w:val="both"/>
        <w:rPr>
          <w:rFonts w:ascii="Times New Roman" w:hAnsi="Times New Roman"/>
          <w:sz w:val="24"/>
        </w:rPr>
      </w:pPr>
      <w:r>
        <w:rPr>
          <w:rFonts w:ascii="Times New Roman" w:hAnsi="Times New Roman"/>
          <w:sz w:val="24"/>
        </w:rPr>
        <w:t xml:space="preserve">Wachsmuth, I., &amp; Knoblich, G. (Eds.) (2008). </w:t>
      </w:r>
      <w:r w:rsidRPr="0065309A">
        <w:rPr>
          <w:rFonts w:ascii="Times New Roman" w:hAnsi="Times New Roman"/>
          <w:i/>
          <w:sz w:val="24"/>
        </w:rPr>
        <w:t>Modelling communication with robots and virtual humans</w:t>
      </w:r>
      <w:r>
        <w:rPr>
          <w:rFonts w:ascii="Times New Roman" w:hAnsi="Times New Roman"/>
          <w:sz w:val="24"/>
        </w:rPr>
        <w:t>. Berlin: Springer.</w:t>
      </w:r>
    </w:p>
    <w:p w:rsidR="00EA7724" w:rsidRDefault="00EA7724" w:rsidP="00EA7724">
      <w:pPr>
        <w:spacing w:after="0" w:line="480" w:lineRule="auto"/>
        <w:ind w:left="709" w:hanging="709"/>
        <w:jc w:val="both"/>
        <w:rPr>
          <w:rFonts w:ascii="Times New Roman" w:hAnsi="Times New Roman"/>
          <w:sz w:val="24"/>
        </w:rPr>
      </w:pPr>
      <w:r w:rsidRPr="0039257C">
        <w:rPr>
          <w:rFonts w:ascii="Times New Roman" w:hAnsi="Times New Roman"/>
          <w:sz w:val="24"/>
        </w:rPr>
        <w:t xml:space="preserve">Wachsmuth, I., Lenzen, M., &amp; Knoblich, G. (Eds.) (2008). </w:t>
      </w:r>
      <w:r w:rsidRPr="0039257C">
        <w:rPr>
          <w:rFonts w:ascii="Times New Roman" w:hAnsi="Times New Roman"/>
          <w:i/>
          <w:sz w:val="24"/>
        </w:rPr>
        <w:t>Embodied Communication</w:t>
      </w:r>
      <w:r w:rsidRPr="0039257C">
        <w:rPr>
          <w:rFonts w:ascii="Times New Roman" w:hAnsi="Times New Roman"/>
          <w:sz w:val="24"/>
        </w:rPr>
        <w:t>. Oxford: Oxford University Press.</w:t>
      </w:r>
    </w:p>
    <w:p w:rsidR="00EA7724" w:rsidRDefault="00EA7724" w:rsidP="00EA7724">
      <w:pPr>
        <w:spacing w:after="0" w:line="480" w:lineRule="auto"/>
        <w:ind w:left="709" w:hanging="709"/>
        <w:jc w:val="both"/>
        <w:rPr>
          <w:rFonts w:ascii="Times New Roman" w:hAnsi="Times New Roman"/>
          <w:sz w:val="24"/>
        </w:rPr>
      </w:pPr>
      <w:r>
        <w:rPr>
          <w:rFonts w:ascii="Times New Roman" w:hAnsi="Times New Roman"/>
          <w:sz w:val="24"/>
        </w:rPr>
        <w:t xml:space="preserve">Warneken, F., &amp; Tomasello, M. (2007). Helping and cooperation at 14 months of age. </w:t>
      </w:r>
      <w:r w:rsidRPr="00ED4A75">
        <w:rPr>
          <w:rFonts w:ascii="Times New Roman" w:hAnsi="Times New Roman"/>
          <w:i/>
          <w:sz w:val="24"/>
        </w:rPr>
        <w:t>Infancy, 11(3)</w:t>
      </w:r>
      <w:r>
        <w:rPr>
          <w:rFonts w:ascii="Times New Roman" w:hAnsi="Times New Roman"/>
          <w:sz w:val="24"/>
        </w:rPr>
        <w:t xml:space="preserve">, 271-294. </w:t>
      </w:r>
    </w:p>
    <w:p w:rsidR="00EA7724" w:rsidRDefault="00EA7724" w:rsidP="00EA7724">
      <w:pPr>
        <w:spacing w:after="0" w:line="480" w:lineRule="auto"/>
        <w:ind w:left="709" w:hanging="709"/>
        <w:jc w:val="both"/>
        <w:rPr>
          <w:rFonts w:ascii="Times New Roman" w:hAnsi="Times New Roman"/>
          <w:sz w:val="24"/>
        </w:rPr>
      </w:pPr>
      <w:r>
        <w:rPr>
          <w:rFonts w:ascii="Times New Roman" w:hAnsi="Times New Roman"/>
          <w:sz w:val="24"/>
        </w:rPr>
        <w:t xml:space="preserve">Welsh, T. N. (2009). </w:t>
      </w:r>
      <w:r w:rsidRPr="00703894">
        <w:rPr>
          <w:rFonts w:ascii="Times New Roman" w:hAnsi="Times New Roman"/>
          <w:sz w:val="24"/>
        </w:rPr>
        <w:t>When 1 + 1 = 1: The unification of independent actors revealed through joint Simon effects in crossed and uncrossed effector conditions</w:t>
      </w:r>
      <w:r>
        <w:rPr>
          <w:rFonts w:ascii="Times New Roman" w:hAnsi="Times New Roman"/>
          <w:sz w:val="24"/>
        </w:rPr>
        <w:t xml:space="preserve">. </w:t>
      </w:r>
      <w:r w:rsidRPr="00703894">
        <w:rPr>
          <w:rFonts w:ascii="Times New Roman" w:hAnsi="Times New Roman"/>
          <w:i/>
          <w:sz w:val="24"/>
        </w:rPr>
        <w:t>Human Movement Science, 28(6)</w:t>
      </w:r>
      <w:r>
        <w:rPr>
          <w:rFonts w:ascii="Times New Roman" w:hAnsi="Times New Roman"/>
          <w:sz w:val="24"/>
        </w:rPr>
        <w:t>, 726-737.</w:t>
      </w:r>
    </w:p>
    <w:p w:rsidR="00EA7724" w:rsidRDefault="00EA7724" w:rsidP="00EA7724">
      <w:pPr>
        <w:spacing w:after="0" w:line="480" w:lineRule="auto"/>
        <w:ind w:left="709" w:hanging="709"/>
        <w:jc w:val="both"/>
        <w:rPr>
          <w:rFonts w:ascii="Times New Roman" w:hAnsi="Times New Roman"/>
          <w:sz w:val="24"/>
        </w:rPr>
      </w:pPr>
      <w:r>
        <w:rPr>
          <w:rFonts w:ascii="Times New Roman" w:hAnsi="Times New Roman"/>
          <w:sz w:val="24"/>
        </w:rPr>
        <w:t xml:space="preserve">Welsh, T. N., Elliott, D., Anson, G. G., Dhilion, V., Weeks, D. J., Lyons, J. L., &amp; Chua, Romeo (2005). Does Joe influence Fred’s action? Inhibition of return across different nervous systems. </w:t>
      </w:r>
      <w:r w:rsidRPr="00C03F7F">
        <w:rPr>
          <w:rFonts w:ascii="Times New Roman" w:hAnsi="Times New Roman"/>
          <w:i/>
          <w:sz w:val="24"/>
        </w:rPr>
        <w:t>Neuroscience Letters, 385(2)</w:t>
      </w:r>
      <w:r>
        <w:rPr>
          <w:rFonts w:ascii="Times New Roman" w:hAnsi="Times New Roman"/>
          <w:sz w:val="24"/>
        </w:rPr>
        <w:t xml:space="preserve">, 99-104. </w:t>
      </w:r>
    </w:p>
    <w:p w:rsidR="00EA7724" w:rsidRDefault="00EA7724" w:rsidP="00EA7724">
      <w:pPr>
        <w:spacing w:after="0" w:line="480" w:lineRule="auto"/>
        <w:ind w:left="709" w:hanging="709"/>
        <w:jc w:val="both"/>
        <w:rPr>
          <w:rFonts w:ascii="Times New Roman" w:hAnsi="Times New Roman"/>
          <w:sz w:val="24"/>
        </w:rPr>
      </w:pPr>
      <w:r w:rsidRPr="005502A1">
        <w:rPr>
          <w:rFonts w:ascii="Times New Roman" w:hAnsi="Times New Roman"/>
          <w:sz w:val="24"/>
        </w:rPr>
        <w:t>Welsh</w:t>
      </w:r>
      <w:r>
        <w:rPr>
          <w:rFonts w:ascii="Times New Roman" w:hAnsi="Times New Roman"/>
          <w:sz w:val="24"/>
        </w:rPr>
        <w:t>,</w:t>
      </w:r>
      <w:r w:rsidRPr="005502A1">
        <w:rPr>
          <w:rFonts w:ascii="Times New Roman" w:hAnsi="Times New Roman"/>
          <w:sz w:val="24"/>
        </w:rPr>
        <w:t xml:space="preserve"> T</w:t>
      </w:r>
      <w:r>
        <w:rPr>
          <w:rFonts w:ascii="Times New Roman" w:hAnsi="Times New Roman"/>
          <w:sz w:val="24"/>
        </w:rPr>
        <w:t xml:space="preserve">. </w:t>
      </w:r>
      <w:r w:rsidRPr="005502A1">
        <w:rPr>
          <w:rFonts w:ascii="Times New Roman" w:hAnsi="Times New Roman"/>
          <w:sz w:val="24"/>
        </w:rPr>
        <w:t>N</w:t>
      </w:r>
      <w:r>
        <w:rPr>
          <w:rFonts w:ascii="Times New Roman" w:hAnsi="Times New Roman"/>
          <w:sz w:val="24"/>
        </w:rPr>
        <w:t>.</w:t>
      </w:r>
      <w:r w:rsidRPr="005502A1">
        <w:rPr>
          <w:rFonts w:ascii="Times New Roman" w:hAnsi="Times New Roman"/>
          <w:sz w:val="24"/>
        </w:rPr>
        <w:t>, Higgins</w:t>
      </w:r>
      <w:r>
        <w:rPr>
          <w:rFonts w:ascii="Times New Roman" w:hAnsi="Times New Roman"/>
          <w:sz w:val="24"/>
        </w:rPr>
        <w:t>,</w:t>
      </w:r>
      <w:r w:rsidRPr="005502A1">
        <w:rPr>
          <w:rFonts w:ascii="Times New Roman" w:hAnsi="Times New Roman"/>
          <w:sz w:val="24"/>
        </w:rPr>
        <w:t xml:space="preserve"> L</w:t>
      </w:r>
      <w:r>
        <w:rPr>
          <w:rFonts w:ascii="Times New Roman" w:hAnsi="Times New Roman"/>
          <w:sz w:val="24"/>
        </w:rPr>
        <w:t>.</w:t>
      </w:r>
      <w:r w:rsidRPr="005502A1">
        <w:rPr>
          <w:rFonts w:ascii="Times New Roman" w:hAnsi="Times New Roman"/>
          <w:sz w:val="24"/>
        </w:rPr>
        <w:t>, Ray</w:t>
      </w:r>
      <w:r>
        <w:rPr>
          <w:rFonts w:ascii="Times New Roman" w:hAnsi="Times New Roman"/>
          <w:sz w:val="24"/>
        </w:rPr>
        <w:t>,</w:t>
      </w:r>
      <w:r w:rsidRPr="005502A1">
        <w:rPr>
          <w:rFonts w:ascii="Times New Roman" w:hAnsi="Times New Roman"/>
          <w:sz w:val="24"/>
        </w:rPr>
        <w:t xml:space="preserve"> M</w:t>
      </w:r>
      <w:r>
        <w:rPr>
          <w:rFonts w:ascii="Times New Roman" w:hAnsi="Times New Roman"/>
          <w:sz w:val="24"/>
        </w:rPr>
        <w:t>.</w:t>
      </w:r>
      <w:r w:rsidRPr="005502A1">
        <w:rPr>
          <w:rFonts w:ascii="Times New Roman" w:hAnsi="Times New Roman"/>
          <w:sz w:val="24"/>
        </w:rPr>
        <w:t xml:space="preserve">, </w:t>
      </w:r>
      <w:r>
        <w:rPr>
          <w:rFonts w:ascii="Times New Roman" w:hAnsi="Times New Roman"/>
          <w:sz w:val="24"/>
        </w:rPr>
        <w:t xml:space="preserve">&amp; </w:t>
      </w:r>
      <w:r w:rsidRPr="005502A1">
        <w:rPr>
          <w:rFonts w:ascii="Times New Roman" w:hAnsi="Times New Roman"/>
          <w:sz w:val="24"/>
        </w:rPr>
        <w:t>Weeks</w:t>
      </w:r>
      <w:r>
        <w:rPr>
          <w:rFonts w:ascii="Times New Roman" w:hAnsi="Times New Roman"/>
          <w:sz w:val="24"/>
        </w:rPr>
        <w:t>,</w:t>
      </w:r>
      <w:r w:rsidRPr="005502A1">
        <w:rPr>
          <w:rFonts w:ascii="Times New Roman" w:hAnsi="Times New Roman"/>
          <w:sz w:val="24"/>
        </w:rPr>
        <w:t xml:space="preserve"> D</w:t>
      </w:r>
      <w:r>
        <w:rPr>
          <w:rFonts w:ascii="Times New Roman" w:hAnsi="Times New Roman"/>
          <w:sz w:val="24"/>
        </w:rPr>
        <w:t xml:space="preserve">. </w:t>
      </w:r>
      <w:r w:rsidRPr="005502A1">
        <w:rPr>
          <w:rFonts w:ascii="Times New Roman" w:hAnsi="Times New Roman"/>
          <w:sz w:val="24"/>
        </w:rPr>
        <w:t>J</w:t>
      </w:r>
      <w:r>
        <w:rPr>
          <w:rFonts w:ascii="Times New Roman" w:hAnsi="Times New Roman"/>
          <w:sz w:val="24"/>
        </w:rPr>
        <w:t xml:space="preserve">. (2007). </w:t>
      </w:r>
      <w:r w:rsidRPr="005502A1">
        <w:rPr>
          <w:rFonts w:ascii="Times New Roman" w:hAnsi="Times New Roman"/>
          <w:sz w:val="24"/>
        </w:rPr>
        <w:t>Seeing vs. believing: Is believing sufficient to activate the processes of response co-representation?</w:t>
      </w:r>
      <w:r>
        <w:rPr>
          <w:rFonts w:ascii="Times New Roman" w:hAnsi="Times New Roman"/>
          <w:sz w:val="24"/>
        </w:rPr>
        <w:t xml:space="preserve"> </w:t>
      </w:r>
      <w:r w:rsidRPr="005502A1">
        <w:rPr>
          <w:rFonts w:ascii="Times New Roman" w:hAnsi="Times New Roman"/>
          <w:i/>
          <w:sz w:val="24"/>
        </w:rPr>
        <w:t>Human Movement Science, 26</w:t>
      </w:r>
      <w:r>
        <w:rPr>
          <w:rFonts w:ascii="Times New Roman" w:hAnsi="Times New Roman"/>
          <w:sz w:val="24"/>
        </w:rPr>
        <w:t>, 853-866.</w:t>
      </w:r>
    </w:p>
    <w:p w:rsidR="00EA7724" w:rsidRDefault="00EA7724" w:rsidP="00EA7724">
      <w:pPr>
        <w:spacing w:after="0" w:line="480" w:lineRule="auto"/>
        <w:ind w:left="709" w:hanging="709"/>
        <w:jc w:val="both"/>
        <w:rPr>
          <w:rFonts w:ascii="Times New Roman" w:hAnsi="Times New Roman"/>
          <w:sz w:val="24"/>
        </w:rPr>
      </w:pPr>
      <w:r>
        <w:rPr>
          <w:rFonts w:ascii="Times New Roman" w:hAnsi="Times New Roman"/>
          <w:sz w:val="24"/>
        </w:rPr>
        <w:t>W</w:t>
      </w:r>
      <w:r w:rsidRPr="00C03F7F">
        <w:rPr>
          <w:rFonts w:ascii="Times New Roman" w:hAnsi="Times New Roman"/>
          <w:sz w:val="24"/>
        </w:rPr>
        <w:t>elsh, T.</w:t>
      </w:r>
      <w:r>
        <w:rPr>
          <w:rFonts w:ascii="Times New Roman" w:hAnsi="Times New Roman"/>
          <w:sz w:val="24"/>
        </w:rPr>
        <w:t xml:space="preserve"> </w:t>
      </w:r>
      <w:r w:rsidRPr="00C03F7F">
        <w:rPr>
          <w:rFonts w:ascii="Times New Roman" w:hAnsi="Times New Roman"/>
          <w:sz w:val="24"/>
        </w:rPr>
        <w:t>N., Lyons, J., Weeks, D.</w:t>
      </w:r>
      <w:r>
        <w:rPr>
          <w:rFonts w:ascii="Times New Roman" w:hAnsi="Times New Roman"/>
          <w:sz w:val="24"/>
        </w:rPr>
        <w:t xml:space="preserve"> </w:t>
      </w:r>
      <w:r w:rsidRPr="00C03F7F">
        <w:rPr>
          <w:rFonts w:ascii="Times New Roman" w:hAnsi="Times New Roman"/>
          <w:sz w:val="24"/>
        </w:rPr>
        <w:t>J., Anson, J.</w:t>
      </w:r>
      <w:r>
        <w:rPr>
          <w:rFonts w:ascii="Times New Roman" w:hAnsi="Times New Roman"/>
          <w:sz w:val="24"/>
        </w:rPr>
        <w:t xml:space="preserve"> </w:t>
      </w:r>
      <w:r w:rsidRPr="00C03F7F">
        <w:rPr>
          <w:rFonts w:ascii="Times New Roman" w:hAnsi="Times New Roman"/>
          <w:sz w:val="24"/>
        </w:rPr>
        <w:t>G., Chua, R., Mendoza, J.</w:t>
      </w:r>
      <w:r>
        <w:rPr>
          <w:rFonts w:ascii="Times New Roman" w:hAnsi="Times New Roman"/>
          <w:sz w:val="24"/>
        </w:rPr>
        <w:t xml:space="preserve"> </w:t>
      </w:r>
      <w:r w:rsidRPr="00C03F7F">
        <w:rPr>
          <w:rFonts w:ascii="Times New Roman" w:hAnsi="Times New Roman"/>
          <w:sz w:val="24"/>
        </w:rPr>
        <w:t xml:space="preserve">E., &amp; Elliott, D. (2007). Within- and between-nervous system inhibition of return: Observation is as good as performance. </w:t>
      </w:r>
      <w:r w:rsidRPr="00C03F7F">
        <w:rPr>
          <w:rFonts w:ascii="Times New Roman" w:hAnsi="Times New Roman"/>
          <w:i/>
          <w:sz w:val="24"/>
        </w:rPr>
        <w:t>Psychonomic Bulletin &amp; Review, 14</w:t>
      </w:r>
      <w:r w:rsidRPr="00C03F7F">
        <w:rPr>
          <w:rFonts w:ascii="Times New Roman" w:hAnsi="Times New Roman"/>
          <w:sz w:val="24"/>
        </w:rPr>
        <w:t>, 950-956.</w:t>
      </w:r>
    </w:p>
    <w:p w:rsidR="00EA7724" w:rsidRDefault="00EA7724" w:rsidP="00EA7724">
      <w:pPr>
        <w:spacing w:after="0" w:line="480" w:lineRule="auto"/>
        <w:ind w:left="709" w:hanging="709"/>
        <w:jc w:val="both"/>
        <w:rPr>
          <w:rFonts w:ascii="Times New Roman" w:hAnsi="Times New Roman"/>
          <w:sz w:val="24"/>
        </w:rPr>
      </w:pPr>
      <w:r w:rsidRPr="00A90EC6">
        <w:rPr>
          <w:rFonts w:ascii="Times New Roman" w:hAnsi="Times New Roman"/>
          <w:sz w:val="24"/>
        </w:rPr>
        <w:t xml:space="preserve">Wilson, M., &amp; Knoblich, G. (2005). The case for motor involvement in perceiving conspecifics. </w:t>
      </w:r>
      <w:r w:rsidRPr="00A90EC6">
        <w:rPr>
          <w:rFonts w:ascii="Times New Roman" w:hAnsi="Times New Roman"/>
          <w:i/>
          <w:sz w:val="24"/>
        </w:rPr>
        <w:t>Psychological Bulletin, 131</w:t>
      </w:r>
      <w:r w:rsidRPr="00A90EC6">
        <w:rPr>
          <w:rFonts w:ascii="Times New Roman" w:hAnsi="Times New Roman"/>
          <w:sz w:val="24"/>
        </w:rPr>
        <w:t>, 460-473.</w:t>
      </w:r>
    </w:p>
    <w:p w:rsidR="00EA7724" w:rsidRDefault="00EA7724" w:rsidP="00EA7724">
      <w:pPr>
        <w:spacing w:after="0" w:line="480" w:lineRule="auto"/>
        <w:ind w:left="709" w:hanging="709"/>
        <w:jc w:val="both"/>
        <w:rPr>
          <w:rFonts w:ascii="Times New Roman" w:hAnsi="Times New Roman"/>
          <w:sz w:val="24"/>
        </w:rPr>
      </w:pPr>
      <w:bookmarkStart w:id="294" w:name="OLE_LINK9"/>
      <w:r w:rsidRPr="00E90A40">
        <w:rPr>
          <w:rFonts w:ascii="Times New Roman" w:hAnsi="Times New Roman"/>
          <w:sz w:val="24"/>
        </w:rPr>
        <w:t xml:space="preserve">Wiltermuth, S. S. &amp; Heath, C. (2009). Synchrony and cooperation. </w:t>
      </w:r>
      <w:r w:rsidRPr="00E90A40">
        <w:rPr>
          <w:rFonts w:ascii="Times New Roman" w:hAnsi="Times New Roman"/>
          <w:i/>
          <w:sz w:val="24"/>
        </w:rPr>
        <w:t>Psychological Science, 20</w:t>
      </w:r>
      <w:bookmarkEnd w:id="294"/>
      <w:r w:rsidRPr="00E90A40">
        <w:rPr>
          <w:rFonts w:ascii="Times New Roman" w:hAnsi="Times New Roman"/>
          <w:sz w:val="24"/>
        </w:rPr>
        <w:t>, 1-5.</w:t>
      </w:r>
    </w:p>
    <w:p w:rsidR="00EA7724" w:rsidRDefault="00EA7724" w:rsidP="00EA7724">
      <w:pPr>
        <w:spacing w:after="0" w:line="480" w:lineRule="auto"/>
        <w:ind w:left="709" w:hanging="709"/>
        <w:jc w:val="both"/>
        <w:rPr>
          <w:rFonts w:ascii="Times New Roman" w:hAnsi="Times New Roman"/>
          <w:sz w:val="24"/>
        </w:rPr>
      </w:pPr>
      <w:r w:rsidRPr="005C6394">
        <w:rPr>
          <w:rFonts w:ascii="Times New Roman" w:hAnsi="Times New Roman"/>
          <w:sz w:val="24"/>
        </w:rPr>
        <w:t>Wolpert, D. M., Doya, K., &amp; Kawato, M. (2003). A unifying computational framework for</w:t>
      </w:r>
      <w:r>
        <w:rPr>
          <w:rFonts w:ascii="Times New Roman" w:hAnsi="Times New Roman"/>
          <w:sz w:val="24"/>
        </w:rPr>
        <w:t xml:space="preserve"> </w:t>
      </w:r>
      <w:r w:rsidRPr="005C6394">
        <w:rPr>
          <w:rFonts w:ascii="Times New Roman" w:hAnsi="Times New Roman"/>
          <w:sz w:val="24"/>
        </w:rPr>
        <w:t xml:space="preserve">motor control and interaction. </w:t>
      </w:r>
      <w:r w:rsidRPr="005C6394">
        <w:rPr>
          <w:rFonts w:ascii="Times New Roman" w:hAnsi="Times New Roman"/>
          <w:i/>
          <w:sz w:val="24"/>
        </w:rPr>
        <w:t>Philosophical Transactions of the Royal Society of London B, 358</w:t>
      </w:r>
      <w:r w:rsidRPr="005C6394">
        <w:rPr>
          <w:rFonts w:ascii="Times New Roman" w:hAnsi="Times New Roman"/>
          <w:sz w:val="24"/>
        </w:rPr>
        <w:t>, 593–602.</w:t>
      </w:r>
    </w:p>
    <w:p w:rsidR="00EA7724" w:rsidRDefault="00EA7724" w:rsidP="00EA7724">
      <w:pPr>
        <w:spacing w:after="0" w:line="480" w:lineRule="auto"/>
        <w:ind w:left="709" w:hanging="709"/>
        <w:jc w:val="both"/>
        <w:rPr>
          <w:rFonts w:ascii="Times New Roman" w:hAnsi="Times New Roman"/>
          <w:sz w:val="24"/>
        </w:rPr>
      </w:pPr>
      <w:r>
        <w:rPr>
          <w:rFonts w:ascii="Times New Roman" w:hAnsi="Times New Roman"/>
          <w:sz w:val="24"/>
        </w:rPr>
        <w:t xml:space="preserve">Woodworth, R. S. (1939). Individual and group behaviour. </w:t>
      </w:r>
      <w:r w:rsidRPr="001E2006">
        <w:rPr>
          <w:rFonts w:ascii="Times New Roman" w:hAnsi="Times New Roman"/>
          <w:i/>
          <w:sz w:val="24"/>
        </w:rPr>
        <w:t>The American Journal of Sociology, 44(6)</w:t>
      </w:r>
      <w:r>
        <w:rPr>
          <w:rFonts w:ascii="Times New Roman" w:hAnsi="Times New Roman"/>
          <w:sz w:val="24"/>
        </w:rPr>
        <w:t xml:space="preserve">, 823-828. </w:t>
      </w:r>
    </w:p>
    <w:p w:rsidR="00EA7724" w:rsidRDefault="00EA7724" w:rsidP="00EA7724">
      <w:pPr>
        <w:spacing w:after="0" w:line="480" w:lineRule="auto"/>
        <w:ind w:left="709" w:hanging="709"/>
        <w:jc w:val="both"/>
        <w:rPr>
          <w:rFonts w:ascii="Times New Roman" w:hAnsi="Times New Roman"/>
          <w:sz w:val="24"/>
        </w:rPr>
      </w:pPr>
      <w:r>
        <w:rPr>
          <w:rFonts w:ascii="Times New Roman" w:hAnsi="Times New Roman"/>
          <w:sz w:val="24"/>
        </w:rPr>
        <w:t xml:space="preserve">Yoon, Humphreys, &amp; Riddoch (in press). The paired-object affordance effect. </w:t>
      </w:r>
      <w:r w:rsidRPr="008138BA">
        <w:rPr>
          <w:rFonts w:ascii="Times New Roman" w:hAnsi="Times New Roman"/>
          <w:i/>
          <w:sz w:val="24"/>
        </w:rPr>
        <w:t>Journal of Experimental Psychology: Human Perception and Performance.</w:t>
      </w:r>
      <w:r>
        <w:rPr>
          <w:rFonts w:ascii="Times New Roman" w:hAnsi="Times New Roman"/>
          <w:sz w:val="24"/>
        </w:rPr>
        <w:t xml:space="preserve"> </w:t>
      </w:r>
    </w:p>
    <w:p w:rsidR="006E4C0A" w:rsidRPr="000220B0" w:rsidRDefault="006E4C0A" w:rsidP="006E4C0A">
      <w:pPr>
        <w:spacing w:after="0" w:line="480" w:lineRule="auto"/>
        <w:jc w:val="both"/>
        <w:rPr>
          <w:rFonts w:ascii="Times New Roman" w:hAnsi="Times New Roman"/>
          <w:sz w:val="24"/>
        </w:rPr>
      </w:pPr>
    </w:p>
    <w:p w:rsidR="002B2D12" w:rsidRPr="002B2D12" w:rsidRDefault="002B2D12" w:rsidP="002B2D12">
      <w:pPr>
        <w:spacing w:line="480" w:lineRule="auto"/>
        <w:jc w:val="both"/>
        <w:rPr>
          <w:rFonts w:ascii="Times New Roman" w:hAnsi="Times New Roman"/>
          <w:sz w:val="24"/>
        </w:rPr>
      </w:pPr>
    </w:p>
    <w:p w:rsidR="002B2D12" w:rsidRPr="002B2D12" w:rsidRDefault="002B2D12" w:rsidP="002B2D12">
      <w:pPr>
        <w:spacing w:line="480" w:lineRule="auto"/>
        <w:jc w:val="both"/>
        <w:rPr>
          <w:rFonts w:ascii="Times New Roman" w:hAnsi="Times New Roman"/>
          <w:sz w:val="24"/>
        </w:rPr>
      </w:pPr>
    </w:p>
    <w:p w:rsidR="00426E71" w:rsidRPr="002B2D12" w:rsidRDefault="00426E71" w:rsidP="002B2D12">
      <w:pPr>
        <w:spacing w:line="480" w:lineRule="auto"/>
        <w:jc w:val="both"/>
        <w:rPr>
          <w:rFonts w:ascii="Times New Roman" w:hAnsi="Times New Roman"/>
          <w:sz w:val="24"/>
        </w:rPr>
      </w:pPr>
    </w:p>
    <w:p w:rsidR="00426E71" w:rsidRPr="002B2D12" w:rsidRDefault="00963870" w:rsidP="002B2D12">
      <w:pPr>
        <w:pStyle w:val="Heading1"/>
        <w:spacing w:line="480" w:lineRule="auto"/>
        <w:jc w:val="center"/>
        <w:rPr>
          <w:rFonts w:ascii="Times New Roman" w:hAnsi="Times New Roman"/>
          <w:b w:val="0"/>
          <w:sz w:val="24"/>
        </w:rPr>
      </w:pPr>
      <w:r w:rsidRPr="00A273DF">
        <w:rPr>
          <w:rFonts w:ascii="Times New Roman" w:hAnsi="Times New Roman"/>
          <w:i/>
          <w:sz w:val="24"/>
        </w:rPr>
        <w:br w:type="page"/>
      </w:r>
      <w:r w:rsidRPr="002B2D12">
        <w:rPr>
          <w:rFonts w:ascii="Times New Roman" w:hAnsi="Times New Roman"/>
          <w:b w:val="0"/>
          <w:sz w:val="24"/>
        </w:rPr>
        <w:t>Acknowledgements</w:t>
      </w:r>
    </w:p>
    <w:p w:rsidR="00963870" w:rsidRPr="002B2D12" w:rsidRDefault="00963870" w:rsidP="002B2D12">
      <w:pPr>
        <w:spacing w:after="0" w:line="480" w:lineRule="auto"/>
        <w:jc w:val="both"/>
        <w:rPr>
          <w:rFonts w:ascii="Times New Roman" w:hAnsi="Times New Roman"/>
          <w:sz w:val="24"/>
        </w:rPr>
      </w:pPr>
    </w:p>
    <w:p w:rsidR="00963870" w:rsidRPr="002B2D12" w:rsidRDefault="00963870" w:rsidP="00020756">
      <w:pPr>
        <w:spacing w:after="0"/>
        <w:rPr>
          <w:rFonts w:ascii="Times New Roman" w:hAnsi="Times New Roman"/>
          <w:sz w:val="24"/>
        </w:rPr>
      </w:pPr>
    </w:p>
    <w:sectPr w:rsidR="00963870" w:rsidRPr="002B2D12" w:rsidSect="00426E71">
      <w:headerReference w:type="default" r:id="rId8"/>
      <w:footerReference w:type="even" r:id="rId9"/>
      <w:footerReference w:type="default" r:id="rId10"/>
      <w:pgSz w:w="11906" w:h="16838"/>
      <w:pgMar w:top="1417" w:right="1417" w:bottom="1417" w:left="1417" w:header="708" w:footer="708" w:gutter="0"/>
      <w:cols w:space="708"/>
      <w:docGrid w:linePitch="360"/>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stephen butterfill" w:date="2010-09-06T03:39:00Z" w:initials="sb">
    <w:p w:rsidR="00B13A6E" w:rsidRPr="002B192D" w:rsidRDefault="00B13A6E">
      <w:pPr>
        <w:pStyle w:val="CommentText"/>
      </w:pPr>
      <w:r>
        <w:rPr>
          <w:rStyle w:val="CommentReference"/>
        </w:rPr>
        <w:annotationRef/>
      </w:r>
      <w:r>
        <w:t xml:space="preserve">When we come back to affordances with some really interesting stuff in the Synergy section, we’re talking about </w:t>
      </w:r>
      <w:r>
        <w:rPr>
          <w:i/>
        </w:rPr>
        <w:t>joint</w:t>
      </w:r>
      <w:r>
        <w:t xml:space="preserve"> rather than </w:t>
      </w:r>
      <w:r>
        <w:rPr>
          <w:i/>
        </w:rPr>
        <w:t>common</w:t>
      </w:r>
      <w:r>
        <w:t xml:space="preserve"> affordances (i.e. whether an object affords group or individual lifting).  This is a surprise given the way the paper is structured (I expected this section to set things up for the corresponding Synergy section).  It’s also a bit tricky to sort out, because Common affordances are a really nice illustration of what we mean by emergent coordination, where as joint affordances are a less clear illustration.  My suggestion is: change the section heading to ‘Affordances’ and expand it slightly to cover both common and joint affordances (and please can we have the two-handled (picnic) basket).</w:t>
      </w:r>
    </w:p>
  </w:comment>
  <w:comment w:id="35" w:author="stephen butterfill" w:date="2010-09-06T03:39:00Z" w:initials="sb">
    <w:p w:rsidR="00B13A6E" w:rsidRDefault="00B13A6E">
      <w:pPr>
        <w:pStyle w:val="CommentText"/>
      </w:pPr>
      <w:r>
        <w:rPr>
          <w:rStyle w:val="CommentReference"/>
        </w:rPr>
        <w:annotationRef/>
      </w:r>
      <w:r>
        <w:t>not sure if this is really necessary; the summary for the whole section comes soon</w:t>
      </w:r>
    </w:p>
  </w:comment>
  <w:comment w:id="39" w:author="stephen butterfill" w:date="2010-09-06T03:39:00Z" w:initials="sb">
    <w:p w:rsidR="00B13A6E" w:rsidRDefault="00B13A6E">
      <w:pPr>
        <w:pStyle w:val="CommentText"/>
      </w:pPr>
      <w:r>
        <w:rPr>
          <w:rStyle w:val="CommentReference"/>
        </w:rPr>
        <w:annotationRef/>
      </w:r>
      <w:r>
        <w:t>I’m keen for us to cite this paper somewhere but I’m doubtful it’s right here---Tollefsen’s argument depends on the premise that joint action requires shared intention (see pp. 80-1).</w:t>
      </w:r>
    </w:p>
  </w:comment>
  <w:comment w:id="41" w:author="stephen butterfill" w:date="2010-09-06T03:39:00Z" w:initials="sb">
    <w:p w:rsidR="00B13A6E" w:rsidRDefault="00B13A6E">
      <w:pPr>
        <w:pStyle w:val="CommentText"/>
      </w:pPr>
      <w:r>
        <w:rPr>
          <w:rStyle w:val="CommentReference"/>
        </w:rPr>
        <w:annotationRef/>
      </w:r>
      <w:r>
        <w:t>[*] Joint task representation = shared task representation?</w:t>
      </w:r>
    </w:p>
  </w:comment>
  <w:comment w:id="42" w:author="stephen butterfill" w:date="2010-09-06T03:39:00Z" w:initials="sb">
    <w:p w:rsidR="00B13A6E" w:rsidRDefault="00B13A6E">
      <w:pPr>
        <w:pStyle w:val="CommentText"/>
      </w:pPr>
      <w:r>
        <w:rPr>
          <w:rStyle w:val="CommentReference"/>
        </w:rPr>
        <w:annotationRef/>
      </w:r>
      <w:r>
        <w:t>Can we replace this with ‘human’s’ and drop the reference to Carpenter?  I’m thinking that Carpenter is explicitly out to prove that infants can have shared intentions in roughly Bratman’s sense (pp. 381-2) whereas we’re stressing that there’s a difference between shared intention and joint task representation (the ‘nuts and bolts’ theme).</w:t>
      </w:r>
    </w:p>
  </w:comment>
  <w:comment w:id="50" w:author="stephen butterfill" w:date="2010-09-06T03:39:00Z" w:initials="sb">
    <w:p w:rsidR="00B13A6E" w:rsidRDefault="00B13A6E">
      <w:pPr>
        <w:pStyle w:val="CommentText"/>
      </w:pPr>
      <w:r>
        <w:rPr>
          <w:rStyle w:val="CommentReference"/>
        </w:rPr>
        <w:annotationRef/>
      </w:r>
      <w:r>
        <w:t>CHECK!</w:t>
      </w:r>
    </w:p>
  </w:comment>
  <w:comment w:id="82" w:author="stephen butterfill" w:date="2010-09-06T03:39:00Z" w:initials="sb">
    <w:p w:rsidR="00B13A6E" w:rsidRDefault="00B13A6E">
      <w:pPr>
        <w:pStyle w:val="CommentText"/>
      </w:pPr>
      <w:r>
        <w:rPr>
          <w:rStyle w:val="CommentReference"/>
        </w:rPr>
        <w:annotationRef/>
      </w:r>
      <w:r>
        <w:t>not sure if this summary is necessary)</w:t>
      </w:r>
    </w:p>
  </w:comment>
  <w:comment w:id="96" w:author="stephen butterfill" w:date="2010-09-06T03:39:00Z" w:initials="sb">
    <w:p w:rsidR="00B13A6E" w:rsidRDefault="00B13A6E">
      <w:pPr>
        <w:pStyle w:val="CommentText"/>
      </w:pPr>
      <w:r>
        <w:rPr>
          <w:rStyle w:val="CommentReference"/>
        </w:rPr>
        <w:t>[</w:t>
      </w:r>
      <w:r>
        <w:rPr>
          <w:rStyle w:val="CommentReference"/>
        </w:rPr>
        <w:annotationRef/>
      </w:r>
      <w:r>
        <w:rPr>
          <w:rStyle w:val="CommentReference"/>
        </w:rPr>
        <w:t>I think we need to acknowledge that, at this stage of the argument, we haven’t ruled out a sceptical view on the importance of emergent coordination for joint action, and to point readers to the fact that  we are going to make a stronger case in 3.5].</w:t>
      </w:r>
    </w:p>
  </w:comment>
  <w:comment w:id="98" w:author="stephen butterfill" w:date="2010-09-06T03:39:00Z" w:initials="sb">
    <w:p w:rsidR="00B13A6E" w:rsidRDefault="00B13A6E">
      <w:pPr>
        <w:pStyle w:val="CommentText"/>
      </w:pPr>
      <w:r>
        <w:rPr>
          <w:rStyle w:val="CommentReference"/>
        </w:rPr>
        <w:annotationRef/>
      </w:r>
      <w:r>
        <w:t>I think it’s really important that we have a summary here in the middle of Section 3.  I’m not sure how to integrate it --- might be ok to create a new sub-section ‘3.4 Interim Summary’, but if we can just have them put extra space above this paragraph that would be better.</w:t>
      </w:r>
    </w:p>
  </w:comment>
  <w:comment w:id="99" w:author="stephen butterfill" w:date="2010-09-06T03:39:00Z" w:initials="sb">
    <w:p w:rsidR="00B13A6E" w:rsidRDefault="00B13A6E">
      <w:pPr>
        <w:pStyle w:val="CommentText"/>
      </w:pPr>
      <w:r>
        <w:rPr>
          <w:rStyle w:val="CommentReference"/>
        </w:rPr>
        <w:annotationRef/>
      </w:r>
      <w:r>
        <w:t>Could this be ‘Shared’ to fit in with the term used elsewhere.  Or does ‘joint task representation’ refer to something distinct from ‘shared task representation’?</w:t>
      </w:r>
    </w:p>
    <w:p w:rsidR="00B13A6E" w:rsidRDefault="00B13A6E">
      <w:pPr>
        <w:pStyle w:val="CommentText"/>
      </w:pPr>
      <w:r>
        <w:tab/>
        <w:t>If changed needs changing above as well as below.</w:t>
      </w:r>
    </w:p>
    <w:p w:rsidR="00B13A6E" w:rsidRDefault="00B13A6E">
      <w:pPr>
        <w:pStyle w:val="CommentText"/>
      </w:pPr>
      <w:r>
        <w:tab/>
        <w:t>Later in the section there’s a lot of ‘co-representation’ --- I suggest changing much of this to ‘joint task representation’ except where it’s clear that the two are synonyms [done] or using ‘task co-representation’ in place of ‘joint task representation’ throughout.</w:t>
      </w:r>
    </w:p>
  </w:comment>
  <w:comment w:id="134" w:author="stephen butterfill" w:date="2010-09-06T03:39:00Z" w:initials="sb">
    <w:p w:rsidR="00B13A6E" w:rsidRDefault="00B13A6E">
      <w:pPr>
        <w:pStyle w:val="CommentText"/>
      </w:pPr>
      <w:r>
        <w:rPr>
          <w:rStyle w:val="CommentReference"/>
        </w:rPr>
        <w:annotationRef/>
      </w:r>
      <w:r>
        <w:t>I’m a bit worried that this could be misleading.  It’s intended as a reference back to  “</w:t>
      </w:r>
      <w:r>
        <w:rPr>
          <w:rFonts w:ascii="Times New Roman" w:hAnsi="Times New Roman"/>
          <w:sz w:val="24"/>
        </w:rPr>
        <w:t>there has been considerable debate regarding the mechanisms underlying the observed co-representation effects”</w:t>
      </w:r>
    </w:p>
  </w:comment>
  <w:comment w:id="156" w:author="stephen butterfill" w:date="2010-09-06T03:39:00Z" w:initials="sb">
    <w:p w:rsidR="00B13A6E" w:rsidRDefault="00B13A6E">
      <w:pPr>
        <w:pStyle w:val="CommentText"/>
      </w:pPr>
      <w:r>
        <w:rPr>
          <w:rStyle w:val="CommentReference"/>
        </w:rPr>
        <w:annotationRef/>
      </w:r>
      <w:r>
        <w:t>Check!</w:t>
      </w:r>
    </w:p>
  </w:comment>
  <w:comment w:id="201" w:author="stephen butterfill" w:date="2010-09-06T03:39:00Z" w:initials="sb">
    <w:p w:rsidR="00B13A6E" w:rsidRDefault="00B13A6E">
      <w:pPr>
        <w:pStyle w:val="CommentText"/>
      </w:pPr>
      <w:r>
        <w:rPr>
          <w:rStyle w:val="CommentReference"/>
        </w:rPr>
        <w:annotationRef/>
      </w:r>
      <w:r>
        <w:t>I left out the references, hoping that this is ok for a summary paragraph.</w:t>
      </w:r>
    </w:p>
  </w:comment>
  <w:comment w:id="209" w:author="stephen butterfill" w:date="2010-09-06T03:39:00Z" w:initials="sb">
    <w:p w:rsidR="00B13A6E" w:rsidRDefault="00B13A6E">
      <w:pPr>
        <w:pStyle w:val="CommentText"/>
      </w:pPr>
      <w:r>
        <w:rPr>
          <w:rStyle w:val="CommentReference"/>
        </w:rPr>
        <w:annotationRef/>
      </w:r>
      <w:r>
        <w:t xml:space="preserve">co-actors? </w:t>
      </w:r>
    </w:p>
  </w:comment>
  <w:comment w:id="211" w:author="stephen butterfill" w:date="2010-09-06T03:39:00Z" w:initials="sb">
    <w:p w:rsidR="00B13A6E" w:rsidRDefault="00B13A6E">
      <w:pPr>
        <w:pStyle w:val="CommentText"/>
      </w:pPr>
      <w:r>
        <w:rPr>
          <w:rStyle w:val="CommentReference"/>
        </w:rPr>
        <w:annotationRef/>
      </w:r>
      <w:r>
        <w:t>Is this and the next paragraph an example of synergy or could they go to the ‘Consequences of Emergent Coordination’ section, Section 3.3?</w:t>
      </w:r>
    </w:p>
  </w:comment>
  <w:comment w:id="217" w:author="stephen butterfill" w:date="2010-09-06T03:39:00Z" w:initials="sb">
    <w:p w:rsidR="00B13A6E" w:rsidRDefault="00B13A6E">
      <w:pPr>
        <w:pStyle w:val="CommentText"/>
      </w:pPr>
      <w:r>
        <w:rPr>
          <w:rStyle w:val="CommentReference"/>
        </w:rPr>
        <w:annotationRef/>
      </w:r>
      <w:r w:rsidRPr="008B7E8A">
        <w:rPr>
          <w:rFonts w:ascii="Times New Roman" w:hAnsi="Times New Roman"/>
          <w:sz w:val="24"/>
        </w:rPr>
        <w:t>Sebanz and Shiffrar (2007)</w:t>
      </w:r>
      <w:r>
        <w:rPr>
          <w:rFonts w:ascii="Times New Roman" w:hAnsi="Times New Roman"/>
          <w:sz w:val="24"/>
        </w:rPr>
        <w:t xml:space="preserve">, </w:t>
      </w:r>
      <w:r w:rsidRPr="00E81387">
        <w:rPr>
          <w:rFonts w:ascii="Times New Roman" w:hAnsi="Times New Roman"/>
          <w:sz w:val="24"/>
        </w:rPr>
        <w:t>Bodily bonds: Effects of Social Context on Ideomotor Movements</w:t>
      </w:r>
      <w:r>
        <w:rPr>
          <w:rFonts w:ascii="Times New Roman" w:hAnsi="Times New Roman"/>
          <w:sz w:val="24"/>
        </w:rPr>
        <w:t>,</w:t>
      </w:r>
    </w:p>
  </w:comment>
  <w:comment w:id="218" w:author="stephen butterfill" w:date="2010-09-06T03:39:00Z" w:initials="sb">
    <w:p w:rsidR="00B13A6E" w:rsidRDefault="00B13A6E">
      <w:pPr>
        <w:pStyle w:val="CommentText"/>
      </w:pPr>
      <w:r>
        <w:rPr>
          <w:rStyle w:val="CommentReference"/>
        </w:rPr>
        <w:annotationRef/>
      </w:r>
      <w:r w:rsidRPr="008B7E8A">
        <w:rPr>
          <w:rFonts w:ascii="Times New Roman" w:hAnsi="Times New Roman"/>
          <w:sz w:val="24"/>
        </w:rPr>
        <w:t>This may be taken as an indication that a simulation of the action to be performed by the partner guides individual action planning and control</w:t>
      </w:r>
    </w:p>
  </w:comment>
  <w:comment w:id="219" w:author="stephen butterfill" w:date="2010-09-06T03:40:00Z" w:initials="sb">
    <w:p w:rsidR="00B13A6E" w:rsidRDefault="00B13A6E">
      <w:pPr>
        <w:pStyle w:val="CommentText"/>
      </w:pPr>
      <w:r>
        <w:rPr>
          <w:rStyle w:val="CommentReference"/>
        </w:rPr>
        <w:annotationRef/>
      </w:r>
      <w:r>
        <w:t>This is a very basic attempt, I don’t think it entirely does justice to the Synergy theme but maybe it’s good to keep things as simple as possible and the next paragraph is the important one.</w:t>
      </w:r>
    </w:p>
  </w:comment>
  <w:comment w:id="272" w:author="stephen butterfill" w:date="2010-09-06T03:39:00Z" w:initials="sb">
    <w:p w:rsidR="00B13A6E" w:rsidRDefault="00B13A6E">
      <w:pPr>
        <w:pStyle w:val="CommentText"/>
      </w:pPr>
      <w:r>
        <w:rPr>
          <w:rStyle w:val="CommentReference"/>
        </w:rPr>
        <w:annotationRef/>
      </w:r>
      <w:r>
        <w:t>Missing from reference list</w:t>
      </w:r>
    </w:p>
    <w:p w:rsidR="00B13A6E" w:rsidRDefault="00B13A6E" w:rsidP="00342AC1">
      <w:pPr>
        <w:pStyle w:val="Heading1"/>
        <w:spacing w:before="2" w:after="2"/>
      </w:pPr>
      <w:r>
        <w:t>(Motion coordination affects movement parameters in a joint pick-and-place task</w:t>
      </w:r>
    </w:p>
    <w:p w:rsidR="00B13A6E" w:rsidRDefault="00B13A6E">
      <w:pPr>
        <w:pStyle w:val="CommentText"/>
      </w:pPr>
      <w:r>
        <w:t>,  The Quarterly Journal of Experimental Psychology, Volume 62, Issue 12 December 2009 , pages 2418 – 243)</w:t>
      </w:r>
    </w:p>
  </w:comment>
  <w:comment w:id="273" w:author="stephen butterfill" w:date="2010-09-06T03:39:00Z" w:initials="sb">
    <w:p w:rsidR="00B13A6E" w:rsidRDefault="00B13A6E" w:rsidP="00AE06AC">
      <w:pPr>
        <w:pStyle w:val="CommentText"/>
      </w:pPr>
      <w:r>
        <w:rPr>
          <w:rStyle w:val="CommentReference"/>
        </w:rPr>
        <w:annotationRef/>
      </w:r>
      <w:r>
        <w:t xml:space="preserve">Might be useful to have a speculative paragraph on the effects of in-group vs. out-group; this is interesting because it doesn’t fit into the emergent-planned-higher_level scheme.  Could present it as an example of an issue not covered but linked to anthropology in the next section? </w:t>
      </w:r>
    </w:p>
  </w:comment>
</w:comments>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13A6E" w:rsidRDefault="00B13A6E">
      <w:pPr>
        <w:spacing w:after="0"/>
      </w:pPr>
      <w:r>
        <w:separator/>
      </w:r>
    </w:p>
  </w:endnote>
  <w:endnote w:type="continuationSeparator" w:id="0">
    <w:p w:rsidR="00B13A6E" w:rsidRDefault="00B13A6E">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SimSun">
    <w:altName w:val="宋体"/>
    <w:charset w:val="86"/>
    <w:family w:val="auto"/>
    <w:pitch w:val="variable"/>
    <w:sig w:usb0="00000003" w:usb1="288F0000" w:usb2="00000016" w:usb3="00000000" w:csb0="00040001" w:csb1="00000000"/>
  </w:font>
  <w:font w:name="Sabon">
    <w:altName w:val="Cambria"/>
    <w:panose1 w:val="00000000000000000000"/>
    <w:charset w:val="00"/>
    <w:family w:val="roman"/>
    <w:notTrueType/>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3A6E" w:rsidRDefault="009E1E3D" w:rsidP="00426E71">
    <w:pPr>
      <w:pStyle w:val="Footer"/>
      <w:framePr w:wrap="around" w:vAnchor="text" w:hAnchor="margin" w:xAlign="right" w:y="1"/>
      <w:rPr>
        <w:rStyle w:val="PageNumber"/>
      </w:rPr>
    </w:pPr>
    <w:r>
      <w:rPr>
        <w:rStyle w:val="PageNumber"/>
      </w:rPr>
      <w:fldChar w:fldCharType="begin"/>
    </w:r>
    <w:r w:rsidR="00B13A6E">
      <w:rPr>
        <w:rStyle w:val="PageNumber"/>
      </w:rPr>
      <w:instrText xml:space="preserve">PAGE  </w:instrText>
    </w:r>
    <w:r>
      <w:rPr>
        <w:rStyle w:val="PageNumber"/>
      </w:rPr>
      <w:fldChar w:fldCharType="end"/>
    </w:r>
  </w:p>
  <w:p w:rsidR="00B13A6E" w:rsidRDefault="00B13A6E" w:rsidP="00426E71">
    <w:pPr>
      <w:pStyle w:val="Footer"/>
      <w:ind w:right="360"/>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3A6E" w:rsidRDefault="00B13A6E" w:rsidP="00426E71">
    <w:pPr>
      <w:pStyle w:val="Footer"/>
      <w:ind w:right="360"/>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13A6E" w:rsidRDefault="00B13A6E">
      <w:pPr>
        <w:spacing w:after="0"/>
      </w:pPr>
      <w:r>
        <w:separator/>
      </w:r>
    </w:p>
  </w:footnote>
  <w:footnote w:type="continuationSeparator" w:id="0">
    <w:p w:rsidR="00B13A6E" w:rsidRDefault="00B13A6E">
      <w:pPr>
        <w:spacing w:after="0"/>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3A6E" w:rsidRPr="00EC0D11" w:rsidRDefault="00B13A6E" w:rsidP="00EC0D11">
    <w:pPr>
      <w:pStyle w:val="Header"/>
      <w:jc w:val="right"/>
      <w:rPr>
        <w:rFonts w:ascii="Times New Roman" w:hAnsi="Times New Roman"/>
        <w:sz w:val="24"/>
      </w:rPr>
    </w:pPr>
    <w:r>
      <w:rPr>
        <w:rFonts w:ascii="Times New Roman" w:hAnsi="Times New Roman"/>
        <w:sz w:val="24"/>
      </w:rPr>
      <w:t>Joint Action</w:t>
    </w:r>
    <w:r>
      <w:rPr>
        <w:rFonts w:ascii="Times New Roman" w:hAnsi="Times New Roman"/>
        <w:sz w:val="24"/>
      </w:rPr>
      <w:tab/>
    </w:r>
    <w:fldSimple w:instr=" PAGE   \* MERGEFORMAT ">
      <w:r w:rsidR="00693872" w:rsidRPr="00693872">
        <w:rPr>
          <w:rFonts w:ascii="Times New Roman" w:hAnsi="Times New Roman"/>
          <w:noProof/>
          <w:sz w:val="24"/>
        </w:rPr>
        <w:t>26</w:t>
      </w:r>
    </w:fldSimple>
  </w:p>
  <w:p w:rsidR="00B13A6E" w:rsidRDefault="00B13A6E">
    <w:pPr>
      <w:pStyle w:val="Head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D37A9"/>
    <w:multiLevelType w:val="hybridMultilevel"/>
    <w:tmpl w:val="5AA03B5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C45A66"/>
    <w:multiLevelType w:val="hybridMultilevel"/>
    <w:tmpl w:val="8AE4E3A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BB5C31"/>
    <w:multiLevelType w:val="hybridMultilevel"/>
    <w:tmpl w:val="8AE4E3A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880DF6"/>
    <w:multiLevelType w:val="hybridMultilevel"/>
    <w:tmpl w:val="5AA03B5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0E60F3"/>
    <w:multiLevelType w:val="hybridMultilevel"/>
    <w:tmpl w:val="41EEA8CA"/>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nsid w:val="281C7E69"/>
    <w:multiLevelType w:val="hybridMultilevel"/>
    <w:tmpl w:val="1B7483C0"/>
    <w:lvl w:ilvl="0" w:tplc="02EEC57E">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ADA6F5B"/>
    <w:multiLevelType w:val="hybridMultilevel"/>
    <w:tmpl w:val="291470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9115673"/>
    <w:multiLevelType w:val="hybridMultilevel"/>
    <w:tmpl w:val="7B72633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501B5FFB"/>
    <w:multiLevelType w:val="hybridMultilevel"/>
    <w:tmpl w:val="62667D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1362B4B"/>
    <w:multiLevelType w:val="hybridMultilevel"/>
    <w:tmpl w:val="F4B6860C"/>
    <w:lvl w:ilvl="0" w:tplc="C0B68B7E">
      <w:start w:val="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6F2733C"/>
    <w:multiLevelType w:val="hybridMultilevel"/>
    <w:tmpl w:val="3E48B140"/>
    <w:lvl w:ilvl="0" w:tplc="AD8EBF4C">
      <w:start w:val="3"/>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1">
    <w:nsid w:val="79FF6B6B"/>
    <w:multiLevelType w:val="hybridMultilevel"/>
    <w:tmpl w:val="8AE4E3A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CD12C34"/>
    <w:multiLevelType w:val="hybridMultilevel"/>
    <w:tmpl w:val="A4282F4C"/>
    <w:lvl w:ilvl="0" w:tplc="F51838C0">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5"/>
  </w:num>
  <w:num w:numId="4">
    <w:abstractNumId w:val="11"/>
  </w:num>
  <w:num w:numId="5">
    <w:abstractNumId w:val="8"/>
  </w:num>
  <w:num w:numId="6">
    <w:abstractNumId w:val="7"/>
  </w:num>
  <w:num w:numId="7">
    <w:abstractNumId w:val="3"/>
  </w:num>
  <w:num w:numId="8">
    <w:abstractNumId w:val="0"/>
  </w:num>
  <w:num w:numId="9">
    <w:abstractNumId w:val="9"/>
  </w:num>
  <w:num w:numId="10">
    <w:abstractNumId w:val="6"/>
  </w:num>
  <w:num w:numId="11">
    <w:abstractNumId w:val="2"/>
  </w:num>
  <w:num w:numId="12">
    <w:abstractNumId w:val="1"/>
  </w:num>
  <w:num w:numId="1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34"/>
  <w:doNotDisplayPageBoundaries/>
  <w:trackRevisions/>
  <w:doNotTrackMoves/>
  <w:defaultTabStop w:val="708"/>
  <w:hyphenationZone w:val="425"/>
  <w:characterSpacingControl w:val="doNotCompress"/>
  <w:footnotePr>
    <w:footnote w:id="-1"/>
    <w:footnote w:id="0"/>
  </w:footnotePr>
  <w:endnotePr>
    <w:endnote w:id="-1"/>
    <w:endnote w:id="0"/>
  </w:endnotePr>
  <w:compat>
    <w:useFELayout/>
  </w:compat>
  <w:rsids>
    <w:rsidRoot w:val="00BB282A"/>
    <w:rsid w:val="00000C1B"/>
    <w:rsid w:val="000017DF"/>
    <w:rsid w:val="00005232"/>
    <w:rsid w:val="00005757"/>
    <w:rsid w:val="00006722"/>
    <w:rsid w:val="00014563"/>
    <w:rsid w:val="00016217"/>
    <w:rsid w:val="00020756"/>
    <w:rsid w:val="00020DE2"/>
    <w:rsid w:val="000220B0"/>
    <w:rsid w:val="00023E33"/>
    <w:rsid w:val="0002682B"/>
    <w:rsid w:val="00026C4E"/>
    <w:rsid w:val="00030101"/>
    <w:rsid w:val="00031965"/>
    <w:rsid w:val="00031ABA"/>
    <w:rsid w:val="000333C2"/>
    <w:rsid w:val="00033843"/>
    <w:rsid w:val="00033DB0"/>
    <w:rsid w:val="00034175"/>
    <w:rsid w:val="0003525D"/>
    <w:rsid w:val="00035A9B"/>
    <w:rsid w:val="0003713A"/>
    <w:rsid w:val="000419C7"/>
    <w:rsid w:val="00042A13"/>
    <w:rsid w:val="0004549B"/>
    <w:rsid w:val="00045AAF"/>
    <w:rsid w:val="00046EEC"/>
    <w:rsid w:val="000477AD"/>
    <w:rsid w:val="00047B61"/>
    <w:rsid w:val="00047E19"/>
    <w:rsid w:val="00051C15"/>
    <w:rsid w:val="0005208E"/>
    <w:rsid w:val="000530F8"/>
    <w:rsid w:val="00055BCC"/>
    <w:rsid w:val="00056565"/>
    <w:rsid w:val="000633AA"/>
    <w:rsid w:val="0006561A"/>
    <w:rsid w:val="0006570C"/>
    <w:rsid w:val="000660D7"/>
    <w:rsid w:val="000716DB"/>
    <w:rsid w:val="00072F58"/>
    <w:rsid w:val="00075648"/>
    <w:rsid w:val="0007697E"/>
    <w:rsid w:val="000840B0"/>
    <w:rsid w:val="00085C44"/>
    <w:rsid w:val="000860C5"/>
    <w:rsid w:val="00087DEE"/>
    <w:rsid w:val="00093DB2"/>
    <w:rsid w:val="0009424D"/>
    <w:rsid w:val="000942A2"/>
    <w:rsid w:val="000954F0"/>
    <w:rsid w:val="00095B0B"/>
    <w:rsid w:val="000962EA"/>
    <w:rsid w:val="00097566"/>
    <w:rsid w:val="000A085D"/>
    <w:rsid w:val="000A44EC"/>
    <w:rsid w:val="000A4CE6"/>
    <w:rsid w:val="000A53FE"/>
    <w:rsid w:val="000A6391"/>
    <w:rsid w:val="000B0D1C"/>
    <w:rsid w:val="000B0E3E"/>
    <w:rsid w:val="000B26B1"/>
    <w:rsid w:val="000B2A66"/>
    <w:rsid w:val="000B4A1A"/>
    <w:rsid w:val="000B4EB0"/>
    <w:rsid w:val="000B5B5B"/>
    <w:rsid w:val="000B6936"/>
    <w:rsid w:val="000C0B41"/>
    <w:rsid w:val="000C7F44"/>
    <w:rsid w:val="000D1F7A"/>
    <w:rsid w:val="000D5877"/>
    <w:rsid w:val="000D791E"/>
    <w:rsid w:val="000D7E15"/>
    <w:rsid w:val="000E122B"/>
    <w:rsid w:val="000E12C9"/>
    <w:rsid w:val="000E3171"/>
    <w:rsid w:val="000E5224"/>
    <w:rsid w:val="000E5692"/>
    <w:rsid w:val="000E5FBF"/>
    <w:rsid w:val="000E6669"/>
    <w:rsid w:val="000F06D2"/>
    <w:rsid w:val="000F1A7C"/>
    <w:rsid w:val="000F29E2"/>
    <w:rsid w:val="000F55FF"/>
    <w:rsid w:val="00101E6E"/>
    <w:rsid w:val="00101E70"/>
    <w:rsid w:val="00102554"/>
    <w:rsid w:val="00103AC4"/>
    <w:rsid w:val="00103AD6"/>
    <w:rsid w:val="0010502A"/>
    <w:rsid w:val="00107383"/>
    <w:rsid w:val="00111245"/>
    <w:rsid w:val="001118F3"/>
    <w:rsid w:val="00112E40"/>
    <w:rsid w:val="00113629"/>
    <w:rsid w:val="001175B3"/>
    <w:rsid w:val="00121557"/>
    <w:rsid w:val="00121959"/>
    <w:rsid w:val="001232D0"/>
    <w:rsid w:val="00125865"/>
    <w:rsid w:val="001315CD"/>
    <w:rsid w:val="00131AAD"/>
    <w:rsid w:val="00131D9C"/>
    <w:rsid w:val="00137BF2"/>
    <w:rsid w:val="0014088D"/>
    <w:rsid w:val="00142965"/>
    <w:rsid w:val="00142FF9"/>
    <w:rsid w:val="00143896"/>
    <w:rsid w:val="00147AA2"/>
    <w:rsid w:val="001501F5"/>
    <w:rsid w:val="00152012"/>
    <w:rsid w:val="00156A00"/>
    <w:rsid w:val="00161CE7"/>
    <w:rsid w:val="001639B5"/>
    <w:rsid w:val="00166DED"/>
    <w:rsid w:val="001719B8"/>
    <w:rsid w:val="001734F2"/>
    <w:rsid w:val="0017435F"/>
    <w:rsid w:val="0017585A"/>
    <w:rsid w:val="00177AFE"/>
    <w:rsid w:val="00186119"/>
    <w:rsid w:val="00192B3E"/>
    <w:rsid w:val="001947EF"/>
    <w:rsid w:val="00196F4F"/>
    <w:rsid w:val="001A2A94"/>
    <w:rsid w:val="001A3DF6"/>
    <w:rsid w:val="001A7546"/>
    <w:rsid w:val="001A78C4"/>
    <w:rsid w:val="001B4F1D"/>
    <w:rsid w:val="001B551A"/>
    <w:rsid w:val="001B6259"/>
    <w:rsid w:val="001B7504"/>
    <w:rsid w:val="001C1AFE"/>
    <w:rsid w:val="001C28D2"/>
    <w:rsid w:val="001C60A8"/>
    <w:rsid w:val="001C7FE2"/>
    <w:rsid w:val="001D1CF0"/>
    <w:rsid w:val="001D4003"/>
    <w:rsid w:val="001D6947"/>
    <w:rsid w:val="001D7501"/>
    <w:rsid w:val="001D7900"/>
    <w:rsid w:val="001E09CC"/>
    <w:rsid w:val="001E0EE7"/>
    <w:rsid w:val="001E1DFE"/>
    <w:rsid w:val="001E2A37"/>
    <w:rsid w:val="001E3A9A"/>
    <w:rsid w:val="001F0B26"/>
    <w:rsid w:val="001F0FB3"/>
    <w:rsid w:val="001F118F"/>
    <w:rsid w:val="001F40C3"/>
    <w:rsid w:val="001F47A2"/>
    <w:rsid w:val="001F5B1F"/>
    <w:rsid w:val="001F7331"/>
    <w:rsid w:val="00200F73"/>
    <w:rsid w:val="00201BD8"/>
    <w:rsid w:val="002061D9"/>
    <w:rsid w:val="00210688"/>
    <w:rsid w:val="00211BF2"/>
    <w:rsid w:val="00213E74"/>
    <w:rsid w:val="002150A1"/>
    <w:rsid w:val="002151CE"/>
    <w:rsid w:val="00215A90"/>
    <w:rsid w:val="002163C9"/>
    <w:rsid w:val="00220E5A"/>
    <w:rsid w:val="0022151B"/>
    <w:rsid w:val="00221C42"/>
    <w:rsid w:val="00222718"/>
    <w:rsid w:val="00223CA1"/>
    <w:rsid w:val="00224512"/>
    <w:rsid w:val="0022536B"/>
    <w:rsid w:val="00227388"/>
    <w:rsid w:val="002278D6"/>
    <w:rsid w:val="00231BE0"/>
    <w:rsid w:val="00232176"/>
    <w:rsid w:val="0023218C"/>
    <w:rsid w:val="00232D70"/>
    <w:rsid w:val="00233352"/>
    <w:rsid w:val="002343D5"/>
    <w:rsid w:val="00234822"/>
    <w:rsid w:val="00234B44"/>
    <w:rsid w:val="002364D6"/>
    <w:rsid w:val="00240491"/>
    <w:rsid w:val="00242E26"/>
    <w:rsid w:val="00243BA2"/>
    <w:rsid w:val="00245D14"/>
    <w:rsid w:val="002475A2"/>
    <w:rsid w:val="00250BE0"/>
    <w:rsid w:val="00251B2B"/>
    <w:rsid w:val="00252565"/>
    <w:rsid w:val="00253BE6"/>
    <w:rsid w:val="00254DB7"/>
    <w:rsid w:val="00256764"/>
    <w:rsid w:val="00257657"/>
    <w:rsid w:val="00257E87"/>
    <w:rsid w:val="00263323"/>
    <w:rsid w:val="00266557"/>
    <w:rsid w:val="002675AD"/>
    <w:rsid w:val="002675F4"/>
    <w:rsid w:val="002718C9"/>
    <w:rsid w:val="0027214E"/>
    <w:rsid w:val="00273F52"/>
    <w:rsid w:val="0027789D"/>
    <w:rsid w:val="002819F8"/>
    <w:rsid w:val="0028459E"/>
    <w:rsid w:val="0028479A"/>
    <w:rsid w:val="002853D6"/>
    <w:rsid w:val="002872A1"/>
    <w:rsid w:val="002879B3"/>
    <w:rsid w:val="00290CA8"/>
    <w:rsid w:val="00291FAE"/>
    <w:rsid w:val="00292A43"/>
    <w:rsid w:val="0029353D"/>
    <w:rsid w:val="002940A4"/>
    <w:rsid w:val="00296E9F"/>
    <w:rsid w:val="002A1322"/>
    <w:rsid w:val="002A2C14"/>
    <w:rsid w:val="002A59ED"/>
    <w:rsid w:val="002B1362"/>
    <w:rsid w:val="002B192D"/>
    <w:rsid w:val="002B22D2"/>
    <w:rsid w:val="002B2D12"/>
    <w:rsid w:val="002B30C6"/>
    <w:rsid w:val="002B7B42"/>
    <w:rsid w:val="002B7E11"/>
    <w:rsid w:val="002C0152"/>
    <w:rsid w:val="002C1FA0"/>
    <w:rsid w:val="002C4E11"/>
    <w:rsid w:val="002C511A"/>
    <w:rsid w:val="002C6484"/>
    <w:rsid w:val="002D298E"/>
    <w:rsid w:val="002D3DA8"/>
    <w:rsid w:val="002D6796"/>
    <w:rsid w:val="002E00D8"/>
    <w:rsid w:val="002E37D1"/>
    <w:rsid w:val="002E7747"/>
    <w:rsid w:val="002F0A12"/>
    <w:rsid w:val="002F16B6"/>
    <w:rsid w:val="002F2A06"/>
    <w:rsid w:val="002F365C"/>
    <w:rsid w:val="002F49F5"/>
    <w:rsid w:val="002F5A3E"/>
    <w:rsid w:val="002F674D"/>
    <w:rsid w:val="00301F08"/>
    <w:rsid w:val="00302F1B"/>
    <w:rsid w:val="00302F3C"/>
    <w:rsid w:val="00305A64"/>
    <w:rsid w:val="00305B52"/>
    <w:rsid w:val="00305EDF"/>
    <w:rsid w:val="003065E2"/>
    <w:rsid w:val="003134C3"/>
    <w:rsid w:val="0031438D"/>
    <w:rsid w:val="00314C03"/>
    <w:rsid w:val="003175F7"/>
    <w:rsid w:val="00320D70"/>
    <w:rsid w:val="00323C2D"/>
    <w:rsid w:val="0033084F"/>
    <w:rsid w:val="003313E8"/>
    <w:rsid w:val="00332A49"/>
    <w:rsid w:val="00332E90"/>
    <w:rsid w:val="003334CC"/>
    <w:rsid w:val="00333E87"/>
    <w:rsid w:val="0033562B"/>
    <w:rsid w:val="00335891"/>
    <w:rsid w:val="00341F51"/>
    <w:rsid w:val="00342AC1"/>
    <w:rsid w:val="00343A56"/>
    <w:rsid w:val="00345226"/>
    <w:rsid w:val="00345963"/>
    <w:rsid w:val="00345C28"/>
    <w:rsid w:val="00346681"/>
    <w:rsid w:val="00347370"/>
    <w:rsid w:val="00350EE4"/>
    <w:rsid w:val="00351BF1"/>
    <w:rsid w:val="00351D76"/>
    <w:rsid w:val="003538C8"/>
    <w:rsid w:val="00354287"/>
    <w:rsid w:val="003559AB"/>
    <w:rsid w:val="00356BB1"/>
    <w:rsid w:val="003606A5"/>
    <w:rsid w:val="0036447B"/>
    <w:rsid w:val="00364CFE"/>
    <w:rsid w:val="003720C2"/>
    <w:rsid w:val="00374119"/>
    <w:rsid w:val="00374DE3"/>
    <w:rsid w:val="0038153C"/>
    <w:rsid w:val="00381700"/>
    <w:rsid w:val="00383BE9"/>
    <w:rsid w:val="00386C03"/>
    <w:rsid w:val="00386D65"/>
    <w:rsid w:val="00387C8D"/>
    <w:rsid w:val="00395708"/>
    <w:rsid w:val="003A119C"/>
    <w:rsid w:val="003A2F45"/>
    <w:rsid w:val="003A3411"/>
    <w:rsid w:val="003A3FA9"/>
    <w:rsid w:val="003B07FD"/>
    <w:rsid w:val="003B0D4E"/>
    <w:rsid w:val="003B0D7D"/>
    <w:rsid w:val="003B1AEC"/>
    <w:rsid w:val="003B44CC"/>
    <w:rsid w:val="003B63E8"/>
    <w:rsid w:val="003B7C2D"/>
    <w:rsid w:val="003C15BD"/>
    <w:rsid w:val="003C28EA"/>
    <w:rsid w:val="003C31E8"/>
    <w:rsid w:val="003C4A1A"/>
    <w:rsid w:val="003C4EAB"/>
    <w:rsid w:val="003D197B"/>
    <w:rsid w:val="003D41D2"/>
    <w:rsid w:val="003E1515"/>
    <w:rsid w:val="003E26AA"/>
    <w:rsid w:val="003E4CB8"/>
    <w:rsid w:val="003E6BCA"/>
    <w:rsid w:val="003F0688"/>
    <w:rsid w:val="003F109C"/>
    <w:rsid w:val="003F1F46"/>
    <w:rsid w:val="003F204C"/>
    <w:rsid w:val="003F3DF9"/>
    <w:rsid w:val="003F496C"/>
    <w:rsid w:val="003F4CB2"/>
    <w:rsid w:val="003F4D0C"/>
    <w:rsid w:val="003F55B9"/>
    <w:rsid w:val="003F617C"/>
    <w:rsid w:val="003F7128"/>
    <w:rsid w:val="00400F6E"/>
    <w:rsid w:val="0040188A"/>
    <w:rsid w:val="004109A1"/>
    <w:rsid w:val="00412723"/>
    <w:rsid w:val="0041389D"/>
    <w:rsid w:val="00413A11"/>
    <w:rsid w:val="00413C6B"/>
    <w:rsid w:val="0041479A"/>
    <w:rsid w:val="004155CB"/>
    <w:rsid w:val="004177BB"/>
    <w:rsid w:val="00422703"/>
    <w:rsid w:val="00426E71"/>
    <w:rsid w:val="00427066"/>
    <w:rsid w:val="00427763"/>
    <w:rsid w:val="004300A2"/>
    <w:rsid w:val="004305BB"/>
    <w:rsid w:val="00431592"/>
    <w:rsid w:val="004318DB"/>
    <w:rsid w:val="00431E5B"/>
    <w:rsid w:val="004328E3"/>
    <w:rsid w:val="00433125"/>
    <w:rsid w:val="00434982"/>
    <w:rsid w:val="0043609C"/>
    <w:rsid w:val="00437765"/>
    <w:rsid w:val="00443BBD"/>
    <w:rsid w:val="00443D81"/>
    <w:rsid w:val="00451E71"/>
    <w:rsid w:val="0045231F"/>
    <w:rsid w:val="004533B8"/>
    <w:rsid w:val="00453729"/>
    <w:rsid w:val="00454F74"/>
    <w:rsid w:val="004552AD"/>
    <w:rsid w:val="0045653A"/>
    <w:rsid w:val="00464E37"/>
    <w:rsid w:val="0047008C"/>
    <w:rsid w:val="004712B0"/>
    <w:rsid w:val="00473CD9"/>
    <w:rsid w:val="00474F7F"/>
    <w:rsid w:val="00477018"/>
    <w:rsid w:val="0048097F"/>
    <w:rsid w:val="00481D29"/>
    <w:rsid w:val="004838D6"/>
    <w:rsid w:val="004857F0"/>
    <w:rsid w:val="004875D1"/>
    <w:rsid w:val="00496AF1"/>
    <w:rsid w:val="00496BA6"/>
    <w:rsid w:val="004A7F78"/>
    <w:rsid w:val="004B0202"/>
    <w:rsid w:val="004B11D6"/>
    <w:rsid w:val="004B2F21"/>
    <w:rsid w:val="004B346D"/>
    <w:rsid w:val="004B58F8"/>
    <w:rsid w:val="004B6125"/>
    <w:rsid w:val="004B7B80"/>
    <w:rsid w:val="004C1901"/>
    <w:rsid w:val="004C4A97"/>
    <w:rsid w:val="004C6F04"/>
    <w:rsid w:val="004C7E99"/>
    <w:rsid w:val="004D54F7"/>
    <w:rsid w:val="004D7C30"/>
    <w:rsid w:val="004E2526"/>
    <w:rsid w:val="004E7FA1"/>
    <w:rsid w:val="004F3087"/>
    <w:rsid w:val="004F4A51"/>
    <w:rsid w:val="00500F03"/>
    <w:rsid w:val="005038BC"/>
    <w:rsid w:val="00503A09"/>
    <w:rsid w:val="00503AFB"/>
    <w:rsid w:val="00506F2A"/>
    <w:rsid w:val="00510821"/>
    <w:rsid w:val="005108B6"/>
    <w:rsid w:val="00515CC7"/>
    <w:rsid w:val="0051681C"/>
    <w:rsid w:val="00517416"/>
    <w:rsid w:val="00520711"/>
    <w:rsid w:val="005247FD"/>
    <w:rsid w:val="00526931"/>
    <w:rsid w:val="00531219"/>
    <w:rsid w:val="00531B0C"/>
    <w:rsid w:val="00546D25"/>
    <w:rsid w:val="00547F46"/>
    <w:rsid w:val="0055336F"/>
    <w:rsid w:val="00556686"/>
    <w:rsid w:val="005570D9"/>
    <w:rsid w:val="005579BF"/>
    <w:rsid w:val="0056034D"/>
    <w:rsid w:val="00560B26"/>
    <w:rsid w:val="0056289F"/>
    <w:rsid w:val="00563695"/>
    <w:rsid w:val="00564ACD"/>
    <w:rsid w:val="00566525"/>
    <w:rsid w:val="00566620"/>
    <w:rsid w:val="005707AB"/>
    <w:rsid w:val="0057086A"/>
    <w:rsid w:val="00571BDB"/>
    <w:rsid w:val="00573699"/>
    <w:rsid w:val="00575EF1"/>
    <w:rsid w:val="005768D5"/>
    <w:rsid w:val="00582C2E"/>
    <w:rsid w:val="0058431E"/>
    <w:rsid w:val="005845E9"/>
    <w:rsid w:val="00584950"/>
    <w:rsid w:val="00585BD6"/>
    <w:rsid w:val="00587059"/>
    <w:rsid w:val="00590664"/>
    <w:rsid w:val="005908EA"/>
    <w:rsid w:val="00595D7C"/>
    <w:rsid w:val="00595DE5"/>
    <w:rsid w:val="005A1A7F"/>
    <w:rsid w:val="005A24E5"/>
    <w:rsid w:val="005A54FA"/>
    <w:rsid w:val="005A6805"/>
    <w:rsid w:val="005A7C65"/>
    <w:rsid w:val="005B779A"/>
    <w:rsid w:val="005C04CE"/>
    <w:rsid w:val="005C1701"/>
    <w:rsid w:val="005C52A8"/>
    <w:rsid w:val="005D44A0"/>
    <w:rsid w:val="005D51C3"/>
    <w:rsid w:val="005D5C87"/>
    <w:rsid w:val="005E1358"/>
    <w:rsid w:val="005E4A2A"/>
    <w:rsid w:val="005E4EF7"/>
    <w:rsid w:val="005E513A"/>
    <w:rsid w:val="005E55D9"/>
    <w:rsid w:val="005F48CE"/>
    <w:rsid w:val="005F5A29"/>
    <w:rsid w:val="00600122"/>
    <w:rsid w:val="006001A4"/>
    <w:rsid w:val="00604E76"/>
    <w:rsid w:val="00606C74"/>
    <w:rsid w:val="00606F13"/>
    <w:rsid w:val="00607355"/>
    <w:rsid w:val="00607E40"/>
    <w:rsid w:val="00611F58"/>
    <w:rsid w:val="00616239"/>
    <w:rsid w:val="00616ABC"/>
    <w:rsid w:val="006313AC"/>
    <w:rsid w:val="00631650"/>
    <w:rsid w:val="00631EA8"/>
    <w:rsid w:val="00633C41"/>
    <w:rsid w:val="00634843"/>
    <w:rsid w:val="00636C59"/>
    <w:rsid w:val="00643433"/>
    <w:rsid w:val="0065309A"/>
    <w:rsid w:val="006552DB"/>
    <w:rsid w:val="0065564F"/>
    <w:rsid w:val="00656FB6"/>
    <w:rsid w:val="006574A3"/>
    <w:rsid w:val="006662F1"/>
    <w:rsid w:val="00666737"/>
    <w:rsid w:val="00674ADA"/>
    <w:rsid w:val="00675AF2"/>
    <w:rsid w:val="00676CED"/>
    <w:rsid w:val="00677474"/>
    <w:rsid w:val="00680781"/>
    <w:rsid w:val="00680B13"/>
    <w:rsid w:val="00681121"/>
    <w:rsid w:val="006850A5"/>
    <w:rsid w:val="00685772"/>
    <w:rsid w:val="00687C92"/>
    <w:rsid w:val="00692C4A"/>
    <w:rsid w:val="00693872"/>
    <w:rsid w:val="00697C27"/>
    <w:rsid w:val="006A0C17"/>
    <w:rsid w:val="006A1AFD"/>
    <w:rsid w:val="006A263F"/>
    <w:rsid w:val="006A3391"/>
    <w:rsid w:val="006A3723"/>
    <w:rsid w:val="006A4D68"/>
    <w:rsid w:val="006A54F6"/>
    <w:rsid w:val="006A553F"/>
    <w:rsid w:val="006A5BD2"/>
    <w:rsid w:val="006A6F1D"/>
    <w:rsid w:val="006B29F7"/>
    <w:rsid w:val="006C2A98"/>
    <w:rsid w:val="006C558B"/>
    <w:rsid w:val="006C57A5"/>
    <w:rsid w:val="006C634F"/>
    <w:rsid w:val="006D02B6"/>
    <w:rsid w:val="006D1746"/>
    <w:rsid w:val="006D280E"/>
    <w:rsid w:val="006D4482"/>
    <w:rsid w:val="006D4C09"/>
    <w:rsid w:val="006D6295"/>
    <w:rsid w:val="006D7590"/>
    <w:rsid w:val="006E38FA"/>
    <w:rsid w:val="006E3DEB"/>
    <w:rsid w:val="006E4959"/>
    <w:rsid w:val="006E4C0A"/>
    <w:rsid w:val="006F0AF2"/>
    <w:rsid w:val="006F18A1"/>
    <w:rsid w:val="006F3716"/>
    <w:rsid w:val="006F38B2"/>
    <w:rsid w:val="006F3AA9"/>
    <w:rsid w:val="006F52EC"/>
    <w:rsid w:val="006F6066"/>
    <w:rsid w:val="006F7796"/>
    <w:rsid w:val="006F7A5A"/>
    <w:rsid w:val="00700539"/>
    <w:rsid w:val="00701FCC"/>
    <w:rsid w:val="00706AFF"/>
    <w:rsid w:val="00710469"/>
    <w:rsid w:val="007110E8"/>
    <w:rsid w:val="00711417"/>
    <w:rsid w:val="00711474"/>
    <w:rsid w:val="00711CD1"/>
    <w:rsid w:val="00720783"/>
    <w:rsid w:val="00724B1B"/>
    <w:rsid w:val="0072625E"/>
    <w:rsid w:val="007263C2"/>
    <w:rsid w:val="00727600"/>
    <w:rsid w:val="00733DA1"/>
    <w:rsid w:val="0073466B"/>
    <w:rsid w:val="007373C0"/>
    <w:rsid w:val="00740F68"/>
    <w:rsid w:val="0074199F"/>
    <w:rsid w:val="007419FD"/>
    <w:rsid w:val="00743B1E"/>
    <w:rsid w:val="00747C02"/>
    <w:rsid w:val="0075185C"/>
    <w:rsid w:val="007525F8"/>
    <w:rsid w:val="007550EB"/>
    <w:rsid w:val="0075567E"/>
    <w:rsid w:val="00757438"/>
    <w:rsid w:val="0076085F"/>
    <w:rsid w:val="007621F9"/>
    <w:rsid w:val="00764C21"/>
    <w:rsid w:val="00764CD4"/>
    <w:rsid w:val="00770E83"/>
    <w:rsid w:val="00771BBB"/>
    <w:rsid w:val="007735AE"/>
    <w:rsid w:val="007763C9"/>
    <w:rsid w:val="00776613"/>
    <w:rsid w:val="00776646"/>
    <w:rsid w:val="007768A9"/>
    <w:rsid w:val="0078314F"/>
    <w:rsid w:val="00783D86"/>
    <w:rsid w:val="00785540"/>
    <w:rsid w:val="007904B6"/>
    <w:rsid w:val="00792218"/>
    <w:rsid w:val="00793419"/>
    <w:rsid w:val="00796F8A"/>
    <w:rsid w:val="00797320"/>
    <w:rsid w:val="007A0572"/>
    <w:rsid w:val="007A06FC"/>
    <w:rsid w:val="007A186A"/>
    <w:rsid w:val="007A45AB"/>
    <w:rsid w:val="007A6F42"/>
    <w:rsid w:val="007B0E39"/>
    <w:rsid w:val="007B3407"/>
    <w:rsid w:val="007B4E63"/>
    <w:rsid w:val="007B5FF3"/>
    <w:rsid w:val="007B6BAF"/>
    <w:rsid w:val="007B6C0A"/>
    <w:rsid w:val="007C03AB"/>
    <w:rsid w:val="007C4526"/>
    <w:rsid w:val="007C5326"/>
    <w:rsid w:val="007C5CE3"/>
    <w:rsid w:val="007D147D"/>
    <w:rsid w:val="007D1591"/>
    <w:rsid w:val="007D27F8"/>
    <w:rsid w:val="007D5B64"/>
    <w:rsid w:val="007D7037"/>
    <w:rsid w:val="007D758E"/>
    <w:rsid w:val="007E1C67"/>
    <w:rsid w:val="007E6657"/>
    <w:rsid w:val="007F081C"/>
    <w:rsid w:val="007F273F"/>
    <w:rsid w:val="007F29F1"/>
    <w:rsid w:val="007F3BFD"/>
    <w:rsid w:val="00800AC8"/>
    <w:rsid w:val="008019B1"/>
    <w:rsid w:val="00803018"/>
    <w:rsid w:val="008041D7"/>
    <w:rsid w:val="00804A48"/>
    <w:rsid w:val="00811DA6"/>
    <w:rsid w:val="00812349"/>
    <w:rsid w:val="008138BA"/>
    <w:rsid w:val="008178F2"/>
    <w:rsid w:val="008217A2"/>
    <w:rsid w:val="00821AF6"/>
    <w:rsid w:val="00821F12"/>
    <w:rsid w:val="00823DF1"/>
    <w:rsid w:val="0082593E"/>
    <w:rsid w:val="008307DD"/>
    <w:rsid w:val="0083738A"/>
    <w:rsid w:val="0084212D"/>
    <w:rsid w:val="00842A09"/>
    <w:rsid w:val="00842D3E"/>
    <w:rsid w:val="008472B7"/>
    <w:rsid w:val="008501A8"/>
    <w:rsid w:val="0085262E"/>
    <w:rsid w:val="00856703"/>
    <w:rsid w:val="0085724F"/>
    <w:rsid w:val="0086054E"/>
    <w:rsid w:val="008620C8"/>
    <w:rsid w:val="00864FE5"/>
    <w:rsid w:val="00870175"/>
    <w:rsid w:val="00872C80"/>
    <w:rsid w:val="0087351C"/>
    <w:rsid w:val="00873964"/>
    <w:rsid w:val="00873B1E"/>
    <w:rsid w:val="00873E62"/>
    <w:rsid w:val="008761A8"/>
    <w:rsid w:val="00880A62"/>
    <w:rsid w:val="008823B4"/>
    <w:rsid w:val="00885AE8"/>
    <w:rsid w:val="00885D81"/>
    <w:rsid w:val="0088696C"/>
    <w:rsid w:val="00887087"/>
    <w:rsid w:val="0088726F"/>
    <w:rsid w:val="008879C3"/>
    <w:rsid w:val="00891431"/>
    <w:rsid w:val="00891C4D"/>
    <w:rsid w:val="00893444"/>
    <w:rsid w:val="008950D5"/>
    <w:rsid w:val="00896829"/>
    <w:rsid w:val="00897682"/>
    <w:rsid w:val="008977B1"/>
    <w:rsid w:val="0089787E"/>
    <w:rsid w:val="008A16F9"/>
    <w:rsid w:val="008A4128"/>
    <w:rsid w:val="008A486B"/>
    <w:rsid w:val="008A4D92"/>
    <w:rsid w:val="008A4F08"/>
    <w:rsid w:val="008A5A13"/>
    <w:rsid w:val="008A663B"/>
    <w:rsid w:val="008A7B92"/>
    <w:rsid w:val="008B1031"/>
    <w:rsid w:val="008B1696"/>
    <w:rsid w:val="008B3955"/>
    <w:rsid w:val="008B597F"/>
    <w:rsid w:val="008B6E52"/>
    <w:rsid w:val="008B74BF"/>
    <w:rsid w:val="008B7E8A"/>
    <w:rsid w:val="008C010D"/>
    <w:rsid w:val="008C4184"/>
    <w:rsid w:val="008C4FBF"/>
    <w:rsid w:val="008C53E0"/>
    <w:rsid w:val="008C5690"/>
    <w:rsid w:val="008D3233"/>
    <w:rsid w:val="008D43C8"/>
    <w:rsid w:val="008D4C83"/>
    <w:rsid w:val="008D6325"/>
    <w:rsid w:val="008D6526"/>
    <w:rsid w:val="008E448C"/>
    <w:rsid w:val="008E4601"/>
    <w:rsid w:val="008E7EB5"/>
    <w:rsid w:val="008F06ED"/>
    <w:rsid w:val="008F14F4"/>
    <w:rsid w:val="008F151C"/>
    <w:rsid w:val="008F22C7"/>
    <w:rsid w:val="008F4DC3"/>
    <w:rsid w:val="008F5BD0"/>
    <w:rsid w:val="0090336F"/>
    <w:rsid w:val="00905439"/>
    <w:rsid w:val="00906CF3"/>
    <w:rsid w:val="0090723A"/>
    <w:rsid w:val="00911994"/>
    <w:rsid w:val="009119CF"/>
    <w:rsid w:val="00912B44"/>
    <w:rsid w:val="00916232"/>
    <w:rsid w:val="00917E60"/>
    <w:rsid w:val="009225AA"/>
    <w:rsid w:val="00923773"/>
    <w:rsid w:val="009240E2"/>
    <w:rsid w:val="009242A5"/>
    <w:rsid w:val="009274D2"/>
    <w:rsid w:val="00931B08"/>
    <w:rsid w:val="00931D41"/>
    <w:rsid w:val="00932B8F"/>
    <w:rsid w:val="00933FAD"/>
    <w:rsid w:val="0093505D"/>
    <w:rsid w:val="00937090"/>
    <w:rsid w:val="00937D5D"/>
    <w:rsid w:val="00942371"/>
    <w:rsid w:val="00942C1B"/>
    <w:rsid w:val="009439DB"/>
    <w:rsid w:val="00952E75"/>
    <w:rsid w:val="00955318"/>
    <w:rsid w:val="00955CE5"/>
    <w:rsid w:val="00956FCA"/>
    <w:rsid w:val="00960902"/>
    <w:rsid w:val="00961121"/>
    <w:rsid w:val="009613E2"/>
    <w:rsid w:val="00962099"/>
    <w:rsid w:val="009626F0"/>
    <w:rsid w:val="00962C33"/>
    <w:rsid w:val="00963870"/>
    <w:rsid w:val="00963F18"/>
    <w:rsid w:val="00970295"/>
    <w:rsid w:val="009743EB"/>
    <w:rsid w:val="00977587"/>
    <w:rsid w:val="0098140D"/>
    <w:rsid w:val="0098353D"/>
    <w:rsid w:val="00984A83"/>
    <w:rsid w:val="00990D74"/>
    <w:rsid w:val="0099279D"/>
    <w:rsid w:val="00992E17"/>
    <w:rsid w:val="009930D2"/>
    <w:rsid w:val="009B200E"/>
    <w:rsid w:val="009B6A6A"/>
    <w:rsid w:val="009B6F87"/>
    <w:rsid w:val="009B7529"/>
    <w:rsid w:val="009B7575"/>
    <w:rsid w:val="009C42B2"/>
    <w:rsid w:val="009C5157"/>
    <w:rsid w:val="009C5413"/>
    <w:rsid w:val="009C7793"/>
    <w:rsid w:val="009D0729"/>
    <w:rsid w:val="009D1724"/>
    <w:rsid w:val="009D1C8C"/>
    <w:rsid w:val="009D251B"/>
    <w:rsid w:val="009D372A"/>
    <w:rsid w:val="009E079E"/>
    <w:rsid w:val="009E1786"/>
    <w:rsid w:val="009E1E3D"/>
    <w:rsid w:val="009E2E57"/>
    <w:rsid w:val="009E486C"/>
    <w:rsid w:val="009E523D"/>
    <w:rsid w:val="009E7D6D"/>
    <w:rsid w:val="009F0DE7"/>
    <w:rsid w:val="009F3265"/>
    <w:rsid w:val="00A0136D"/>
    <w:rsid w:val="00A01F1A"/>
    <w:rsid w:val="00A03C12"/>
    <w:rsid w:val="00A042C9"/>
    <w:rsid w:val="00A046CE"/>
    <w:rsid w:val="00A060DA"/>
    <w:rsid w:val="00A06445"/>
    <w:rsid w:val="00A069CE"/>
    <w:rsid w:val="00A07DDB"/>
    <w:rsid w:val="00A11079"/>
    <w:rsid w:val="00A142EF"/>
    <w:rsid w:val="00A155EA"/>
    <w:rsid w:val="00A202D5"/>
    <w:rsid w:val="00A22449"/>
    <w:rsid w:val="00A24483"/>
    <w:rsid w:val="00A273D9"/>
    <w:rsid w:val="00A273DF"/>
    <w:rsid w:val="00A30FDE"/>
    <w:rsid w:val="00A31A49"/>
    <w:rsid w:val="00A402F6"/>
    <w:rsid w:val="00A40BE0"/>
    <w:rsid w:val="00A42908"/>
    <w:rsid w:val="00A42FEA"/>
    <w:rsid w:val="00A43641"/>
    <w:rsid w:val="00A44F3B"/>
    <w:rsid w:val="00A52BE1"/>
    <w:rsid w:val="00A5541F"/>
    <w:rsid w:val="00A5657D"/>
    <w:rsid w:val="00A56F8B"/>
    <w:rsid w:val="00A62163"/>
    <w:rsid w:val="00A65089"/>
    <w:rsid w:val="00A66FBC"/>
    <w:rsid w:val="00A67850"/>
    <w:rsid w:val="00A70412"/>
    <w:rsid w:val="00A7370A"/>
    <w:rsid w:val="00A80C1C"/>
    <w:rsid w:val="00A824A3"/>
    <w:rsid w:val="00A82B92"/>
    <w:rsid w:val="00A82D47"/>
    <w:rsid w:val="00A8451E"/>
    <w:rsid w:val="00A906F2"/>
    <w:rsid w:val="00A90C90"/>
    <w:rsid w:val="00A9529F"/>
    <w:rsid w:val="00A97177"/>
    <w:rsid w:val="00AA0050"/>
    <w:rsid w:val="00AA34AD"/>
    <w:rsid w:val="00AA3F20"/>
    <w:rsid w:val="00AA491C"/>
    <w:rsid w:val="00AA69E7"/>
    <w:rsid w:val="00AA71EE"/>
    <w:rsid w:val="00AB0428"/>
    <w:rsid w:val="00AB10A2"/>
    <w:rsid w:val="00AB29EC"/>
    <w:rsid w:val="00AB33CF"/>
    <w:rsid w:val="00AB3D31"/>
    <w:rsid w:val="00AB4CDD"/>
    <w:rsid w:val="00AB74D4"/>
    <w:rsid w:val="00AB77D9"/>
    <w:rsid w:val="00AC1F1C"/>
    <w:rsid w:val="00AC243E"/>
    <w:rsid w:val="00AC2DFA"/>
    <w:rsid w:val="00AC6B61"/>
    <w:rsid w:val="00AC6E36"/>
    <w:rsid w:val="00AC7918"/>
    <w:rsid w:val="00AD17FD"/>
    <w:rsid w:val="00AD4D82"/>
    <w:rsid w:val="00AD68FA"/>
    <w:rsid w:val="00AD7109"/>
    <w:rsid w:val="00AE02C8"/>
    <w:rsid w:val="00AE06AC"/>
    <w:rsid w:val="00AE2CD3"/>
    <w:rsid w:val="00AF460D"/>
    <w:rsid w:val="00AF7638"/>
    <w:rsid w:val="00B0166D"/>
    <w:rsid w:val="00B0713F"/>
    <w:rsid w:val="00B13A6E"/>
    <w:rsid w:val="00B1563A"/>
    <w:rsid w:val="00B16C29"/>
    <w:rsid w:val="00B21AEB"/>
    <w:rsid w:val="00B22289"/>
    <w:rsid w:val="00B243BC"/>
    <w:rsid w:val="00B254CE"/>
    <w:rsid w:val="00B264F4"/>
    <w:rsid w:val="00B323C6"/>
    <w:rsid w:val="00B4306F"/>
    <w:rsid w:val="00B45C88"/>
    <w:rsid w:val="00B47615"/>
    <w:rsid w:val="00B51420"/>
    <w:rsid w:val="00B556FB"/>
    <w:rsid w:val="00B55E0C"/>
    <w:rsid w:val="00B566F7"/>
    <w:rsid w:val="00B618BF"/>
    <w:rsid w:val="00B64539"/>
    <w:rsid w:val="00B668DF"/>
    <w:rsid w:val="00B739ED"/>
    <w:rsid w:val="00B73FC8"/>
    <w:rsid w:val="00B75F7A"/>
    <w:rsid w:val="00B77247"/>
    <w:rsid w:val="00B77270"/>
    <w:rsid w:val="00B77D24"/>
    <w:rsid w:val="00B810D8"/>
    <w:rsid w:val="00B81C02"/>
    <w:rsid w:val="00B8212E"/>
    <w:rsid w:val="00B83989"/>
    <w:rsid w:val="00B85A99"/>
    <w:rsid w:val="00B9042D"/>
    <w:rsid w:val="00B9277B"/>
    <w:rsid w:val="00B92A6A"/>
    <w:rsid w:val="00B934B7"/>
    <w:rsid w:val="00B94144"/>
    <w:rsid w:val="00B9546B"/>
    <w:rsid w:val="00B95F8B"/>
    <w:rsid w:val="00B962A3"/>
    <w:rsid w:val="00BA049D"/>
    <w:rsid w:val="00BA15F9"/>
    <w:rsid w:val="00BA7B48"/>
    <w:rsid w:val="00BB282A"/>
    <w:rsid w:val="00BB2FBC"/>
    <w:rsid w:val="00BB3A67"/>
    <w:rsid w:val="00BB4EC7"/>
    <w:rsid w:val="00BB5442"/>
    <w:rsid w:val="00BB6132"/>
    <w:rsid w:val="00BC0D48"/>
    <w:rsid w:val="00BC4710"/>
    <w:rsid w:val="00BC5870"/>
    <w:rsid w:val="00BC79E8"/>
    <w:rsid w:val="00BC7BFB"/>
    <w:rsid w:val="00BD19CB"/>
    <w:rsid w:val="00BD4F10"/>
    <w:rsid w:val="00BD5AE5"/>
    <w:rsid w:val="00BD5C4C"/>
    <w:rsid w:val="00BE01AA"/>
    <w:rsid w:val="00BE30F0"/>
    <w:rsid w:val="00BE52CB"/>
    <w:rsid w:val="00BE64B0"/>
    <w:rsid w:val="00BE6FD4"/>
    <w:rsid w:val="00BE7CF3"/>
    <w:rsid w:val="00BF262F"/>
    <w:rsid w:val="00BF4F43"/>
    <w:rsid w:val="00C01523"/>
    <w:rsid w:val="00C03AFB"/>
    <w:rsid w:val="00C043E9"/>
    <w:rsid w:val="00C0577B"/>
    <w:rsid w:val="00C1080D"/>
    <w:rsid w:val="00C109D6"/>
    <w:rsid w:val="00C1153E"/>
    <w:rsid w:val="00C13460"/>
    <w:rsid w:val="00C15CBC"/>
    <w:rsid w:val="00C17D21"/>
    <w:rsid w:val="00C21BA5"/>
    <w:rsid w:val="00C342D7"/>
    <w:rsid w:val="00C35147"/>
    <w:rsid w:val="00C35725"/>
    <w:rsid w:val="00C41A99"/>
    <w:rsid w:val="00C46359"/>
    <w:rsid w:val="00C47A9B"/>
    <w:rsid w:val="00C52107"/>
    <w:rsid w:val="00C54C0B"/>
    <w:rsid w:val="00C57B02"/>
    <w:rsid w:val="00C7161E"/>
    <w:rsid w:val="00C72DCD"/>
    <w:rsid w:val="00C74969"/>
    <w:rsid w:val="00C829DC"/>
    <w:rsid w:val="00C83628"/>
    <w:rsid w:val="00C83F44"/>
    <w:rsid w:val="00C8547E"/>
    <w:rsid w:val="00C9011E"/>
    <w:rsid w:val="00C901DE"/>
    <w:rsid w:val="00C909AA"/>
    <w:rsid w:val="00C91F24"/>
    <w:rsid w:val="00C935A5"/>
    <w:rsid w:val="00C93865"/>
    <w:rsid w:val="00C96C15"/>
    <w:rsid w:val="00C9771D"/>
    <w:rsid w:val="00CA0B6A"/>
    <w:rsid w:val="00CA4744"/>
    <w:rsid w:val="00CA5FCE"/>
    <w:rsid w:val="00CB07F8"/>
    <w:rsid w:val="00CB0A53"/>
    <w:rsid w:val="00CB1DF5"/>
    <w:rsid w:val="00CB340F"/>
    <w:rsid w:val="00CB6F37"/>
    <w:rsid w:val="00CB7D52"/>
    <w:rsid w:val="00CC4DB1"/>
    <w:rsid w:val="00CC4E1B"/>
    <w:rsid w:val="00CC6CD9"/>
    <w:rsid w:val="00CD6FFE"/>
    <w:rsid w:val="00CD7CD7"/>
    <w:rsid w:val="00CD7F63"/>
    <w:rsid w:val="00CE5209"/>
    <w:rsid w:val="00CF0969"/>
    <w:rsid w:val="00CF0B14"/>
    <w:rsid w:val="00CF709B"/>
    <w:rsid w:val="00D011FB"/>
    <w:rsid w:val="00D04072"/>
    <w:rsid w:val="00D047C8"/>
    <w:rsid w:val="00D055CF"/>
    <w:rsid w:val="00D05D8D"/>
    <w:rsid w:val="00D07F23"/>
    <w:rsid w:val="00D11861"/>
    <w:rsid w:val="00D16FA5"/>
    <w:rsid w:val="00D17DC2"/>
    <w:rsid w:val="00D21110"/>
    <w:rsid w:val="00D220B6"/>
    <w:rsid w:val="00D23335"/>
    <w:rsid w:val="00D23923"/>
    <w:rsid w:val="00D23AD4"/>
    <w:rsid w:val="00D2563F"/>
    <w:rsid w:val="00D260A1"/>
    <w:rsid w:val="00D266BF"/>
    <w:rsid w:val="00D273F4"/>
    <w:rsid w:val="00D30645"/>
    <w:rsid w:val="00D3608C"/>
    <w:rsid w:val="00D45D8E"/>
    <w:rsid w:val="00D51630"/>
    <w:rsid w:val="00D51D3F"/>
    <w:rsid w:val="00D53702"/>
    <w:rsid w:val="00D57F4A"/>
    <w:rsid w:val="00D61DF8"/>
    <w:rsid w:val="00D7103E"/>
    <w:rsid w:val="00D71763"/>
    <w:rsid w:val="00D737D8"/>
    <w:rsid w:val="00D77536"/>
    <w:rsid w:val="00D77993"/>
    <w:rsid w:val="00D81D9C"/>
    <w:rsid w:val="00D821A3"/>
    <w:rsid w:val="00D86239"/>
    <w:rsid w:val="00D87250"/>
    <w:rsid w:val="00D87801"/>
    <w:rsid w:val="00D90711"/>
    <w:rsid w:val="00D91EE3"/>
    <w:rsid w:val="00D9224D"/>
    <w:rsid w:val="00D923A5"/>
    <w:rsid w:val="00D93C63"/>
    <w:rsid w:val="00D955E2"/>
    <w:rsid w:val="00D95946"/>
    <w:rsid w:val="00D96192"/>
    <w:rsid w:val="00DA2A5A"/>
    <w:rsid w:val="00DA5D1B"/>
    <w:rsid w:val="00DB0964"/>
    <w:rsid w:val="00DB15A6"/>
    <w:rsid w:val="00DB1712"/>
    <w:rsid w:val="00DB307F"/>
    <w:rsid w:val="00DB5383"/>
    <w:rsid w:val="00DB5E12"/>
    <w:rsid w:val="00DB6F6B"/>
    <w:rsid w:val="00DC38A4"/>
    <w:rsid w:val="00DC4DAB"/>
    <w:rsid w:val="00DC6D0B"/>
    <w:rsid w:val="00DD112E"/>
    <w:rsid w:val="00DD1B9F"/>
    <w:rsid w:val="00DD30E3"/>
    <w:rsid w:val="00DD63DD"/>
    <w:rsid w:val="00DD7037"/>
    <w:rsid w:val="00DD708C"/>
    <w:rsid w:val="00DE14B8"/>
    <w:rsid w:val="00DE1869"/>
    <w:rsid w:val="00DE2321"/>
    <w:rsid w:val="00DE3627"/>
    <w:rsid w:val="00DE4136"/>
    <w:rsid w:val="00DE6DC9"/>
    <w:rsid w:val="00DF3415"/>
    <w:rsid w:val="00DF41C2"/>
    <w:rsid w:val="00DF4EE7"/>
    <w:rsid w:val="00DF6323"/>
    <w:rsid w:val="00DF6F4C"/>
    <w:rsid w:val="00E00C08"/>
    <w:rsid w:val="00E01FD1"/>
    <w:rsid w:val="00E0339E"/>
    <w:rsid w:val="00E04797"/>
    <w:rsid w:val="00E04D9B"/>
    <w:rsid w:val="00E0511F"/>
    <w:rsid w:val="00E05A23"/>
    <w:rsid w:val="00E064B9"/>
    <w:rsid w:val="00E0736F"/>
    <w:rsid w:val="00E079D3"/>
    <w:rsid w:val="00E07F38"/>
    <w:rsid w:val="00E1206F"/>
    <w:rsid w:val="00E1330C"/>
    <w:rsid w:val="00E13917"/>
    <w:rsid w:val="00E149E8"/>
    <w:rsid w:val="00E1794C"/>
    <w:rsid w:val="00E20000"/>
    <w:rsid w:val="00E20866"/>
    <w:rsid w:val="00E25822"/>
    <w:rsid w:val="00E26D72"/>
    <w:rsid w:val="00E27EF2"/>
    <w:rsid w:val="00E3153B"/>
    <w:rsid w:val="00E32628"/>
    <w:rsid w:val="00E326CE"/>
    <w:rsid w:val="00E3563C"/>
    <w:rsid w:val="00E41281"/>
    <w:rsid w:val="00E4344F"/>
    <w:rsid w:val="00E43B69"/>
    <w:rsid w:val="00E52D74"/>
    <w:rsid w:val="00E53602"/>
    <w:rsid w:val="00E53B71"/>
    <w:rsid w:val="00E53EBC"/>
    <w:rsid w:val="00E5418B"/>
    <w:rsid w:val="00E56179"/>
    <w:rsid w:val="00E619C4"/>
    <w:rsid w:val="00E62B22"/>
    <w:rsid w:val="00E66D6B"/>
    <w:rsid w:val="00E70BCE"/>
    <w:rsid w:val="00E71E6B"/>
    <w:rsid w:val="00E72BD1"/>
    <w:rsid w:val="00E73896"/>
    <w:rsid w:val="00E7440D"/>
    <w:rsid w:val="00E748E7"/>
    <w:rsid w:val="00E75200"/>
    <w:rsid w:val="00E800D5"/>
    <w:rsid w:val="00E80642"/>
    <w:rsid w:val="00E811F2"/>
    <w:rsid w:val="00E83E12"/>
    <w:rsid w:val="00E850F7"/>
    <w:rsid w:val="00E90F11"/>
    <w:rsid w:val="00E91392"/>
    <w:rsid w:val="00E92BF6"/>
    <w:rsid w:val="00E961B4"/>
    <w:rsid w:val="00E97C64"/>
    <w:rsid w:val="00EA2527"/>
    <w:rsid w:val="00EA2D71"/>
    <w:rsid w:val="00EA2DBD"/>
    <w:rsid w:val="00EA69BA"/>
    <w:rsid w:val="00EA7724"/>
    <w:rsid w:val="00EB03A5"/>
    <w:rsid w:val="00EB2139"/>
    <w:rsid w:val="00EB269A"/>
    <w:rsid w:val="00EB358E"/>
    <w:rsid w:val="00EB3B7F"/>
    <w:rsid w:val="00EB4235"/>
    <w:rsid w:val="00EB43AD"/>
    <w:rsid w:val="00EB5994"/>
    <w:rsid w:val="00EB5D1D"/>
    <w:rsid w:val="00EC0552"/>
    <w:rsid w:val="00EC0D11"/>
    <w:rsid w:val="00EC0F19"/>
    <w:rsid w:val="00EC3AE5"/>
    <w:rsid w:val="00EC5BBD"/>
    <w:rsid w:val="00EC747F"/>
    <w:rsid w:val="00EC781F"/>
    <w:rsid w:val="00ED019F"/>
    <w:rsid w:val="00ED1F67"/>
    <w:rsid w:val="00ED25AE"/>
    <w:rsid w:val="00ED3CB8"/>
    <w:rsid w:val="00ED6C5D"/>
    <w:rsid w:val="00ED793C"/>
    <w:rsid w:val="00EE03D3"/>
    <w:rsid w:val="00EE0A5F"/>
    <w:rsid w:val="00EE1077"/>
    <w:rsid w:val="00EE23A0"/>
    <w:rsid w:val="00EE4388"/>
    <w:rsid w:val="00EF388A"/>
    <w:rsid w:val="00EF6582"/>
    <w:rsid w:val="00F00C5B"/>
    <w:rsid w:val="00F01230"/>
    <w:rsid w:val="00F0357B"/>
    <w:rsid w:val="00F05262"/>
    <w:rsid w:val="00F05C93"/>
    <w:rsid w:val="00F0700D"/>
    <w:rsid w:val="00F1074B"/>
    <w:rsid w:val="00F136D0"/>
    <w:rsid w:val="00F154BA"/>
    <w:rsid w:val="00F16C7E"/>
    <w:rsid w:val="00F20A5F"/>
    <w:rsid w:val="00F2388A"/>
    <w:rsid w:val="00F25D37"/>
    <w:rsid w:val="00F262D8"/>
    <w:rsid w:val="00F26BE3"/>
    <w:rsid w:val="00F30CA1"/>
    <w:rsid w:val="00F31EFE"/>
    <w:rsid w:val="00F34052"/>
    <w:rsid w:val="00F34543"/>
    <w:rsid w:val="00F4182E"/>
    <w:rsid w:val="00F41DA9"/>
    <w:rsid w:val="00F427FC"/>
    <w:rsid w:val="00F47283"/>
    <w:rsid w:val="00F47FDA"/>
    <w:rsid w:val="00F53639"/>
    <w:rsid w:val="00F5437D"/>
    <w:rsid w:val="00F549F7"/>
    <w:rsid w:val="00F63EF4"/>
    <w:rsid w:val="00F677B7"/>
    <w:rsid w:val="00F7118E"/>
    <w:rsid w:val="00F77190"/>
    <w:rsid w:val="00F82288"/>
    <w:rsid w:val="00F84C67"/>
    <w:rsid w:val="00F8541B"/>
    <w:rsid w:val="00F86B4A"/>
    <w:rsid w:val="00F91D38"/>
    <w:rsid w:val="00F9362D"/>
    <w:rsid w:val="00F94D58"/>
    <w:rsid w:val="00F96BBE"/>
    <w:rsid w:val="00F974F1"/>
    <w:rsid w:val="00F97FA2"/>
    <w:rsid w:val="00FB1F62"/>
    <w:rsid w:val="00FB3AF5"/>
    <w:rsid w:val="00FB5490"/>
    <w:rsid w:val="00FB5984"/>
    <w:rsid w:val="00FB5DDF"/>
    <w:rsid w:val="00FC1A9D"/>
    <w:rsid w:val="00FC2180"/>
    <w:rsid w:val="00FC48EA"/>
    <w:rsid w:val="00FC5319"/>
    <w:rsid w:val="00FD0890"/>
    <w:rsid w:val="00FD1F0C"/>
    <w:rsid w:val="00FE2893"/>
    <w:rsid w:val="00FE355B"/>
    <w:rsid w:val="00FF3B92"/>
    <w:rsid w:val="00FF4A0C"/>
    <w:rsid w:val="00FF5E2A"/>
    <w:rsid w:val="00FF7233"/>
    <w:rsid w:val="00FF7CD6"/>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SimSun" w:hAnsi="Calibri" w:cs="Times New Roman"/>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033DB0"/>
    <w:pPr>
      <w:spacing w:after="240"/>
    </w:pPr>
    <w:rPr>
      <w:rFonts w:ascii="Sabon" w:eastAsia="Times New Roman" w:hAnsi="Sabon"/>
      <w:sz w:val="32"/>
      <w:lang w:val="en-GB"/>
    </w:rPr>
  </w:style>
  <w:style w:type="paragraph" w:styleId="Heading1">
    <w:name w:val="heading 1"/>
    <w:basedOn w:val="Normal"/>
    <w:next w:val="Normal"/>
    <w:link w:val="Heading1Char"/>
    <w:uiPriority w:val="9"/>
    <w:qFormat/>
    <w:rsid w:val="00315EB7"/>
    <w:pPr>
      <w:keepNext/>
      <w:spacing w:before="240" w:after="60"/>
      <w:outlineLvl w:val="0"/>
    </w:pPr>
    <w:rPr>
      <w:rFonts w:ascii="Calibri" w:hAnsi="Calibri"/>
      <w:b/>
      <w:bCs/>
      <w:kern w:val="32"/>
      <w:szCs w:val="32"/>
    </w:rPr>
  </w:style>
  <w:style w:type="paragraph" w:styleId="Heading2">
    <w:name w:val="heading 2"/>
    <w:basedOn w:val="Normal"/>
    <w:next w:val="Normal"/>
    <w:link w:val="Heading2Char"/>
    <w:uiPriority w:val="9"/>
    <w:qFormat/>
    <w:rsid w:val="008616F2"/>
    <w:pPr>
      <w:keepNext/>
      <w:spacing w:before="240" w:after="60"/>
      <w:outlineLvl w:val="1"/>
    </w:pPr>
    <w:rPr>
      <w:rFonts w:ascii="Calibri" w:hAnsi="Calibri"/>
      <w:b/>
      <w:bCs/>
      <w:i/>
      <w:iCs/>
      <w:sz w:val="28"/>
      <w:szCs w:val="28"/>
    </w:rPr>
  </w:style>
  <w:style w:type="paragraph" w:styleId="Heading3">
    <w:name w:val="heading 3"/>
    <w:basedOn w:val="Normal"/>
    <w:next w:val="Normal"/>
    <w:link w:val="Heading3Char"/>
    <w:uiPriority w:val="9"/>
    <w:qFormat/>
    <w:rsid w:val="00647E3F"/>
    <w:pPr>
      <w:keepNext/>
      <w:spacing w:before="240" w:after="60"/>
      <w:outlineLvl w:val="2"/>
    </w:pPr>
    <w:rPr>
      <w:rFonts w:ascii="Calibri" w:hAnsi="Calibri"/>
      <w:b/>
      <w:bCs/>
      <w:sz w:val="26"/>
      <w:szCs w:val="26"/>
    </w:rPr>
  </w:style>
  <w:style w:type="paragraph" w:styleId="Heading4">
    <w:name w:val="heading 4"/>
    <w:basedOn w:val="Normal"/>
    <w:next w:val="Normal"/>
    <w:link w:val="Heading4Char"/>
    <w:rsid w:val="00EA2DB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rsid w:val="002A1322"/>
    <w:pPr>
      <w:keepNext/>
      <w:keepLines/>
      <w:spacing w:before="200" w:after="0"/>
      <w:outlineLvl w:val="4"/>
    </w:pPr>
    <w:rPr>
      <w:rFonts w:asciiTheme="majorHAnsi" w:eastAsiaTheme="majorEastAsia" w:hAnsiTheme="majorHAnsi" w:cstheme="majorBidi"/>
      <w:color w:val="244061" w:themeColor="accent1" w:themeShade="80"/>
    </w:rPr>
  </w:style>
  <w:style w:type="paragraph" w:styleId="Heading6">
    <w:name w:val="heading 6"/>
    <w:basedOn w:val="Normal"/>
    <w:next w:val="Normal"/>
    <w:link w:val="Heading6Char"/>
    <w:rsid w:val="002A1322"/>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Heading7">
    <w:name w:val="heading 7"/>
    <w:basedOn w:val="Normal"/>
    <w:next w:val="Normal"/>
    <w:link w:val="Heading7Char"/>
    <w:rsid w:val="002A1322"/>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1"/>
    <w:uiPriority w:val="99"/>
    <w:semiHidden/>
    <w:unhideWhenUsed/>
    <w:rsid w:val="00F83CB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6930"/>
    <w:rPr>
      <w:rFonts w:ascii="Lucida Grande" w:hAnsi="Lucida Grande"/>
      <w:sz w:val="18"/>
      <w:szCs w:val="18"/>
    </w:rPr>
  </w:style>
  <w:style w:type="character" w:customStyle="1" w:styleId="BalloonTextChar0">
    <w:name w:val="Balloon Text Char"/>
    <w:basedOn w:val="DefaultParagraphFont"/>
    <w:link w:val="BalloonText"/>
    <w:uiPriority w:val="99"/>
    <w:semiHidden/>
    <w:rsid w:val="00886930"/>
    <w:rPr>
      <w:rFonts w:ascii="Lucida Grande" w:hAnsi="Lucida Grande"/>
      <w:sz w:val="18"/>
      <w:szCs w:val="18"/>
    </w:rPr>
  </w:style>
  <w:style w:type="paragraph" w:customStyle="1" w:styleId="ColorfulShading-Accent31">
    <w:name w:val="Colorful Shading - Accent 31"/>
    <w:basedOn w:val="Normal"/>
    <w:uiPriority w:val="34"/>
    <w:qFormat/>
    <w:rsid w:val="00BB282A"/>
    <w:pPr>
      <w:ind w:left="720"/>
      <w:contextualSpacing/>
    </w:pPr>
  </w:style>
  <w:style w:type="character" w:styleId="CommentReference">
    <w:name w:val="annotation reference"/>
    <w:basedOn w:val="DefaultParagraphFont"/>
    <w:uiPriority w:val="99"/>
    <w:semiHidden/>
    <w:unhideWhenUsed/>
    <w:rsid w:val="00F83CBA"/>
    <w:rPr>
      <w:sz w:val="16"/>
      <w:szCs w:val="16"/>
    </w:rPr>
  </w:style>
  <w:style w:type="paragraph" w:styleId="CommentText">
    <w:name w:val="annotation text"/>
    <w:basedOn w:val="Normal"/>
    <w:link w:val="CommentTextChar"/>
    <w:uiPriority w:val="99"/>
    <w:unhideWhenUsed/>
    <w:rsid w:val="00F83CBA"/>
    <w:rPr>
      <w:sz w:val="20"/>
    </w:rPr>
  </w:style>
  <w:style w:type="character" w:customStyle="1" w:styleId="CommentTextChar">
    <w:name w:val="Comment Text Char"/>
    <w:basedOn w:val="DefaultParagraphFont"/>
    <w:link w:val="CommentText"/>
    <w:uiPriority w:val="99"/>
    <w:rsid w:val="00F83CBA"/>
    <w:rPr>
      <w:rFonts w:ascii="Sabon" w:eastAsia="Times New Roman" w:hAnsi="Sabon"/>
      <w:lang w:val="en-GB" w:eastAsia="en-US"/>
    </w:rPr>
  </w:style>
  <w:style w:type="paragraph" w:styleId="CommentSubject">
    <w:name w:val="annotation subject"/>
    <w:basedOn w:val="CommentText"/>
    <w:next w:val="CommentText"/>
    <w:link w:val="CommentSubjectChar"/>
    <w:uiPriority w:val="99"/>
    <w:semiHidden/>
    <w:unhideWhenUsed/>
    <w:rsid w:val="00F83CBA"/>
    <w:rPr>
      <w:b/>
      <w:bCs/>
    </w:rPr>
  </w:style>
  <w:style w:type="character" w:customStyle="1" w:styleId="CommentSubjectChar">
    <w:name w:val="Comment Subject Char"/>
    <w:basedOn w:val="CommentTextChar"/>
    <w:link w:val="CommentSubject"/>
    <w:uiPriority w:val="99"/>
    <w:semiHidden/>
    <w:rsid w:val="00F83CBA"/>
    <w:rPr>
      <w:b/>
      <w:bCs/>
    </w:rPr>
  </w:style>
  <w:style w:type="character" w:customStyle="1" w:styleId="BalloonTextChar1">
    <w:name w:val="Balloon Text Char1"/>
    <w:basedOn w:val="DefaultParagraphFont"/>
    <w:link w:val="BalloonText"/>
    <w:uiPriority w:val="99"/>
    <w:semiHidden/>
    <w:rsid w:val="00F83CBA"/>
    <w:rPr>
      <w:rFonts w:ascii="Tahoma" w:eastAsia="Times New Roman" w:hAnsi="Tahoma" w:cs="Tahoma"/>
      <w:sz w:val="16"/>
      <w:szCs w:val="16"/>
      <w:lang w:val="en-GB" w:eastAsia="en-US"/>
    </w:rPr>
  </w:style>
  <w:style w:type="character" w:customStyle="1" w:styleId="Heading2Char">
    <w:name w:val="Heading 2 Char"/>
    <w:basedOn w:val="DefaultParagraphFont"/>
    <w:link w:val="Heading2"/>
    <w:uiPriority w:val="9"/>
    <w:semiHidden/>
    <w:rsid w:val="008616F2"/>
    <w:rPr>
      <w:rFonts w:ascii="Calibri" w:eastAsia="Times New Roman" w:hAnsi="Calibri" w:cs="Times New Roman"/>
      <w:b/>
      <w:bCs/>
      <w:i/>
      <w:iCs/>
      <w:sz w:val="28"/>
      <w:szCs w:val="28"/>
      <w:lang w:val="en-GB"/>
    </w:rPr>
  </w:style>
  <w:style w:type="character" w:customStyle="1" w:styleId="Heading1Char">
    <w:name w:val="Heading 1 Char"/>
    <w:basedOn w:val="DefaultParagraphFont"/>
    <w:link w:val="Heading1"/>
    <w:uiPriority w:val="9"/>
    <w:rsid w:val="00315EB7"/>
    <w:rPr>
      <w:rFonts w:ascii="Calibri" w:eastAsia="Times New Roman" w:hAnsi="Calibri" w:cs="Times New Roman"/>
      <w:b/>
      <w:bCs/>
      <w:kern w:val="32"/>
      <w:sz w:val="32"/>
      <w:szCs w:val="32"/>
      <w:lang w:val="en-GB"/>
    </w:rPr>
  </w:style>
  <w:style w:type="character" w:customStyle="1" w:styleId="Heading3Char">
    <w:name w:val="Heading 3 Char"/>
    <w:basedOn w:val="DefaultParagraphFont"/>
    <w:link w:val="Heading3"/>
    <w:uiPriority w:val="9"/>
    <w:semiHidden/>
    <w:rsid w:val="00647E3F"/>
    <w:rPr>
      <w:rFonts w:ascii="Calibri" w:eastAsia="Times New Roman" w:hAnsi="Calibri" w:cs="Times New Roman"/>
      <w:b/>
      <w:bCs/>
      <w:sz w:val="26"/>
      <w:szCs w:val="26"/>
      <w:lang w:val="en-GB"/>
    </w:rPr>
  </w:style>
  <w:style w:type="paragraph" w:styleId="Footer">
    <w:name w:val="footer"/>
    <w:basedOn w:val="Normal"/>
    <w:link w:val="FooterChar"/>
    <w:uiPriority w:val="99"/>
    <w:semiHidden/>
    <w:unhideWhenUsed/>
    <w:rsid w:val="004C1A3B"/>
    <w:pPr>
      <w:tabs>
        <w:tab w:val="center" w:pos="4320"/>
        <w:tab w:val="right" w:pos="8640"/>
      </w:tabs>
    </w:pPr>
  </w:style>
  <w:style w:type="character" w:customStyle="1" w:styleId="FooterChar">
    <w:name w:val="Footer Char"/>
    <w:basedOn w:val="DefaultParagraphFont"/>
    <w:link w:val="Footer"/>
    <w:uiPriority w:val="99"/>
    <w:semiHidden/>
    <w:rsid w:val="004C1A3B"/>
    <w:rPr>
      <w:rFonts w:ascii="Sabon" w:eastAsia="Times New Roman" w:hAnsi="Sabon"/>
      <w:sz w:val="32"/>
      <w:lang w:val="en-GB"/>
    </w:rPr>
  </w:style>
  <w:style w:type="character" w:styleId="PageNumber">
    <w:name w:val="page number"/>
    <w:basedOn w:val="DefaultParagraphFont"/>
    <w:uiPriority w:val="99"/>
    <w:semiHidden/>
    <w:unhideWhenUsed/>
    <w:rsid w:val="004C1A3B"/>
  </w:style>
  <w:style w:type="paragraph" w:styleId="Header">
    <w:name w:val="header"/>
    <w:basedOn w:val="Normal"/>
    <w:link w:val="HeaderChar"/>
    <w:uiPriority w:val="99"/>
    <w:unhideWhenUsed/>
    <w:rsid w:val="005579BF"/>
    <w:pPr>
      <w:tabs>
        <w:tab w:val="center" w:pos="4536"/>
        <w:tab w:val="right" w:pos="9072"/>
      </w:tabs>
    </w:pPr>
  </w:style>
  <w:style w:type="character" w:customStyle="1" w:styleId="HeaderChar">
    <w:name w:val="Header Char"/>
    <w:basedOn w:val="DefaultParagraphFont"/>
    <w:link w:val="Header"/>
    <w:uiPriority w:val="99"/>
    <w:rsid w:val="005579BF"/>
    <w:rPr>
      <w:rFonts w:ascii="Sabon" w:eastAsia="Times New Roman" w:hAnsi="Sabon"/>
      <w:sz w:val="32"/>
      <w:lang w:val="en-GB" w:eastAsia="en-US"/>
    </w:rPr>
  </w:style>
  <w:style w:type="paragraph" w:styleId="ListParagraph">
    <w:name w:val="List Paragraph"/>
    <w:basedOn w:val="Normal"/>
    <w:rsid w:val="001175B3"/>
    <w:pPr>
      <w:ind w:left="720"/>
      <w:contextualSpacing/>
    </w:pPr>
  </w:style>
  <w:style w:type="character" w:styleId="Strong">
    <w:name w:val="Strong"/>
    <w:basedOn w:val="DefaultParagraphFont"/>
    <w:rsid w:val="005C52A8"/>
    <w:rPr>
      <w:b/>
      <w:bCs/>
    </w:rPr>
  </w:style>
  <w:style w:type="character" w:customStyle="1" w:styleId="Heading4Char">
    <w:name w:val="Heading 4 Char"/>
    <w:basedOn w:val="DefaultParagraphFont"/>
    <w:link w:val="Heading4"/>
    <w:rsid w:val="00EA2DBD"/>
    <w:rPr>
      <w:rFonts w:asciiTheme="majorHAnsi" w:eastAsiaTheme="majorEastAsia" w:hAnsiTheme="majorHAnsi" w:cstheme="majorBidi"/>
      <w:b/>
      <w:bCs/>
      <w:i/>
      <w:iCs/>
      <w:color w:val="4F81BD" w:themeColor="accent1"/>
      <w:sz w:val="32"/>
      <w:lang w:val="en-GB"/>
    </w:rPr>
  </w:style>
  <w:style w:type="paragraph" w:customStyle="1" w:styleId="bibheading">
    <w:name w:val="bibheading"/>
    <w:basedOn w:val="Normal"/>
    <w:next w:val="bibitem"/>
    <w:uiPriority w:val="99"/>
    <w:rsid w:val="00D955E2"/>
    <w:pPr>
      <w:keepNext/>
      <w:widowControl w:val="0"/>
      <w:autoSpaceDE w:val="0"/>
      <w:autoSpaceDN w:val="0"/>
      <w:adjustRightInd w:val="0"/>
      <w:spacing w:before="240" w:after="120"/>
    </w:pPr>
    <w:rPr>
      <w:rFonts w:ascii="Times" w:eastAsia="SimSun" w:hAnsi="Times" w:cs="Times"/>
      <w:b/>
      <w:bCs/>
      <w:noProof/>
      <w:szCs w:val="32"/>
      <w:lang w:val="en-US"/>
    </w:rPr>
  </w:style>
  <w:style w:type="paragraph" w:customStyle="1" w:styleId="bibitem">
    <w:name w:val="bibitem"/>
    <w:basedOn w:val="Normal"/>
    <w:uiPriority w:val="99"/>
    <w:rsid w:val="00D955E2"/>
    <w:pPr>
      <w:widowControl w:val="0"/>
      <w:autoSpaceDE w:val="0"/>
      <w:autoSpaceDN w:val="0"/>
      <w:adjustRightInd w:val="0"/>
      <w:spacing w:after="0"/>
      <w:ind w:left="567" w:hanging="567"/>
    </w:pPr>
    <w:rPr>
      <w:rFonts w:ascii="Times" w:eastAsia="SimSun" w:hAnsi="Times" w:cs="Times"/>
      <w:noProof/>
      <w:sz w:val="20"/>
      <w:szCs w:val="20"/>
      <w:lang w:val="en-US"/>
    </w:rPr>
  </w:style>
  <w:style w:type="character" w:customStyle="1" w:styleId="Heading5Char">
    <w:name w:val="Heading 5 Char"/>
    <w:basedOn w:val="DefaultParagraphFont"/>
    <w:link w:val="Heading5"/>
    <w:rsid w:val="002A1322"/>
    <w:rPr>
      <w:rFonts w:asciiTheme="majorHAnsi" w:eastAsiaTheme="majorEastAsia" w:hAnsiTheme="majorHAnsi" w:cstheme="majorBidi"/>
      <w:color w:val="244061" w:themeColor="accent1" w:themeShade="80"/>
      <w:sz w:val="32"/>
      <w:lang w:val="en-GB"/>
    </w:rPr>
  </w:style>
  <w:style w:type="character" w:customStyle="1" w:styleId="Heading6Char">
    <w:name w:val="Heading 6 Char"/>
    <w:basedOn w:val="DefaultParagraphFont"/>
    <w:link w:val="Heading6"/>
    <w:rsid w:val="002A1322"/>
    <w:rPr>
      <w:rFonts w:asciiTheme="majorHAnsi" w:eastAsiaTheme="majorEastAsia" w:hAnsiTheme="majorHAnsi" w:cstheme="majorBidi"/>
      <w:i/>
      <w:iCs/>
      <w:color w:val="244061" w:themeColor="accent1" w:themeShade="80"/>
      <w:sz w:val="32"/>
      <w:lang w:val="en-GB"/>
    </w:rPr>
  </w:style>
  <w:style w:type="character" w:customStyle="1" w:styleId="Heading7Char">
    <w:name w:val="Heading 7 Char"/>
    <w:basedOn w:val="DefaultParagraphFont"/>
    <w:link w:val="Heading7"/>
    <w:rsid w:val="002A1322"/>
    <w:rPr>
      <w:rFonts w:asciiTheme="majorHAnsi" w:eastAsiaTheme="majorEastAsia" w:hAnsiTheme="majorHAnsi" w:cstheme="majorBidi"/>
      <w:i/>
      <w:iCs/>
      <w:color w:val="404040" w:themeColor="text1" w:themeTint="BF"/>
      <w:sz w:val="32"/>
      <w:lang w:val="en-GB"/>
    </w:rPr>
  </w:style>
  <w:style w:type="character" w:styleId="Hyperlink">
    <w:name w:val="Hyperlink"/>
    <w:basedOn w:val="DefaultParagraphFont"/>
    <w:uiPriority w:val="99"/>
    <w:rsid w:val="001639B5"/>
    <w:rPr>
      <w:color w:val="0000FF"/>
      <w:u w:val="single"/>
    </w:rPr>
  </w:style>
</w:styles>
</file>

<file path=word/webSettings.xml><?xml version="1.0" encoding="utf-8"?>
<w:webSettings xmlns:r="http://schemas.openxmlformats.org/officeDocument/2006/relationships" xmlns:w="http://schemas.openxmlformats.org/wordprocessingml/2006/main">
  <w:divs>
    <w:div w:id="36978026">
      <w:bodyDiv w:val="1"/>
      <w:marLeft w:val="0"/>
      <w:marRight w:val="0"/>
      <w:marTop w:val="0"/>
      <w:marBottom w:val="0"/>
      <w:divBdr>
        <w:top w:val="none" w:sz="0" w:space="0" w:color="auto"/>
        <w:left w:val="none" w:sz="0" w:space="0" w:color="auto"/>
        <w:bottom w:val="none" w:sz="0" w:space="0" w:color="auto"/>
        <w:right w:val="none" w:sz="0" w:space="0" w:color="auto"/>
      </w:divBdr>
    </w:div>
    <w:div w:id="530648516">
      <w:bodyDiv w:val="1"/>
      <w:marLeft w:val="0"/>
      <w:marRight w:val="0"/>
      <w:marTop w:val="0"/>
      <w:marBottom w:val="0"/>
      <w:divBdr>
        <w:top w:val="none" w:sz="0" w:space="0" w:color="auto"/>
        <w:left w:val="none" w:sz="0" w:space="0" w:color="auto"/>
        <w:bottom w:val="none" w:sz="0" w:space="0" w:color="auto"/>
        <w:right w:val="none" w:sz="0" w:space="0" w:color="auto"/>
      </w:divBdr>
    </w:div>
    <w:div w:id="193766937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69</Pages>
  <Words>19185</Words>
  <Characters>109355</Characters>
  <Application>Microsoft Macintosh Word</Application>
  <DocSecurity>0</DocSecurity>
  <Lines>911</Lines>
  <Paragraphs>218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Cordula Vesper</dc:creator>
  <cp:keywords/>
  <cp:lastModifiedBy>stephen butterfill</cp:lastModifiedBy>
  <cp:revision>14</cp:revision>
  <cp:lastPrinted>2010-08-03T07:41:00Z</cp:lastPrinted>
  <dcterms:created xsi:type="dcterms:W3CDTF">2010-09-06T12:24:00Z</dcterms:created>
  <dcterms:modified xsi:type="dcterms:W3CDTF">2010-09-17T08:00:00Z</dcterms:modified>
</cp:coreProperties>
</file>